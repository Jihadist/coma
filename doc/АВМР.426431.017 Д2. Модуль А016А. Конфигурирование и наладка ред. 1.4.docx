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A1" w:rsidRDefault="001B37A1" w:rsidP="00292642">
      <w:pPr>
        <w:rPr>
          <w:lang w:val="en-US"/>
        </w:rPr>
      </w:pPr>
    </w:p>
    <w:p w:rsidR="00526943" w:rsidRDefault="00533956" w:rsidP="001B37A1">
      <w:pPr>
        <w:pStyle w:val="aa"/>
      </w:pPr>
      <w:r w:rsidRPr="00533956">
        <w:t>Модуль А0</w:t>
      </w:r>
      <w:r>
        <w:t>16А. Конфигурирование и наладка</w:t>
      </w:r>
    </w:p>
    <w:p w:rsidR="001B37A1" w:rsidRDefault="001B37A1" w:rsidP="00526943">
      <w:pPr>
        <w:jc w:val="center"/>
        <w:rPr>
          <w:sz w:val="32"/>
          <w:szCs w:val="32"/>
          <w:u w:val="single"/>
          <w:lang w:val="en-US"/>
        </w:rPr>
      </w:pPr>
    </w:p>
    <w:p w:rsidR="00BD1924" w:rsidRDefault="00B11FA7" w:rsidP="001B37A1">
      <w:pPr>
        <w:pStyle w:val="1"/>
        <w:jc w:val="both"/>
      </w:pPr>
      <w:r w:rsidRPr="00526943">
        <w:t>Сокращения</w:t>
      </w:r>
    </w:p>
    <w:p w:rsidR="0031687D" w:rsidRPr="0031687D" w:rsidRDefault="0031687D" w:rsidP="0031687D">
      <w:r>
        <w:t>ПНУА – Панель Наладки</w:t>
      </w:r>
      <w:r w:rsidRPr="0031687D">
        <w:t xml:space="preserve"> </w:t>
      </w:r>
      <w:r>
        <w:t xml:space="preserve">модулей УСО </w:t>
      </w:r>
      <w:proofErr w:type="spellStart"/>
      <w:r>
        <w:t>крейта</w:t>
      </w:r>
      <w:proofErr w:type="spellEnd"/>
      <w:r>
        <w:t xml:space="preserve"> АВТУК</w:t>
      </w:r>
    </w:p>
    <w:p w:rsidR="00BD1924" w:rsidRDefault="00BD1924" w:rsidP="001E1AF0">
      <w:r>
        <w:t xml:space="preserve">ТПК – технологический персональный компьютер (ноутбук), с которого производится </w:t>
      </w:r>
      <w:r w:rsidR="00533956">
        <w:t xml:space="preserve">конфигурирование и </w:t>
      </w:r>
      <w:r w:rsidR="0010595A">
        <w:t>настройка</w:t>
      </w:r>
      <w:r>
        <w:t xml:space="preserve"> модуля</w:t>
      </w:r>
    </w:p>
    <w:p w:rsidR="00BD1924" w:rsidRPr="00526943" w:rsidRDefault="00B11FA7" w:rsidP="001B37A1">
      <w:pPr>
        <w:pStyle w:val="1"/>
        <w:jc w:val="both"/>
      </w:pPr>
      <w:r w:rsidRPr="00526943">
        <w:t>Общая информация</w:t>
      </w:r>
    </w:p>
    <w:p w:rsidR="00BD1924" w:rsidRDefault="00BD1924" w:rsidP="001E1AF0">
      <w:r>
        <w:t xml:space="preserve">Обмен данными между модулем и ТПК ведётся через интерфейс </w:t>
      </w:r>
      <w:r>
        <w:rPr>
          <w:lang w:val="en-US"/>
        </w:rPr>
        <w:t>USB</w:t>
      </w:r>
      <w:r>
        <w:t xml:space="preserve"> посредством </w:t>
      </w:r>
      <w:proofErr w:type="gramStart"/>
      <w:r>
        <w:t>виртуального</w:t>
      </w:r>
      <w:proofErr w:type="gramEnd"/>
      <w:r>
        <w:t xml:space="preserve"> </w:t>
      </w:r>
      <w:r>
        <w:rPr>
          <w:lang w:val="en-US"/>
        </w:rPr>
        <w:t>COM</w:t>
      </w:r>
      <w:r w:rsidRPr="00526943">
        <w:t>-</w:t>
      </w:r>
      <w:r>
        <w:t>порта. Настройки порта следующие:</w:t>
      </w:r>
    </w:p>
    <w:p w:rsidR="00BD1924" w:rsidRDefault="00BD1924" w:rsidP="001E1AF0">
      <w:r>
        <w:tab/>
        <w:t>- скорость: 115200</w:t>
      </w:r>
    </w:p>
    <w:p w:rsidR="00BD1924" w:rsidRPr="00526943" w:rsidRDefault="00BD1924" w:rsidP="001E1AF0">
      <w:r>
        <w:tab/>
        <w:t>- чётность: нет</w:t>
      </w:r>
    </w:p>
    <w:p w:rsidR="00B72C2D" w:rsidRPr="00526943" w:rsidRDefault="00B72C2D" w:rsidP="00526943">
      <w:pPr>
        <w:ind w:firstLine="708"/>
      </w:pPr>
      <w:r>
        <w:t>Описание протокола указано относительно ТПК.</w:t>
      </w:r>
    </w:p>
    <w:p w:rsidR="00533956" w:rsidRDefault="00600F67" w:rsidP="00673B5C">
      <w:pPr>
        <w:pStyle w:val="1"/>
        <w:jc w:val="both"/>
      </w:pPr>
      <w:r>
        <w:t>Алгоритм проведения к</w:t>
      </w:r>
      <w:r w:rsidR="00533956">
        <w:t>онфигурирова</w:t>
      </w:r>
      <w:r>
        <w:t>ния</w:t>
      </w:r>
      <w:r w:rsidR="00533956">
        <w:t xml:space="preserve"> </w:t>
      </w:r>
      <w:r w:rsidR="00533956" w:rsidRPr="00526943">
        <w:t>модуля А016А</w:t>
      </w:r>
    </w:p>
    <w:p w:rsidR="00324B67" w:rsidRDefault="00324B67" w:rsidP="00324B67">
      <w:r>
        <w:t xml:space="preserve">Конфигурирование модуля производится при приёме модуля из монтажа перед проведением </w:t>
      </w:r>
      <w:r w:rsidR="0010595A">
        <w:t>настройки</w:t>
      </w:r>
      <w:r>
        <w:t xml:space="preserve">, а также в других ситуациях, когда конфигурирование через модуль </w:t>
      </w:r>
      <w:proofErr w:type="gramStart"/>
      <w:r>
        <w:t>Ц</w:t>
      </w:r>
      <w:proofErr w:type="gramEnd"/>
      <w:r>
        <w:t xml:space="preserve"> невозможно.</w:t>
      </w:r>
    </w:p>
    <w:p w:rsidR="001215B6" w:rsidRDefault="001215B6" w:rsidP="001215B6">
      <w:pPr>
        <w:pStyle w:val="2"/>
      </w:pPr>
      <w:r>
        <w:t>Установка связи</w:t>
      </w:r>
    </w:p>
    <w:p w:rsidR="00933207" w:rsidRPr="00933207" w:rsidRDefault="00933207" w:rsidP="00933207"/>
    <w:p w:rsidR="001215B6" w:rsidRDefault="001215B6" w:rsidP="001215B6">
      <w:pPr>
        <w:pStyle w:val="3"/>
      </w:pPr>
      <w:r>
        <w:t xml:space="preserve">Посылка команды запроса </w:t>
      </w:r>
      <w:r w:rsidR="00900898">
        <w:t>блока стартовой информации</w:t>
      </w:r>
    </w:p>
    <w:p w:rsidR="00384917" w:rsidRPr="00384917" w:rsidRDefault="00384917" w:rsidP="00384917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70"/>
      </w:tblGrid>
      <w:tr w:rsidR="003826D0" w:rsidRPr="0031687D" w:rsidTr="0033780D">
        <w:tc>
          <w:tcPr>
            <w:tcW w:w="0" w:type="auto"/>
          </w:tcPr>
          <w:p w:rsidR="003826D0" w:rsidRPr="00900898" w:rsidRDefault="003826D0" w:rsidP="00900898">
            <w:pPr>
              <w:pStyle w:val="ac"/>
            </w:pPr>
          </w:p>
        </w:tc>
        <w:tc>
          <w:tcPr>
            <w:tcW w:w="0" w:type="auto"/>
          </w:tcPr>
          <w:p w:rsidR="003826D0" w:rsidRPr="00900898" w:rsidRDefault="003826D0" w:rsidP="0090089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3826D0" w:rsidRPr="00900898" w:rsidRDefault="003826D0" w:rsidP="00900898">
            <w:pPr>
              <w:pStyle w:val="ac"/>
              <w:rPr>
                <w:lang w:val="en-US"/>
              </w:rPr>
            </w:pPr>
            <w:del w:id="0" w:author="kmv" w:date="2015-04-14T15:17:00Z">
              <w:r w:rsidDel="003826D0">
                <w:rPr>
                  <w:lang w:val="en-US"/>
                </w:rPr>
                <w:delText>G</w:delText>
              </w:r>
            </w:del>
          </w:p>
        </w:tc>
        <w:tc>
          <w:tcPr>
            <w:tcW w:w="0" w:type="auto"/>
          </w:tcPr>
          <w:p w:rsidR="003826D0" w:rsidRPr="00900898" w:rsidRDefault="003826D0" w:rsidP="00900898">
            <w:pPr>
              <w:pStyle w:val="ac"/>
              <w:rPr>
                <w:lang w:val="en-US"/>
              </w:rPr>
            </w:pPr>
            <w:del w:id="1" w:author="kmv" w:date="2015-04-14T15:17:00Z">
              <w:r w:rsidDel="003826D0">
                <w:rPr>
                  <w:lang w:val="en-US"/>
                </w:rPr>
                <w:delText>B</w:delText>
              </w:r>
            </w:del>
          </w:p>
        </w:tc>
      </w:tr>
      <w:tr w:rsidR="003826D0" w:rsidRPr="0031687D" w:rsidTr="00E76C0F">
        <w:tc>
          <w:tcPr>
            <w:tcW w:w="0" w:type="auto"/>
          </w:tcPr>
          <w:p w:rsidR="003826D0" w:rsidRDefault="003826D0" w:rsidP="0090089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3826D0" w:rsidRPr="00900898" w:rsidRDefault="003826D0" w:rsidP="0090089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3826D0" w:rsidRPr="00900898" w:rsidRDefault="003826D0" w:rsidP="00900898">
            <w:pPr>
              <w:pStyle w:val="ac"/>
              <w:rPr>
                <w:lang w:val="en-US"/>
              </w:rPr>
            </w:pPr>
            <w:del w:id="2" w:author="kmv" w:date="2015-04-14T15:23:00Z">
              <w:r w:rsidDel="003826D0">
                <w:rPr>
                  <w:lang w:val="en-US"/>
                </w:rPr>
                <w:delText>47</w:delText>
              </w:r>
            </w:del>
            <w:ins w:id="3" w:author="kmv" w:date="2015-04-14T15:23:00Z">
              <w:r>
                <w:rPr>
                  <w:lang w:val="en-US"/>
                </w:rPr>
                <w:t>21</w:t>
              </w:r>
            </w:ins>
          </w:p>
        </w:tc>
        <w:tc>
          <w:tcPr>
            <w:tcW w:w="0" w:type="auto"/>
          </w:tcPr>
          <w:p w:rsidR="003826D0" w:rsidRPr="00900898" w:rsidRDefault="003826D0" w:rsidP="00900898">
            <w:pPr>
              <w:pStyle w:val="ac"/>
              <w:rPr>
                <w:lang w:val="en-US"/>
              </w:rPr>
            </w:pPr>
            <w:del w:id="4" w:author="kmv" w:date="2015-04-14T15:23:00Z">
              <w:r w:rsidDel="003826D0">
                <w:rPr>
                  <w:lang w:val="en-US"/>
                </w:rPr>
                <w:delText>42</w:delText>
              </w:r>
            </w:del>
            <w:ins w:id="5" w:author="kmv" w:date="2015-04-14T15:23:00Z">
              <w:r>
                <w:rPr>
                  <w:lang w:val="en-US"/>
                </w:rPr>
                <w:t>DE</w:t>
              </w:r>
            </w:ins>
          </w:p>
        </w:tc>
      </w:tr>
    </w:tbl>
    <w:p w:rsidR="00384917" w:rsidRPr="00384917" w:rsidRDefault="00384917" w:rsidP="001215B6">
      <w:pPr>
        <w:pStyle w:val="a3"/>
        <w:ind w:left="1416" w:firstLine="0"/>
        <w:rPr>
          <w:b/>
        </w:rPr>
      </w:pPr>
    </w:p>
    <w:p w:rsidR="001215B6" w:rsidRDefault="001215B6" w:rsidP="001215B6">
      <w:pPr>
        <w:pStyle w:val="3"/>
      </w:pPr>
      <w:r>
        <w:t xml:space="preserve">Приём </w:t>
      </w:r>
      <w:r w:rsidR="00CA52C5">
        <w:t>блока стартовой информации</w:t>
      </w:r>
      <w:r w:rsidR="00CA52C5">
        <w:rPr>
          <w:lang w:val="en-US"/>
        </w:rPr>
        <w:t xml:space="preserve"> </w:t>
      </w:r>
    </w:p>
    <w:p w:rsidR="00384917" w:rsidRPr="00384917" w:rsidRDefault="00384917" w:rsidP="00384917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  <w:tblPrChange w:id="6" w:author="anton" w:date="2015-04-13T09:27:00Z">
          <w:tblPr>
            <w:tblStyle w:val="af0"/>
            <w:tblW w:w="0" w:type="auto"/>
            <w:tblInd w:w="638" w:type="dxa"/>
            <w:tblLook w:val="04A0" w:firstRow="1" w:lastRow="0" w:firstColumn="1" w:lastColumn="0" w:noHBand="0" w:noVBand="1"/>
          </w:tblPr>
        </w:tblPrChange>
      </w:tblPr>
      <w:tblGrid>
        <w:gridCol w:w="621"/>
        <w:gridCol w:w="543"/>
        <w:gridCol w:w="496"/>
        <w:gridCol w:w="496"/>
        <w:gridCol w:w="543"/>
        <w:gridCol w:w="6233"/>
        <w:tblGridChange w:id="7">
          <w:tblGrid>
            <w:gridCol w:w="621"/>
            <w:gridCol w:w="543"/>
            <w:gridCol w:w="496"/>
            <w:gridCol w:w="496"/>
            <w:gridCol w:w="543"/>
            <w:gridCol w:w="5366"/>
            <w:gridCol w:w="867"/>
            <w:gridCol w:w="6034"/>
          </w:tblGrid>
        </w:tblGridChange>
      </w:tblGrid>
      <w:tr w:rsidR="0033780D" w:rsidRPr="0031687D" w:rsidTr="0033780D">
        <w:tc>
          <w:tcPr>
            <w:tcW w:w="0" w:type="auto"/>
            <w:tcPrChange w:id="8" w:author="anton" w:date="2015-04-13T09:27:00Z">
              <w:tcPr>
                <w:tcW w:w="0" w:type="auto"/>
              </w:tcPr>
            </w:tcPrChange>
          </w:tcPr>
          <w:p w:rsidR="0033780D" w:rsidRDefault="0033780D" w:rsidP="00900898">
            <w:pPr>
              <w:pStyle w:val="ac"/>
              <w:rPr>
                <w:lang w:val="en-US"/>
              </w:rPr>
            </w:pPr>
          </w:p>
        </w:tc>
        <w:tc>
          <w:tcPr>
            <w:tcW w:w="0" w:type="auto"/>
            <w:tcPrChange w:id="9" w:author="anton" w:date="2015-04-13T09:27:00Z">
              <w:tcPr>
                <w:tcW w:w="0" w:type="auto"/>
              </w:tcPr>
            </w:tcPrChange>
          </w:tcPr>
          <w:p w:rsidR="0033780D" w:rsidRPr="00900898" w:rsidRDefault="0033780D" w:rsidP="0090089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gridSpan w:val="3"/>
            <w:tcPrChange w:id="10" w:author="anton" w:date="2015-04-13T09:27:00Z">
              <w:tcPr>
                <w:tcW w:w="0" w:type="auto"/>
                <w:gridSpan w:val="4"/>
              </w:tcPr>
            </w:tcPrChange>
          </w:tcPr>
          <w:p w:rsidR="0033780D" w:rsidRDefault="0033780D" w:rsidP="00900898">
            <w:pPr>
              <w:pStyle w:val="ac"/>
              <w:rPr>
                <w:ins w:id="11" w:author="anton" w:date="2015-04-13T09:27:00Z"/>
              </w:rPr>
            </w:pPr>
            <w:ins w:id="12" w:author="anton" w:date="2015-04-13T09:27:00Z">
              <w:r>
                <w:t>длина</w:t>
              </w:r>
            </w:ins>
          </w:p>
        </w:tc>
        <w:tc>
          <w:tcPr>
            <w:tcW w:w="0" w:type="auto"/>
            <w:tcPrChange w:id="13" w:author="anton" w:date="2015-04-13T09:27:00Z">
              <w:tcPr>
                <w:tcW w:w="0" w:type="auto"/>
                <w:gridSpan w:val="2"/>
              </w:tcPr>
            </w:tcPrChange>
          </w:tcPr>
          <w:p w:rsidR="0033780D" w:rsidRPr="00CA52C5" w:rsidRDefault="0033780D" w:rsidP="00900898">
            <w:pPr>
              <w:pStyle w:val="ac"/>
            </w:pPr>
            <w:r>
              <w:t xml:space="preserve">Блок </w:t>
            </w:r>
            <w:proofErr w:type="spellStart"/>
            <w:r>
              <w:rPr>
                <w:lang w:val="en-US"/>
              </w:rPr>
              <w:t>Bsi</w:t>
            </w:r>
            <w:proofErr w:type="spellEnd"/>
            <w:r>
              <w:t xml:space="preserve"> в соответствии с АВМР.426431.017 Д</w:t>
            </w:r>
            <w:proofErr w:type="gramStart"/>
            <w:r>
              <w:t>1</w:t>
            </w:r>
            <w:proofErr w:type="gramEnd"/>
            <w:r>
              <w:t>, п. 6.5.1</w:t>
            </w:r>
          </w:p>
        </w:tc>
      </w:tr>
      <w:tr w:rsidR="00CC38BA" w:rsidRPr="0031687D" w:rsidTr="00E76C0F">
        <w:tc>
          <w:tcPr>
            <w:tcW w:w="0" w:type="auto"/>
          </w:tcPr>
          <w:p w:rsidR="00CC38BA" w:rsidRPr="00CA52C5" w:rsidRDefault="00CC38BA" w:rsidP="00900898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CC38BA" w:rsidRPr="00CA52C5" w:rsidRDefault="00CC38BA" w:rsidP="00900898">
            <w:pPr>
              <w:pStyle w:val="ac"/>
            </w:pPr>
            <w:r w:rsidRPr="00CA52C5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CC38BA" w:rsidRPr="00CC38BA" w:rsidRDefault="00CC38BA" w:rsidP="00900898">
            <w:pPr>
              <w:pStyle w:val="ac"/>
              <w:rPr>
                <w:ins w:id="14" w:author="anton" w:date="2015-04-13T09:27:00Z"/>
                <w:lang w:val="en-US"/>
              </w:rPr>
            </w:pPr>
            <w:ins w:id="15" w:author="anton" w:date="2015-04-13T09:33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Pr="00CC38BA" w:rsidRDefault="00CC38BA" w:rsidP="00900898">
            <w:pPr>
              <w:pStyle w:val="ac"/>
              <w:rPr>
                <w:ins w:id="16" w:author="anton" w:date="2015-04-13T09:27:00Z"/>
              </w:rPr>
            </w:pPr>
            <w:ins w:id="17" w:author="anton" w:date="2015-04-14T13:19:00Z">
              <w:r>
                <w:t>00</w:t>
              </w:r>
            </w:ins>
          </w:p>
        </w:tc>
        <w:tc>
          <w:tcPr>
            <w:tcW w:w="0" w:type="auto"/>
          </w:tcPr>
          <w:p w:rsidR="00CC38BA" w:rsidRPr="0033780D" w:rsidRDefault="00CC38BA">
            <w:pPr>
              <w:pStyle w:val="ac"/>
              <w:jc w:val="both"/>
              <w:rPr>
                <w:ins w:id="18" w:author="anton" w:date="2015-04-13T09:27:00Z"/>
                <w:lang w:val="en-US"/>
                <w:rPrChange w:id="19" w:author="anton" w:date="2015-04-13T09:32:00Z">
                  <w:rPr>
                    <w:ins w:id="20" w:author="anton" w:date="2015-04-13T09:27:00Z"/>
                  </w:rPr>
                </w:rPrChange>
              </w:rPr>
              <w:pPrChange w:id="21" w:author="anton" w:date="2015-04-13T09:32:00Z">
                <w:pPr>
                  <w:pStyle w:val="ac"/>
                </w:pPr>
              </w:pPrChange>
            </w:pPr>
            <w:ins w:id="22" w:author="anton" w:date="2015-04-13T09:33:00Z">
              <w:r>
                <w:rPr>
                  <w:lang w:val="en-US"/>
                </w:rPr>
                <w:t>1C</w:t>
              </w:r>
            </w:ins>
          </w:p>
        </w:tc>
        <w:tc>
          <w:tcPr>
            <w:tcW w:w="0" w:type="auto"/>
          </w:tcPr>
          <w:p w:rsidR="00CC38BA" w:rsidRPr="00CA52C5" w:rsidRDefault="00CC38BA" w:rsidP="00900898">
            <w:pPr>
              <w:pStyle w:val="ac"/>
            </w:pPr>
          </w:p>
        </w:tc>
      </w:tr>
    </w:tbl>
    <w:p w:rsidR="00384917" w:rsidRPr="00384917" w:rsidRDefault="00384917" w:rsidP="001215B6">
      <w:pPr>
        <w:pStyle w:val="a3"/>
        <w:ind w:left="1416" w:firstLine="0"/>
        <w:rPr>
          <w:b/>
        </w:rPr>
      </w:pPr>
    </w:p>
    <w:p w:rsidR="001215B6" w:rsidRDefault="00581EF5" w:rsidP="00581EF5">
      <w:pPr>
        <w:pStyle w:val="2"/>
      </w:pPr>
      <w:r>
        <w:t>Запрос конфигурации</w:t>
      </w:r>
    </w:p>
    <w:p w:rsidR="00933207" w:rsidRPr="00933207" w:rsidRDefault="00933207" w:rsidP="00933207"/>
    <w:p w:rsidR="00186047" w:rsidRDefault="00186047" w:rsidP="00186047">
      <w:pPr>
        <w:pStyle w:val="3"/>
      </w:pPr>
      <w:r>
        <w:t xml:space="preserve">Посылка </w:t>
      </w:r>
      <w:r w:rsidR="00CA52C5">
        <w:t xml:space="preserve">команды </w:t>
      </w:r>
      <w:r>
        <w:t xml:space="preserve">запроса </w:t>
      </w:r>
      <w:del w:id="23" w:author="kmv" w:date="2015-04-14T15:47:00Z">
        <w:r w:rsidR="00CA52C5" w:rsidDel="00CF7E0E">
          <w:delText xml:space="preserve">блока </w:delText>
        </w:r>
      </w:del>
      <w:ins w:id="24" w:author="kmv" w:date="2015-04-14T15:47:00Z">
        <w:r w:rsidR="00CF7E0E">
          <w:t xml:space="preserve">файла </w:t>
        </w:r>
      </w:ins>
      <w:r>
        <w:t>конфигурации</w:t>
      </w:r>
    </w:p>
    <w:p w:rsidR="00C844BA" w:rsidRPr="00C844BA" w:rsidRDefault="00C844BA" w:rsidP="00C844BA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1041"/>
        <w:gridCol w:w="1273"/>
      </w:tblGrid>
      <w:tr w:rsidR="00E80582" w:rsidRPr="0031687D" w:rsidTr="0033780D">
        <w:tc>
          <w:tcPr>
            <w:tcW w:w="0" w:type="auto"/>
          </w:tcPr>
          <w:p w:rsidR="00E80582" w:rsidRPr="00900898" w:rsidRDefault="00E80582" w:rsidP="00515214">
            <w:pPr>
              <w:pStyle w:val="ac"/>
            </w:pPr>
          </w:p>
        </w:tc>
        <w:tc>
          <w:tcPr>
            <w:tcW w:w="0" w:type="auto"/>
          </w:tcPr>
          <w:p w:rsidR="00E80582" w:rsidRPr="00900898" w:rsidRDefault="00E80582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E80582" w:rsidRPr="00900898" w:rsidRDefault="00E80582" w:rsidP="00515214">
            <w:pPr>
              <w:pStyle w:val="ac"/>
              <w:rPr>
                <w:lang w:val="en-US"/>
              </w:rPr>
            </w:pPr>
            <w:del w:id="25" w:author="kmv" w:date="2015-04-14T15:24:00Z">
              <w:r w:rsidDel="00E80582">
                <w:rPr>
                  <w:lang w:val="en-US"/>
                </w:rPr>
                <w:delText>G</w:delText>
              </w:r>
            </w:del>
          </w:p>
        </w:tc>
        <w:tc>
          <w:tcPr>
            <w:tcW w:w="0" w:type="auto"/>
          </w:tcPr>
          <w:p w:rsidR="00E80582" w:rsidRPr="00CA52C5" w:rsidRDefault="00E80582" w:rsidP="00515214">
            <w:pPr>
              <w:pStyle w:val="ac"/>
              <w:rPr>
                <w:lang w:val="en-US"/>
              </w:rPr>
            </w:pPr>
            <w:del w:id="26" w:author="kmv" w:date="2015-04-14T15:24:00Z">
              <w:r w:rsidDel="00E80582">
                <w:rPr>
                  <w:lang w:val="en-US"/>
                </w:rPr>
                <w:delText>F</w:delText>
              </w:r>
            </w:del>
          </w:p>
        </w:tc>
        <w:tc>
          <w:tcPr>
            <w:tcW w:w="0" w:type="auto"/>
          </w:tcPr>
          <w:p w:rsidR="00E80582" w:rsidRPr="00CA52C5" w:rsidRDefault="00E80582" w:rsidP="00515214">
            <w:pPr>
              <w:pStyle w:val="ac"/>
            </w:pPr>
            <w:r>
              <w:t>№ файла</w:t>
            </w:r>
          </w:p>
        </w:tc>
      </w:tr>
      <w:tr w:rsidR="00E80582" w:rsidRPr="0031687D" w:rsidTr="00E76C0F">
        <w:tc>
          <w:tcPr>
            <w:tcW w:w="0" w:type="auto"/>
          </w:tcPr>
          <w:p w:rsidR="00E80582" w:rsidRDefault="00E80582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E80582" w:rsidRPr="00900898" w:rsidRDefault="00E80582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E80582" w:rsidRPr="00900898" w:rsidRDefault="00E80582" w:rsidP="00515214">
            <w:pPr>
              <w:pStyle w:val="ac"/>
              <w:rPr>
                <w:lang w:val="en-US"/>
              </w:rPr>
            </w:pPr>
            <w:del w:id="27" w:author="kmv" w:date="2015-04-14T15:24:00Z">
              <w:r w:rsidDel="00E80582">
                <w:rPr>
                  <w:lang w:val="en-US"/>
                </w:rPr>
                <w:delText>47</w:delText>
              </w:r>
            </w:del>
            <w:ins w:id="28" w:author="kmv" w:date="2015-04-14T15:24:00Z">
              <w:r>
                <w:rPr>
                  <w:lang w:val="en-US"/>
                </w:rPr>
                <w:t>25</w:t>
              </w:r>
            </w:ins>
          </w:p>
        </w:tc>
        <w:tc>
          <w:tcPr>
            <w:tcW w:w="0" w:type="auto"/>
          </w:tcPr>
          <w:p w:rsidR="00E80582" w:rsidRPr="00900898" w:rsidRDefault="00E80582" w:rsidP="00515214">
            <w:pPr>
              <w:pStyle w:val="ac"/>
              <w:rPr>
                <w:lang w:val="en-US"/>
              </w:rPr>
            </w:pPr>
            <w:del w:id="29" w:author="kmv" w:date="2015-04-14T15:24:00Z">
              <w:r w:rsidDel="00E80582">
                <w:rPr>
                  <w:lang w:val="en-US"/>
                </w:rPr>
                <w:delText>4</w:delText>
              </w:r>
            </w:del>
            <w:ins w:id="30" w:author="anton" w:date="2015-03-27T16:32:00Z">
              <w:del w:id="31" w:author="kmv" w:date="2015-04-14T15:24:00Z">
                <w:r w:rsidDel="00E80582">
                  <w:rPr>
                    <w:lang w:val="en-US"/>
                  </w:rPr>
                  <w:delText>6</w:delText>
                </w:r>
              </w:del>
            </w:ins>
            <w:ins w:id="32" w:author="kmv" w:date="2015-04-14T15:24:00Z">
              <w:r>
                <w:rPr>
                  <w:lang w:val="en-US"/>
                </w:rPr>
                <w:t>DA</w:t>
              </w:r>
            </w:ins>
            <w:del w:id="33" w:author="anton" w:date="2015-03-27T16:32:00Z">
              <w:r w:rsidDel="00AA2593">
                <w:rPr>
                  <w:lang w:val="en-US"/>
                </w:rPr>
                <w:delText>2</w:delText>
              </w:r>
            </w:del>
          </w:p>
        </w:tc>
        <w:tc>
          <w:tcPr>
            <w:tcW w:w="0" w:type="auto"/>
          </w:tcPr>
          <w:p w:rsidR="00E80582" w:rsidRDefault="00E80582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</w:tbl>
    <w:p w:rsidR="00C844BA" w:rsidRPr="00C844BA" w:rsidRDefault="00C844BA" w:rsidP="00C269CE">
      <w:pPr>
        <w:ind w:left="707"/>
        <w:rPr>
          <w:b/>
        </w:rPr>
      </w:pPr>
    </w:p>
    <w:p w:rsidR="00DA35A8" w:rsidRDefault="00DA35A8" w:rsidP="00186047"/>
    <w:p w:rsidR="00DA35A8" w:rsidRDefault="00DA35A8" w:rsidP="00186047"/>
    <w:p w:rsidR="00DA35A8" w:rsidRDefault="00DA35A8" w:rsidP="00186047"/>
    <w:p w:rsidR="00B01267" w:rsidRDefault="00B01267" w:rsidP="00933207"/>
    <w:p w:rsidR="00C269CE" w:rsidRDefault="003400F6" w:rsidP="00C269CE">
      <w:pPr>
        <w:pStyle w:val="3"/>
      </w:pPr>
      <w:r>
        <w:t xml:space="preserve">Приём </w:t>
      </w:r>
      <w:r w:rsidR="00900898">
        <w:t xml:space="preserve">файла </w:t>
      </w:r>
      <w:r w:rsidR="00C269CE">
        <w:t>конфигурации</w:t>
      </w:r>
    </w:p>
    <w:p w:rsidR="00C844BA" w:rsidRPr="00C844BA" w:rsidRDefault="00C844BA" w:rsidP="00C844BA"/>
    <w:tbl>
      <w:tblPr>
        <w:tblStyle w:val="af0"/>
        <w:tblW w:w="8968" w:type="dxa"/>
        <w:tblInd w:w="638" w:type="dxa"/>
        <w:tblLayout w:type="fixed"/>
        <w:tblLook w:val="04A0" w:firstRow="1" w:lastRow="0" w:firstColumn="1" w:lastColumn="0" w:noHBand="0" w:noVBand="1"/>
        <w:tblPrChange w:id="34" w:author="kmv" w:date="2015-04-14T15:50:00Z">
          <w:tblPr>
            <w:tblStyle w:val="af0"/>
            <w:tblW w:w="8946" w:type="dxa"/>
            <w:tblInd w:w="638" w:type="dxa"/>
            <w:tblLook w:val="04A0" w:firstRow="1" w:lastRow="0" w:firstColumn="1" w:lastColumn="0" w:noHBand="0" w:noVBand="1"/>
          </w:tblPr>
        </w:tblPrChange>
      </w:tblPr>
      <w:tblGrid>
        <w:gridCol w:w="621"/>
        <w:gridCol w:w="543"/>
        <w:gridCol w:w="936"/>
        <w:gridCol w:w="496"/>
        <w:gridCol w:w="636"/>
        <w:gridCol w:w="633"/>
        <w:gridCol w:w="5103"/>
        <w:tblGridChange w:id="35">
          <w:tblGrid>
            <w:gridCol w:w="622"/>
            <w:gridCol w:w="543"/>
            <w:gridCol w:w="1038"/>
            <w:gridCol w:w="496"/>
            <w:gridCol w:w="636"/>
            <w:gridCol w:w="839"/>
            <w:gridCol w:w="3734"/>
          </w:tblGrid>
        </w:tblGridChange>
      </w:tblGrid>
      <w:tr w:rsidR="00CF7E0E" w:rsidRPr="0031687D" w:rsidTr="00CF7E0E">
        <w:tc>
          <w:tcPr>
            <w:tcW w:w="621" w:type="dxa"/>
            <w:tcPrChange w:id="36" w:author="kmv" w:date="2015-04-14T15:50:00Z">
              <w:tcPr>
                <w:tcW w:w="0" w:type="auto"/>
              </w:tcPr>
            </w:tcPrChange>
          </w:tcPr>
          <w:p w:rsidR="00CF7E0E" w:rsidRDefault="00CF7E0E" w:rsidP="00515214">
            <w:pPr>
              <w:pStyle w:val="ac"/>
              <w:rPr>
                <w:lang w:val="en-US"/>
              </w:rPr>
            </w:pPr>
          </w:p>
        </w:tc>
        <w:tc>
          <w:tcPr>
            <w:tcW w:w="543" w:type="dxa"/>
            <w:tcPrChange w:id="37" w:author="kmv" w:date="2015-04-14T15:50:00Z">
              <w:tcPr>
                <w:tcW w:w="0" w:type="auto"/>
              </w:tcPr>
            </w:tcPrChange>
          </w:tcPr>
          <w:p w:rsidR="00CF7E0E" w:rsidRPr="00900898" w:rsidRDefault="00CF7E0E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936" w:type="dxa"/>
            <w:tcPrChange w:id="38" w:author="kmv" w:date="2015-04-14T15:50:00Z">
              <w:tcPr>
                <w:tcW w:w="0" w:type="auto"/>
              </w:tcPr>
            </w:tcPrChange>
          </w:tcPr>
          <w:p w:rsidR="00CF7E0E" w:rsidRDefault="00CF7E0E" w:rsidP="00515214">
            <w:pPr>
              <w:pStyle w:val="ac"/>
              <w:rPr>
                <w:ins w:id="39" w:author="kmv" w:date="2015-04-14T15:48:00Z"/>
              </w:rPr>
            </w:pPr>
            <w:ins w:id="40" w:author="kmv" w:date="2015-04-14T15:48:00Z">
              <w:r>
                <w:t>№</w:t>
              </w:r>
              <w:r>
                <w:rPr>
                  <w:lang w:val="en-US"/>
                </w:rPr>
                <w:t xml:space="preserve"> </w:t>
              </w:r>
              <w:r>
                <w:t>файла</w:t>
              </w:r>
            </w:ins>
          </w:p>
        </w:tc>
        <w:tc>
          <w:tcPr>
            <w:tcW w:w="1765" w:type="dxa"/>
            <w:gridSpan w:val="3"/>
            <w:tcPrChange w:id="41" w:author="kmv" w:date="2015-04-14T15:50:00Z">
              <w:tcPr>
                <w:tcW w:w="0" w:type="auto"/>
                <w:gridSpan w:val="3"/>
              </w:tcPr>
            </w:tcPrChange>
          </w:tcPr>
          <w:p w:rsidR="00CF7E0E" w:rsidRDefault="00CF7E0E" w:rsidP="00515214">
            <w:pPr>
              <w:pStyle w:val="ac"/>
              <w:rPr>
                <w:ins w:id="42" w:author="anton" w:date="2015-04-13T09:27:00Z"/>
              </w:rPr>
            </w:pPr>
            <w:ins w:id="43" w:author="anton" w:date="2015-04-13T09:28:00Z">
              <w:r>
                <w:t>длина</w:t>
              </w:r>
            </w:ins>
          </w:p>
        </w:tc>
        <w:tc>
          <w:tcPr>
            <w:tcW w:w="5103" w:type="dxa"/>
            <w:tcPrChange w:id="44" w:author="kmv" w:date="2015-04-14T15:50:00Z">
              <w:tcPr>
                <w:tcW w:w="0" w:type="auto"/>
              </w:tcPr>
            </w:tcPrChange>
          </w:tcPr>
          <w:p w:rsidR="00CF7E0E" w:rsidRPr="00CA52C5" w:rsidRDefault="00CF7E0E" w:rsidP="00CA52C5">
            <w:pPr>
              <w:pStyle w:val="ac"/>
            </w:pPr>
            <w:r>
              <w:t xml:space="preserve">Блок </w:t>
            </w:r>
            <w:proofErr w:type="spellStart"/>
            <w:r>
              <w:rPr>
                <w:lang w:val="en-US"/>
              </w:rPr>
              <w:t>Bciu</w:t>
            </w:r>
            <w:proofErr w:type="spellEnd"/>
            <w:r w:rsidRPr="00CA52C5">
              <w:t xml:space="preserve"> </w:t>
            </w:r>
            <w:r>
              <w:t>в соответствии с АВМР.426431.017 Д</w:t>
            </w:r>
            <w:proofErr w:type="gramStart"/>
            <w:r>
              <w:t>1</w:t>
            </w:r>
            <w:proofErr w:type="gramEnd"/>
            <w:r>
              <w:t xml:space="preserve">, п. 6.2 </w:t>
            </w:r>
          </w:p>
        </w:tc>
      </w:tr>
      <w:tr w:rsidR="00CF7E0E" w:rsidRPr="0031687D" w:rsidTr="00CF7E0E">
        <w:tc>
          <w:tcPr>
            <w:tcW w:w="621" w:type="dxa"/>
            <w:tcPrChange w:id="45" w:author="kmv" w:date="2015-04-14T15:50:00Z">
              <w:tcPr>
                <w:tcW w:w="0" w:type="auto"/>
              </w:tcPr>
            </w:tcPrChange>
          </w:tcPr>
          <w:p w:rsidR="00CF7E0E" w:rsidRPr="00CA52C5" w:rsidRDefault="00CF7E0E" w:rsidP="00515214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543" w:type="dxa"/>
            <w:tcPrChange w:id="46" w:author="kmv" w:date="2015-04-14T15:50:00Z">
              <w:tcPr>
                <w:tcW w:w="0" w:type="auto"/>
              </w:tcPr>
            </w:tcPrChange>
          </w:tcPr>
          <w:p w:rsidR="00CF7E0E" w:rsidRPr="00CA52C5" w:rsidRDefault="00CF7E0E" w:rsidP="00515214">
            <w:pPr>
              <w:pStyle w:val="ac"/>
            </w:pPr>
            <w:r w:rsidRPr="00CA52C5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936" w:type="dxa"/>
            <w:tcPrChange w:id="47" w:author="kmv" w:date="2015-04-14T15:50:00Z">
              <w:tcPr>
                <w:tcW w:w="0" w:type="auto"/>
              </w:tcPr>
            </w:tcPrChange>
          </w:tcPr>
          <w:p w:rsidR="00CF7E0E" w:rsidRDefault="00CF7E0E" w:rsidP="0033780D">
            <w:pPr>
              <w:pStyle w:val="ac"/>
              <w:rPr>
                <w:ins w:id="48" w:author="kmv" w:date="2015-04-14T15:48:00Z"/>
              </w:rPr>
            </w:pPr>
            <w:ins w:id="49" w:author="kmv" w:date="2015-04-14T15:48:00Z">
              <w:r>
                <w:t>01</w:t>
              </w:r>
            </w:ins>
          </w:p>
        </w:tc>
        <w:tc>
          <w:tcPr>
            <w:tcW w:w="496" w:type="dxa"/>
            <w:tcPrChange w:id="50" w:author="kmv" w:date="2015-04-14T15:50:00Z">
              <w:tcPr>
                <w:tcW w:w="0" w:type="auto"/>
              </w:tcPr>
            </w:tcPrChange>
          </w:tcPr>
          <w:p w:rsidR="00CF7E0E" w:rsidRPr="00CC38BA" w:rsidRDefault="00CF7E0E" w:rsidP="0033780D">
            <w:pPr>
              <w:pStyle w:val="ac"/>
              <w:rPr>
                <w:ins w:id="51" w:author="anton" w:date="2015-04-13T09:27:00Z"/>
                <w:rPrChange w:id="52" w:author="anton" w:date="2015-04-14T13:21:00Z">
                  <w:rPr>
                    <w:ins w:id="53" w:author="anton" w:date="2015-04-13T09:27:00Z"/>
                    <w:lang w:val="en-US"/>
                  </w:rPr>
                </w:rPrChange>
              </w:rPr>
            </w:pPr>
            <w:ins w:id="54" w:author="anton" w:date="2015-04-14T13:21:00Z">
              <w:r>
                <w:t>00</w:t>
              </w:r>
            </w:ins>
          </w:p>
        </w:tc>
        <w:tc>
          <w:tcPr>
            <w:tcW w:w="636" w:type="dxa"/>
            <w:tcPrChange w:id="55" w:author="kmv" w:date="2015-04-14T15:50:00Z">
              <w:tcPr>
                <w:tcW w:w="0" w:type="auto"/>
              </w:tcPr>
            </w:tcPrChange>
          </w:tcPr>
          <w:p w:rsidR="00CF7E0E" w:rsidRPr="00D24577" w:rsidRDefault="00CF7E0E" w:rsidP="00D24577">
            <w:pPr>
              <w:pStyle w:val="ac"/>
              <w:rPr>
                <w:ins w:id="56" w:author="anton" w:date="2015-04-13T09:27:00Z"/>
                <w:lang w:val="en-US"/>
                <w:rPrChange w:id="57" w:author="kmv" w:date="2015-04-14T15:47:00Z">
                  <w:rPr>
                    <w:ins w:id="58" w:author="anton" w:date="2015-04-13T09:27:00Z"/>
                    <w:lang w:val="en-US"/>
                  </w:rPr>
                </w:rPrChange>
              </w:rPr>
              <w:pPrChange w:id="59" w:author="kmv" w:date="2015-04-14T15:47:00Z">
                <w:pPr>
                  <w:pStyle w:val="ac"/>
                </w:pPr>
              </w:pPrChange>
            </w:pPr>
            <w:ins w:id="60" w:author="anton" w:date="2015-04-14T13:21:00Z">
              <w:r>
                <w:t>0</w:t>
              </w:r>
              <w:del w:id="61" w:author="kmv" w:date="2015-04-14T15:47:00Z">
                <w:r w:rsidDel="00D24577">
                  <w:delText>2</w:delText>
                </w:r>
              </w:del>
            </w:ins>
            <w:ins w:id="62" w:author="kmv" w:date="2015-04-14T15:47:00Z">
              <w:r>
                <w:rPr>
                  <w:lang w:val="en-US"/>
                </w:rPr>
                <w:t>3</w:t>
              </w:r>
            </w:ins>
          </w:p>
        </w:tc>
        <w:tc>
          <w:tcPr>
            <w:tcW w:w="633" w:type="dxa"/>
            <w:tcPrChange w:id="63" w:author="kmv" w:date="2015-04-14T15:50:00Z">
              <w:tcPr>
                <w:tcW w:w="0" w:type="auto"/>
              </w:tcPr>
            </w:tcPrChange>
          </w:tcPr>
          <w:p w:rsidR="00CF7E0E" w:rsidRPr="00CF7E0E" w:rsidRDefault="00CF7E0E" w:rsidP="00CF7E0E">
            <w:pPr>
              <w:pStyle w:val="ac"/>
              <w:rPr>
                <w:ins w:id="64" w:author="anton" w:date="2015-04-13T09:27:00Z"/>
                <w:rPrChange w:id="65" w:author="kmv" w:date="2015-04-14T15:48:00Z">
                  <w:rPr>
                    <w:ins w:id="66" w:author="anton" w:date="2015-04-13T09:27:00Z"/>
                  </w:rPr>
                </w:rPrChange>
              </w:rPr>
              <w:pPrChange w:id="67" w:author="kmv" w:date="2015-04-14T15:48:00Z">
                <w:pPr>
                  <w:pStyle w:val="ac"/>
                </w:pPr>
              </w:pPrChange>
            </w:pPr>
            <w:ins w:id="68" w:author="anton" w:date="2015-04-14T13:21:00Z">
              <w:del w:id="69" w:author="kmv" w:date="2015-04-14T15:47:00Z">
                <w:r w:rsidDel="00D24577">
                  <w:delText>2</w:delText>
                </w:r>
                <w:r w:rsidDel="00D24577">
                  <w:rPr>
                    <w:lang w:val="en-US"/>
                  </w:rPr>
                  <w:delText>A</w:delText>
                </w:r>
              </w:del>
            </w:ins>
            <w:ins w:id="70" w:author="kmv" w:date="2015-04-14T15:47:00Z">
              <w:r>
                <w:rPr>
                  <w:lang w:val="en-US"/>
                </w:rPr>
                <w:t>5</w:t>
              </w:r>
            </w:ins>
            <w:ins w:id="71" w:author="kmv" w:date="2015-04-14T15:48:00Z">
              <w:r>
                <w:t>0</w:t>
              </w:r>
            </w:ins>
          </w:p>
        </w:tc>
        <w:tc>
          <w:tcPr>
            <w:tcW w:w="5103" w:type="dxa"/>
            <w:tcPrChange w:id="72" w:author="kmv" w:date="2015-04-14T15:50:00Z">
              <w:tcPr>
                <w:tcW w:w="0" w:type="auto"/>
              </w:tcPr>
            </w:tcPrChange>
          </w:tcPr>
          <w:p w:rsidR="00CF7E0E" w:rsidRDefault="00CF7E0E" w:rsidP="00515214">
            <w:pPr>
              <w:pStyle w:val="ac"/>
            </w:pPr>
          </w:p>
        </w:tc>
      </w:tr>
    </w:tbl>
    <w:p w:rsidR="0067218A" w:rsidRPr="00F74AE3" w:rsidRDefault="0067218A" w:rsidP="0067218A">
      <w:pPr>
        <w:pStyle w:val="af"/>
        <w:rPr>
          <w:ins w:id="73" w:author="anton" w:date="2015-04-14T09:44:00Z"/>
        </w:rPr>
      </w:pPr>
      <w:ins w:id="74" w:author="anton" w:date="2015-04-14T09:44:00Z">
        <w:r>
          <w:t>Примечание: см. раздел 7.</w:t>
        </w:r>
      </w:ins>
    </w:p>
    <w:p w:rsidR="00900898" w:rsidRPr="00900898" w:rsidRDefault="00900898" w:rsidP="00C844BA">
      <w:pPr>
        <w:ind w:left="707"/>
        <w:rPr>
          <w:i/>
        </w:rPr>
      </w:pPr>
    </w:p>
    <w:p w:rsidR="00900898" w:rsidRPr="00900898" w:rsidRDefault="00900898" w:rsidP="00900898">
      <w:r>
        <w:t>Состав файла конфигурации модуля</w:t>
      </w:r>
      <w:proofErr w:type="gramStart"/>
      <w:r>
        <w:t xml:space="preserve"> А</w:t>
      </w:r>
      <w:proofErr w:type="gramEnd"/>
      <w:r w:rsidR="00CA52C5">
        <w:t xml:space="preserve"> в соответствии с АВМР.426431.017 Д1, п. 6.2.1</w:t>
      </w:r>
    </w:p>
    <w:p w:rsidR="00900898" w:rsidRPr="00900898" w:rsidRDefault="00900898" w:rsidP="00900898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6057"/>
        <w:gridCol w:w="1503"/>
      </w:tblGrid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CA52C5" w:rsidP="00900898">
            <w:pPr>
              <w:pStyle w:val="ac"/>
            </w:pPr>
            <w:r>
              <w:t>Параметр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</w:pPr>
            <w:r w:rsidRPr="00FC16A5">
              <w:t>Описание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</w:pPr>
            <w:r w:rsidRPr="00FC16A5">
              <w:t xml:space="preserve">Знач. по </w:t>
            </w:r>
            <w:proofErr w:type="spellStart"/>
            <w:r w:rsidRPr="00FC16A5">
              <w:t>умолч</w:t>
            </w:r>
            <w:proofErr w:type="spellEnd"/>
            <w:r w:rsidRPr="00FC16A5">
              <w:t>.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900898" w:rsidP="00900898">
            <w:pPr>
              <w:pStyle w:val="ab"/>
            </w:pPr>
            <w:r w:rsidRPr="00FC16A5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b"/>
            </w:pPr>
            <w:r w:rsidRPr="00FC16A5">
              <w:t>Тип модуля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</w:pPr>
            <w:r w:rsidRPr="00FC16A5">
              <w:t>3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CA52C5" w:rsidRDefault="00900898" w:rsidP="00900898">
            <w:pPr>
              <w:pStyle w:val="ab"/>
            </w:pPr>
            <w:r>
              <w:rPr>
                <w:lang w:val="en-US"/>
              </w:rPr>
              <w:t>in</w:t>
            </w:r>
            <w:r w:rsidRPr="00CA52C5">
              <w:t>_</w:t>
            </w:r>
            <w:r>
              <w:rPr>
                <w:lang w:val="en-US"/>
              </w:rPr>
              <w:t>type</w:t>
            </w:r>
            <w:r w:rsidRPr="00CA52C5">
              <w:rPr>
                <w:i/>
              </w:rPr>
              <w:t>&lt;#&gt;</w:t>
            </w:r>
          </w:p>
        </w:tc>
        <w:tc>
          <w:tcPr>
            <w:tcW w:w="0" w:type="auto"/>
          </w:tcPr>
          <w:p w:rsidR="00900898" w:rsidRPr="00C14C17" w:rsidRDefault="00900898" w:rsidP="00900898">
            <w:pPr>
              <w:pStyle w:val="ab"/>
            </w:pPr>
            <w:r>
              <w:t>Тип</w:t>
            </w:r>
            <w:r w:rsidRPr="00566CCD">
              <w:t xml:space="preserve"> </w:t>
            </w:r>
            <w:r>
              <w:t>входа</w:t>
            </w:r>
            <w:r w:rsidRPr="00566CCD">
              <w:t xml:space="preserve"> </w:t>
            </w:r>
            <w:r>
              <w:t>№0…15</w:t>
            </w:r>
          </w:p>
          <w:p w:rsidR="00900898" w:rsidRPr="00224319" w:rsidRDefault="00900898" w:rsidP="00900898">
            <w:pPr>
              <w:pStyle w:val="ab"/>
            </w:pPr>
            <w:r w:rsidRPr="00224319">
              <w:t xml:space="preserve">0 - </w:t>
            </w:r>
            <w:r>
              <w:t>вход не используется</w:t>
            </w:r>
          </w:p>
          <w:p w:rsidR="00900898" w:rsidRDefault="00900898" w:rsidP="00900898">
            <w:pPr>
              <w:pStyle w:val="ab"/>
            </w:pPr>
            <w:r>
              <w:t>1</w:t>
            </w:r>
            <w:r w:rsidRPr="00FC16A5">
              <w:t xml:space="preserve"> - </w:t>
            </w:r>
            <w:r>
              <w:t>сигнал мА</w:t>
            </w:r>
          </w:p>
          <w:p w:rsidR="00900898" w:rsidRPr="00FC16A5" w:rsidRDefault="00900898" w:rsidP="00900898">
            <w:pPr>
              <w:pStyle w:val="ab"/>
              <w:rPr>
                <w:lang w:val="en-US"/>
              </w:rPr>
            </w:pPr>
            <w:r>
              <w:t>2</w:t>
            </w:r>
            <w:r w:rsidRPr="00FC16A5">
              <w:t xml:space="preserve"> - </w:t>
            </w:r>
            <w:r>
              <w:t>сигнал</w:t>
            </w:r>
            <w:proofErr w:type="gramStart"/>
            <w:r>
              <w:t xml:space="preserve"> В</w:t>
            </w:r>
            <w:proofErr w:type="gramEnd"/>
            <w:r>
              <w:t xml:space="preserve"> 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900898" w:rsidP="00900898">
            <w:pPr>
              <w:pStyle w:val="ab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in_min</w:t>
            </w:r>
            <w:proofErr w:type="spellEnd"/>
            <w:r>
              <w:rPr>
                <w:i/>
                <w:lang w:val="en-US"/>
              </w:rPr>
              <w:t>&lt;#&gt;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b"/>
            </w:pPr>
            <w:r>
              <w:t>Минимальное значение диапазона</w:t>
            </w:r>
            <w:r w:rsidRPr="00FC16A5">
              <w:t xml:space="preserve"> </w:t>
            </w:r>
            <w:r>
              <w:t>изменения сигнала</w:t>
            </w:r>
            <w:r w:rsidRPr="00FC16A5">
              <w:t xml:space="preserve"> </w:t>
            </w:r>
            <w:r>
              <w:t>на входе №0…15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</w:pPr>
            <w:r>
              <w:t>4.0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900898" w:rsidP="00900898">
            <w:pPr>
              <w:pStyle w:val="ab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in_max</w:t>
            </w:r>
            <w:proofErr w:type="spellEnd"/>
            <w:r>
              <w:rPr>
                <w:i/>
                <w:lang w:val="en-US"/>
              </w:rPr>
              <w:t>&lt;#&gt;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b"/>
            </w:pPr>
            <w:r>
              <w:t>Максимальное значение диапазона</w:t>
            </w:r>
            <w:r w:rsidRPr="00FC16A5">
              <w:t xml:space="preserve"> </w:t>
            </w:r>
            <w:r>
              <w:t>изменения сигнала</w:t>
            </w:r>
            <w:r w:rsidRPr="00FC16A5">
              <w:t xml:space="preserve"> </w:t>
            </w:r>
            <w:r>
              <w:t>на входе №0…15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c"/>
            </w:pPr>
            <w:r>
              <w:t>20.0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Default="00900898" w:rsidP="00900898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in_vmin</w:t>
            </w:r>
            <w:proofErr w:type="spellEnd"/>
            <w:r w:rsidRPr="00FC16A5">
              <w:rPr>
                <w:i/>
                <w:lang w:val="en-US"/>
              </w:rPr>
              <w:t>&lt;#&gt;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b"/>
            </w:pPr>
            <w:r>
              <w:t>Минимальное значение сигнала</w:t>
            </w:r>
            <w:r w:rsidRPr="00FC16A5">
              <w:t xml:space="preserve"> </w:t>
            </w:r>
            <w:r>
              <w:t>в инженерных единицах</w:t>
            </w:r>
            <w:r w:rsidRPr="00FC16A5">
              <w:t xml:space="preserve"> </w:t>
            </w:r>
            <w:r>
              <w:t>на входе №0…15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900898" w:rsidP="00900898">
            <w:pPr>
              <w:pStyle w:val="ab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in_vmax</w:t>
            </w:r>
            <w:proofErr w:type="spellEnd"/>
            <w:r>
              <w:rPr>
                <w:i/>
                <w:lang w:val="en-US"/>
              </w:rPr>
              <w:t>&lt;#&gt;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b"/>
            </w:pPr>
            <w:r>
              <w:t>Максимальное значение сигнала</w:t>
            </w:r>
            <w:r w:rsidRPr="00FC16A5">
              <w:t xml:space="preserve"> </w:t>
            </w:r>
            <w:r>
              <w:t>в инженерных единицах</w:t>
            </w:r>
            <w:r w:rsidRPr="00FC16A5">
              <w:t xml:space="preserve"> </w:t>
            </w:r>
            <w:r>
              <w:t>на входе №0…15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  <w:rPr>
                <w:lang w:val="en-US"/>
              </w:rPr>
            </w:pPr>
            <w:r>
              <w:t>1000</w:t>
            </w:r>
            <w:r>
              <w:rPr>
                <w:lang w:val="en-US"/>
              </w:rPr>
              <w:t>.0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900898" w:rsidP="00900898">
            <w:pPr>
              <w:pStyle w:val="ab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setminmin</w:t>
            </w:r>
            <w:proofErr w:type="spellEnd"/>
            <w:r>
              <w:rPr>
                <w:i/>
                <w:lang w:val="en-US"/>
              </w:rPr>
              <w:t>&lt;#&gt;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b"/>
            </w:pPr>
            <w:r>
              <w:t xml:space="preserve">Значение </w:t>
            </w:r>
            <w:proofErr w:type="gramStart"/>
            <w:r>
              <w:t>аварийной</w:t>
            </w:r>
            <w:proofErr w:type="gramEnd"/>
            <w:r>
              <w:t xml:space="preserve"> </w:t>
            </w:r>
            <w:proofErr w:type="spellStart"/>
            <w:r>
              <w:t>уставки</w:t>
            </w:r>
            <w:proofErr w:type="spellEnd"/>
            <w:r>
              <w:t xml:space="preserve"> по минимальному значению в </w:t>
            </w:r>
            <w:proofErr w:type="spellStart"/>
            <w:r>
              <w:t>инж</w:t>
            </w:r>
            <w:proofErr w:type="spellEnd"/>
            <w:r>
              <w:t>. единицах на входе №0…15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.0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900898" w:rsidP="00900898">
            <w:pPr>
              <w:pStyle w:val="ab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setmin</w:t>
            </w:r>
            <w:proofErr w:type="spellEnd"/>
            <w:r>
              <w:rPr>
                <w:i/>
                <w:lang w:val="en-US"/>
              </w:rPr>
              <w:t>&lt;#&gt;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b"/>
            </w:pPr>
            <w:r>
              <w:t xml:space="preserve">Значение </w:t>
            </w:r>
            <w:proofErr w:type="gramStart"/>
            <w:r>
              <w:t>предупредительной</w:t>
            </w:r>
            <w:proofErr w:type="gramEnd"/>
            <w:r>
              <w:t xml:space="preserve"> </w:t>
            </w:r>
            <w:proofErr w:type="spellStart"/>
            <w:r>
              <w:t>уставки</w:t>
            </w:r>
            <w:proofErr w:type="spellEnd"/>
            <w:r>
              <w:t xml:space="preserve"> по минимальному значению в </w:t>
            </w:r>
            <w:proofErr w:type="spellStart"/>
            <w:r>
              <w:t>инж</w:t>
            </w:r>
            <w:proofErr w:type="spellEnd"/>
            <w:r>
              <w:t>. единицах на входе №0…15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.0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900898" w:rsidP="00900898">
            <w:pPr>
              <w:pStyle w:val="ab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setmax</w:t>
            </w:r>
            <w:proofErr w:type="spellEnd"/>
            <w:r>
              <w:rPr>
                <w:i/>
                <w:lang w:val="en-US"/>
              </w:rPr>
              <w:t>&lt;#&gt;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b"/>
            </w:pPr>
            <w:r>
              <w:t xml:space="preserve">Значение </w:t>
            </w:r>
            <w:proofErr w:type="gramStart"/>
            <w:r>
              <w:t>предупредительной</w:t>
            </w:r>
            <w:proofErr w:type="gramEnd"/>
            <w:r>
              <w:t xml:space="preserve"> </w:t>
            </w:r>
            <w:proofErr w:type="spellStart"/>
            <w:r>
              <w:t>уставки</w:t>
            </w:r>
            <w:proofErr w:type="spellEnd"/>
            <w:r>
              <w:t xml:space="preserve"> по максимальному значению в </w:t>
            </w:r>
            <w:proofErr w:type="spellStart"/>
            <w:r>
              <w:t>инж</w:t>
            </w:r>
            <w:proofErr w:type="spellEnd"/>
            <w:r>
              <w:t>. единицах на входе №0…15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  <w:rPr>
                <w:lang w:val="en-US"/>
              </w:rPr>
            </w:pPr>
            <w:r>
              <w:t>950</w:t>
            </w:r>
            <w:r>
              <w:rPr>
                <w:lang w:val="en-US"/>
              </w:rPr>
              <w:t>.0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900898" w:rsidP="00900898">
            <w:pPr>
              <w:pStyle w:val="ab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setmaxmax</w:t>
            </w:r>
            <w:proofErr w:type="spellEnd"/>
            <w:r>
              <w:rPr>
                <w:i/>
                <w:lang w:val="en-US"/>
              </w:rPr>
              <w:t>&lt;#&gt;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b"/>
            </w:pPr>
            <w:r>
              <w:t xml:space="preserve">Значение </w:t>
            </w:r>
            <w:proofErr w:type="gramStart"/>
            <w:r>
              <w:t>аварийной</w:t>
            </w:r>
            <w:proofErr w:type="gramEnd"/>
            <w:r>
              <w:t xml:space="preserve"> </w:t>
            </w:r>
            <w:proofErr w:type="spellStart"/>
            <w:r>
              <w:t>уставки</w:t>
            </w:r>
            <w:proofErr w:type="spellEnd"/>
            <w:r>
              <w:t xml:space="preserve"> по максимальному значению в </w:t>
            </w:r>
            <w:proofErr w:type="spellStart"/>
            <w:r>
              <w:t>инж</w:t>
            </w:r>
            <w:proofErr w:type="spellEnd"/>
            <w:r>
              <w:t>. единицах на входе №0…15</w:t>
            </w:r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c"/>
              <w:rPr>
                <w:lang w:val="en-US"/>
              </w:rPr>
            </w:pPr>
            <w:r>
              <w:t>990</w:t>
            </w:r>
            <w:r>
              <w:rPr>
                <w:lang w:val="en-US"/>
              </w:rPr>
              <w:t>.0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900898" w:rsidP="00900898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discosc</w:t>
            </w:r>
            <w:proofErr w:type="spellEnd"/>
          </w:p>
        </w:tc>
        <w:tc>
          <w:tcPr>
            <w:tcW w:w="0" w:type="auto"/>
          </w:tcPr>
          <w:p w:rsidR="00900898" w:rsidRPr="00FC16A5" w:rsidRDefault="00900898" w:rsidP="00900898">
            <w:pPr>
              <w:pStyle w:val="ab"/>
            </w:pPr>
            <w:r>
              <w:t>Признаки необходимости запуска осциллограмм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c"/>
            </w:pPr>
            <w:del w:id="75" w:author="anton" w:date="2015-04-07T13:22:00Z">
              <w:r w:rsidDel="00C1777E">
                <w:delText>0х0000</w:delText>
              </w:r>
            </w:del>
            <w:ins w:id="76" w:author="anton" w:date="2015-04-07T13:22:00Z">
              <w:r w:rsidR="00C1777E">
                <w:t>0</w:t>
              </w:r>
            </w:ins>
          </w:p>
        </w:tc>
      </w:tr>
      <w:tr w:rsidR="00C1777E" w:rsidRPr="00FC16A5" w:rsidTr="00C1777E">
        <w:trPr>
          <w:jc w:val="center"/>
          <w:ins w:id="77" w:author="anton" w:date="2015-04-07T13:17:00Z"/>
        </w:trPr>
        <w:tc>
          <w:tcPr>
            <w:tcW w:w="0" w:type="auto"/>
          </w:tcPr>
          <w:p w:rsidR="00C1777E" w:rsidRPr="00FC16A5" w:rsidRDefault="00C1777E" w:rsidP="00C1777E">
            <w:pPr>
              <w:pStyle w:val="ab"/>
              <w:rPr>
                <w:ins w:id="78" w:author="anton" w:date="2015-04-07T13:17:00Z"/>
                <w:lang w:val="en-US"/>
              </w:rPr>
            </w:pPr>
            <w:proofErr w:type="spellStart"/>
            <w:ins w:id="79" w:author="anton" w:date="2015-04-07T13:17:00Z">
              <w:r>
                <w:rPr>
                  <w:lang w:val="en-US"/>
                </w:rPr>
                <w:t>oscsrc</w:t>
              </w:r>
              <w:proofErr w:type="spellEnd"/>
            </w:ins>
          </w:p>
        </w:tc>
        <w:tc>
          <w:tcPr>
            <w:tcW w:w="0" w:type="auto"/>
          </w:tcPr>
          <w:p w:rsidR="00C1777E" w:rsidRPr="00C1777E" w:rsidRDefault="00C1777E" w:rsidP="00C1777E">
            <w:pPr>
              <w:pStyle w:val="ab"/>
              <w:rPr>
                <w:ins w:id="80" w:author="anton" w:date="2015-04-07T13:17:00Z"/>
              </w:rPr>
            </w:pPr>
            <w:ins w:id="81" w:author="anton" w:date="2015-04-07T13:18:00Z">
              <w:r>
                <w:t>События-инициаторы запуска осциллограмм</w:t>
              </w:r>
            </w:ins>
          </w:p>
        </w:tc>
        <w:tc>
          <w:tcPr>
            <w:tcW w:w="0" w:type="auto"/>
          </w:tcPr>
          <w:p w:rsidR="00C1777E" w:rsidRDefault="00C1777E" w:rsidP="00C1777E">
            <w:pPr>
              <w:pStyle w:val="ac"/>
              <w:rPr>
                <w:ins w:id="82" w:author="anton" w:date="2015-04-07T13:17:00Z"/>
              </w:rPr>
            </w:pPr>
            <w:ins w:id="83" w:author="anton" w:date="2015-04-07T13:23:00Z">
              <w:r>
                <w:t>0</w:t>
              </w:r>
            </w:ins>
          </w:p>
        </w:tc>
      </w:tr>
      <w:tr w:rsidR="00C1777E" w:rsidRPr="00FC16A5" w:rsidTr="00C1777E">
        <w:trPr>
          <w:jc w:val="center"/>
          <w:ins w:id="84" w:author="anton" w:date="2015-04-07T13:17:00Z"/>
        </w:trPr>
        <w:tc>
          <w:tcPr>
            <w:tcW w:w="0" w:type="auto"/>
          </w:tcPr>
          <w:p w:rsidR="00C1777E" w:rsidRPr="00FC16A5" w:rsidRDefault="00C1777E" w:rsidP="00C1777E">
            <w:pPr>
              <w:pStyle w:val="ab"/>
              <w:rPr>
                <w:ins w:id="85" w:author="anton" w:date="2015-04-07T13:17:00Z"/>
                <w:lang w:val="en-US"/>
              </w:rPr>
            </w:pPr>
            <w:proofErr w:type="spellStart"/>
            <w:ins w:id="86" w:author="anton" w:date="2015-04-07T13:17:00Z">
              <w:r>
                <w:rPr>
                  <w:lang w:val="en-US"/>
                </w:rPr>
                <w:t>oscdly</w:t>
              </w:r>
              <w:proofErr w:type="spellEnd"/>
            </w:ins>
          </w:p>
        </w:tc>
        <w:tc>
          <w:tcPr>
            <w:tcW w:w="0" w:type="auto"/>
          </w:tcPr>
          <w:p w:rsidR="00C1777E" w:rsidRPr="00FC16A5" w:rsidRDefault="00C1777E" w:rsidP="00C1777E">
            <w:pPr>
              <w:pStyle w:val="ab"/>
              <w:rPr>
                <w:ins w:id="87" w:author="anton" w:date="2015-04-07T13:17:00Z"/>
              </w:rPr>
            </w:pPr>
            <w:ins w:id="88" w:author="anton" w:date="2015-04-07T13:22:00Z">
              <w:r>
                <w:t xml:space="preserve">Задержка в </w:t>
              </w:r>
              <w:proofErr w:type="spellStart"/>
              <w:r>
                <w:t>мс</w:t>
              </w:r>
              <w:proofErr w:type="spellEnd"/>
              <w:r>
                <w:t xml:space="preserve"> начала фиксации осциллограмм</w:t>
              </w:r>
            </w:ins>
          </w:p>
        </w:tc>
        <w:tc>
          <w:tcPr>
            <w:tcW w:w="0" w:type="auto"/>
          </w:tcPr>
          <w:p w:rsidR="00C1777E" w:rsidRDefault="00C1777E" w:rsidP="00C1777E">
            <w:pPr>
              <w:pStyle w:val="ac"/>
              <w:rPr>
                <w:ins w:id="89" w:author="anton" w:date="2015-04-07T13:17:00Z"/>
              </w:rPr>
            </w:pPr>
            <w:ins w:id="90" w:author="anton" w:date="2015-04-07T13:23:00Z">
              <w:r>
                <w:t>0</w:t>
              </w:r>
            </w:ins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Default="00900898" w:rsidP="00900898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CType</w:t>
            </w:r>
            <w:proofErr w:type="spellEnd"/>
          </w:p>
        </w:tc>
        <w:tc>
          <w:tcPr>
            <w:tcW w:w="0" w:type="auto"/>
          </w:tcPr>
          <w:p w:rsidR="00900898" w:rsidRDefault="00900898" w:rsidP="00900898">
            <w:pPr>
              <w:pStyle w:val="ab"/>
            </w:pPr>
            <w:r>
              <w:t xml:space="preserve">Тип синхронизации времени от модуля </w:t>
            </w:r>
            <w:proofErr w:type="gramStart"/>
            <w:r>
              <w:t>Ц</w:t>
            </w:r>
            <w:proofErr w:type="gramEnd"/>
          </w:p>
          <w:p w:rsidR="00900898" w:rsidRPr="00CE6A10" w:rsidRDefault="00900898" w:rsidP="00900898">
            <w:pPr>
              <w:pStyle w:val="ab"/>
            </w:pPr>
            <w:r w:rsidRPr="00224319">
              <w:t xml:space="preserve">0 </w:t>
            </w:r>
            <w:r>
              <w:t xml:space="preserve">– по протоколу </w:t>
            </w:r>
            <w:r>
              <w:rPr>
                <w:lang w:val="en-US"/>
              </w:rPr>
              <w:t>SNTP</w:t>
            </w:r>
            <w:r w:rsidRPr="00CE6A10">
              <w:t xml:space="preserve"> </w:t>
            </w:r>
            <w:r>
              <w:t xml:space="preserve">с </w:t>
            </w:r>
            <w:r>
              <w:rPr>
                <w:lang w:val="en-US"/>
              </w:rPr>
              <w:t>IP</w:t>
            </w:r>
            <w:r w:rsidRPr="00CE6A10">
              <w:t xml:space="preserve">:172.16.28.2 </w:t>
            </w:r>
            <w:r>
              <w:t xml:space="preserve">и по входу </w:t>
            </w:r>
            <w:r w:rsidRPr="00CE6A10">
              <w:t>1</w:t>
            </w:r>
            <w:r>
              <w:rPr>
                <w:lang w:val="en-US"/>
              </w:rPr>
              <w:t>PPS</w:t>
            </w:r>
          </w:p>
          <w:p w:rsidR="00900898" w:rsidRPr="00CE6A10" w:rsidRDefault="00900898" w:rsidP="00900898">
            <w:pPr>
              <w:pStyle w:val="ab"/>
            </w:pPr>
            <w:r>
              <w:lastRenderedPageBreak/>
              <w:t>1</w:t>
            </w:r>
            <w:r w:rsidRPr="00CE6A10">
              <w:t xml:space="preserve"> – </w:t>
            </w:r>
            <w:r>
              <w:t xml:space="preserve">по протоколу </w:t>
            </w:r>
            <w:r>
              <w:rPr>
                <w:lang w:val="en-US"/>
              </w:rPr>
              <w:t>SNTP</w:t>
            </w:r>
            <w:r w:rsidRPr="00CE6A10">
              <w:t xml:space="preserve"> </w:t>
            </w:r>
            <w:r>
              <w:t xml:space="preserve">с </w:t>
            </w:r>
            <w:r>
              <w:rPr>
                <w:lang w:val="en-US"/>
              </w:rPr>
              <w:t>IP</w:t>
            </w:r>
            <w:r w:rsidRPr="00CE6A10">
              <w:t xml:space="preserve">:172.16.28.1 </w:t>
            </w:r>
            <w:r>
              <w:t xml:space="preserve">и по входу </w:t>
            </w:r>
            <w:r w:rsidRPr="00CE6A10">
              <w:t>1</w:t>
            </w:r>
            <w:r>
              <w:rPr>
                <w:lang w:val="en-US"/>
              </w:rPr>
              <w:t>PPS</w:t>
            </w:r>
          </w:p>
          <w:p w:rsidR="00900898" w:rsidRDefault="00900898" w:rsidP="00900898">
            <w:pPr>
              <w:pStyle w:val="ab"/>
            </w:pPr>
            <w:r>
              <w:t>2</w:t>
            </w:r>
            <w:r w:rsidRPr="00CE6A10">
              <w:t xml:space="preserve"> – </w:t>
            </w:r>
            <w:r>
              <w:t xml:space="preserve">только по протоколу </w:t>
            </w:r>
            <w:r>
              <w:rPr>
                <w:lang w:val="en-US"/>
              </w:rPr>
              <w:t>SNTP</w:t>
            </w:r>
            <w:r w:rsidRPr="00CE6A10">
              <w:t xml:space="preserve"> </w:t>
            </w:r>
            <w:r>
              <w:t xml:space="preserve">с </w:t>
            </w:r>
            <w:r>
              <w:rPr>
                <w:lang w:val="en-US"/>
              </w:rPr>
              <w:t>IP</w:t>
            </w:r>
            <w:r w:rsidRPr="00CE6A10">
              <w:t>:172.16.28.1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c"/>
            </w:pPr>
            <w:r>
              <w:lastRenderedPageBreak/>
              <w:t>2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DB65EB" w:rsidRDefault="00900898" w:rsidP="00900898">
            <w:pPr>
              <w:pStyle w:val="ab"/>
            </w:pPr>
            <w:r>
              <w:rPr>
                <w:lang w:val="en-US"/>
              </w:rPr>
              <w:lastRenderedPageBreak/>
              <w:t>Abs</w:t>
            </w:r>
            <w:r>
              <w:t>_104</w:t>
            </w:r>
          </w:p>
        </w:tc>
        <w:tc>
          <w:tcPr>
            <w:tcW w:w="0" w:type="auto"/>
          </w:tcPr>
          <w:p w:rsidR="00900898" w:rsidRPr="00A91199" w:rsidRDefault="00900898" w:rsidP="00900898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Адрес базовой станции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c"/>
            </w:pPr>
            <w:r>
              <w:t>205</w:t>
            </w:r>
          </w:p>
        </w:tc>
      </w:tr>
      <w:tr w:rsidR="00900898" w:rsidRPr="00FC16A5" w:rsidTr="00900898">
        <w:trPr>
          <w:jc w:val="center"/>
        </w:trPr>
        <w:tc>
          <w:tcPr>
            <w:tcW w:w="0" w:type="auto"/>
          </w:tcPr>
          <w:p w:rsidR="00900898" w:rsidRPr="00FC16A5" w:rsidRDefault="00900898" w:rsidP="0090089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Cycle_104</w:t>
            </w:r>
          </w:p>
        </w:tc>
        <w:tc>
          <w:tcPr>
            <w:tcW w:w="0" w:type="auto"/>
          </w:tcPr>
          <w:p w:rsidR="00900898" w:rsidRPr="001A6078" w:rsidRDefault="00900898" w:rsidP="00900898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Интервал циклического опроса по протоколу</w:t>
            </w:r>
            <w:r w:rsidRPr="001A607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МЭК 60870-5-104, сек</w:t>
            </w:r>
          </w:p>
        </w:tc>
        <w:tc>
          <w:tcPr>
            <w:tcW w:w="0" w:type="auto"/>
          </w:tcPr>
          <w:p w:rsidR="00900898" w:rsidRDefault="00900898" w:rsidP="00900898">
            <w:pPr>
              <w:pStyle w:val="ac"/>
            </w:pPr>
            <w:r>
              <w:t>5</w:t>
            </w:r>
          </w:p>
        </w:tc>
      </w:tr>
      <w:tr w:rsidR="00900898" w:rsidRPr="00C269CE" w:rsidTr="00900898">
        <w:trPr>
          <w:jc w:val="center"/>
        </w:trPr>
        <w:tc>
          <w:tcPr>
            <w:tcW w:w="0" w:type="auto"/>
          </w:tcPr>
          <w:p w:rsidR="00900898" w:rsidRDefault="00900898" w:rsidP="0090089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T1_104</w:t>
            </w:r>
          </w:p>
        </w:tc>
        <w:tc>
          <w:tcPr>
            <w:tcW w:w="0" w:type="auto"/>
          </w:tcPr>
          <w:p w:rsidR="00900898" w:rsidRPr="00C269CE" w:rsidRDefault="00900898" w:rsidP="00900898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Тайм</w:t>
            </w:r>
            <w:r w:rsidRPr="00C269CE">
              <w:rPr>
                <w:rFonts w:cs="Times New Roman"/>
              </w:rPr>
              <w:t>-</w:t>
            </w:r>
            <w:r>
              <w:rPr>
                <w:rFonts w:cs="Times New Roman"/>
              </w:rPr>
              <w:t>аут</w:t>
            </w:r>
            <w:r w:rsidRPr="00C269C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при</w:t>
            </w:r>
            <w:r w:rsidRPr="00C269C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посылке</w:t>
            </w:r>
            <w:r w:rsidRPr="00C269CE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ASDU</w:t>
            </w:r>
            <w:r w:rsidRPr="00C269CE">
              <w:rPr>
                <w:rFonts w:cs="Times New Roman"/>
              </w:rPr>
              <w:t xml:space="preserve">, </w:t>
            </w:r>
            <w:proofErr w:type="gramStart"/>
            <w:r>
              <w:rPr>
                <w:rFonts w:cs="Times New Roman"/>
              </w:rPr>
              <w:t>с</w:t>
            </w:r>
            <w:proofErr w:type="gramEnd"/>
          </w:p>
        </w:tc>
        <w:tc>
          <w:tcPr>
            <w:tcW w:w="0" w:type="auto"/>
          </w:tcPr>
          <w:p w:rsidR="00900898" w:rsidRPr="00C269CE" w:rsidRDefault="00900898" w:rsidP="0090089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00898" w:rsidRPr="00C269CE" w:rsidTr="00900898">
        <w:trPr>
          <w:jc w:val="center"/>
        </w:trPr>
        <w:tc>
          <w:tcPr>
            <w:tcW w:w="0" w:type="auto"/>
          </w:tcPr>
          <w:p w:rsidR="00900898" w:rsidRPr="00C269CE" w:rsidRDefault="00900898" w:rsidP="0090089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T2_104</w:t>
            </w:r>
          </w:p>
        </w:tc>
        <w:tc>
          <w:tcPr>
            <w:tcW w:w="0" w:type="auto"/>
          </w:tcPr>
          <w:p w:rsidR="00900898" w:rsidRPr="00C269CE" w:rsidRDefault="00900898" w:rsidP="00900898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Тайм-аут для </w:t>
            </w:r>
            <w:proofErr w:type="spellStart"/>
            <w:r>
              <w:rPr>
                <w:rFonts w:cs="Times New Roman"/>
              </w:rPr>
              <w:t>подтв</w:t>
            </w:r>
            <w:proofErr w:type="spellEnd"/>
            <w:r>
              <w:rPr>
                <w:rFonts w:cs="Times New Roman"/>
              </w:rPr>
              <w:t xml:space="preserve">. в случае отсутствия сообщения с данными, </w:t>
            </w:r>
            <w:proofErr w:type="gramStart"/>
            <w:r>
              <w:rPr>
                <w:rFonts w:cs="Times New Roman"/>
              </w:rPr>
              <w:t>с</w:t>
            </w:r>
            <w:proofErr w:type="gramEnd"/>
          </w:p>
        </w:tc>
        <w:tc>
          <w:tcPr>
            <w:tcW w:w="0" w:type="auto"/>
          </w:tcPr>
          <w:p w:rsidR="00900898" w:rsidRPr="00C269CE" w:rsidRDefault="00900898" w:rsidP="00900898">
            <w:pPr>
              <w:pStyle w:val="ac"/>
            </w:pPr>
            <w:r>
              <w:t>10</w:t>
            </w:r>
          </w:p>
        </w:tc>
      </w:tr>
      <w:tr w:rsidR="00900898" w:rsidRPr="00C269CE" w:rsidTr="00900898">
        <w:trPr>
          <w:jc w:val="center"/>
        </w:trPr>
        <w:tc>
          <w:tcPr>
            <w:tcW w:w="0" w:type="auto"/>
          </w:tcPr>
          <w:p w:rsidR="00900898" w:rsidRDefault="00900898" w:rsidP="0090089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T3_104</w:t>
            </w:r>
          </w:p>
        </w:tc>
        <w:tc>
          <w:tcPr>
            <w:tcW w:w="0" w:type="auto"/>
          </w:tcPr>
          <w:p w:rsidR="00900898" w:rsidRPr="00C269CE" w:rsidRDefault="00900898" w:rsidP="00900898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Тайм-аут для посылки блоков тестирования при долгом </w:t>
            </w:r>
            <w:proofErr w:type="gramStart"/>
            <w:r>
              <w:rPr>
                <w:rFonts w:cs="Times New Roman"/>
              </w:rPr>
              <w:t>простое</w:t>
            </w:r>
            <w:proofErr w:type="gramEnd"/>
            <w:r>
              <w:rPr>
                <w:rFonts w:cs="Times New Roman"/>
              </w:rPr>
              <w:t>, с</w:t>
            </w:r>
          </w:p>
        </w:tc>
        <w:tc>
          <w:tcPr>
            <w:tcW w:w="0" w:type="auto"/>
          </w:tcPr>
          <w:p w:rsidR="00900898" w:rsidRPr="00C269CE" w:rsidRDefault="00900898" w:rsidP="00900898">
            <w:pPr>
              <w:pStyle w:val="ac"/>
            </w:pPr>
            <w:r>
              <w:t>20</w:t>
            </w:r>
          </w:p>
        </w:tc>
      </w:tr>
      <w:tr w:rsidR="00900898" w:rsidRPr="00C269CE" w:rsidTr="00900898">
        <w:trPr>
          <w:jc w:val="center"/>
        </w:trPr>
        <w:tc>
          <w:tcPr>
            <w:tcW w:w="0" w:type="auto"/>
          </w:tcPr>
          <w:p w:rsidR="00900898" w:rsidRDefault="00900898" w:rsidP="0090089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k_104</w:t>
            </w:r>
          </w:p>
        </w:tc>
        <w:tc>
          <w:tcPr>
            <w:tcW w:w="0" w:type="auto"/>
          </w:tcPr>
          <w:p w:rsidR="00900898" w:rsidRPr="00C14C17" w:rsidRDefault="00900898" w:rsidP="00900898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Макс</w:t>
            </w:r>
            <w:r w:rsidRPr="00C14C17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кол</w:t>
            </w:r>
            <w:r w:rsidRPr="00C14C17">
              <w:rPr>
                <w:rFonts w:cs="Times New Roman"/>
              </w:rPr>
              <w:t>-</w:t>
            </w:r>
            <w:r>
              <w:rPr>
                <w:rFonts w:cs="Times New Roman"/>
              </w:rPr>
              <w:t>во</w:t>
            </w:r>
            <w:r w:rsidRPr="00C14C17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неподтв</w:t>
            </w:r>
            <w:proofErr w:type="spellEnd"/>
            <w:r w:rsidRPr="00C14C17">
              <w:rPr>
                <w:rFonts w:cs="Times New Roman"/>
              </w:rPr>
              <w:t xml:space="preserve">. </w:t>
            </w:r>
            <w:r>
              <w:rPr>
                <w:rFonts w:cs="Times New Roman"/>
                <w:lang w:val="en-US"/>
              </w:rPr>
              <w:t>ASDU</w:t>
            </w:r>
          </w:p>
        </w:tc>
        <w:tc>
          <w:tcPr>
            <w:tcW w:w="0" w:type="auto"/>
          </w:tcPr>
          <w:p w:rsidR="00900898" w:rsidRPr="00C269CE" w:rsidRDefault="00900898" w:rsidP="0090089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A0AB2" w:rsidRPr="00C269CE" w:rsidTr="00900898">
        <w:trPr>
          <w:jc w:val="center"/>
          <w:ins w:id="91" w:author="anton" w:date="2015-03-31T13:24:00Z"/>
        </w:trPr>
        <w:tc>
          <w:tcPr>
            <w:tcW w:w="0" w:type="auto"/>
          </w:tcPr>
          <w:p w:rsidR="006A0AB2" w:rsidRPr="006A0AB2" w:rsidRDefault="006A0AB2" w:rsidP="00900898">
            <w:pPr>
              <w:pStyle w:val="ab"/>
              <w:rPr>
                <w:ins w:id="92" w:author="anton" w:date="2015-03-31T13:24:00Z"/>
                <w:lang w:val="en-US"/>
              </w:rPr>
            </w:pPr>
            <w:ins w:id="93" w:author="anton" w:date="2015-03-31T13:24:00Z">
              <w:r>
                <w:rPr>
                  <w:lang w:val="en-US"/>
                </w:rPr>
                <w:t>w_104</w:t>
              </w:r>
            </w:ins>
          </w:p>
        </w:tc>
        <w:tc>
          <w:tcPr>
            <w:tcW w:w="0" w:type="auto"/>
          </w:tcPr>
          <w:p w:rsidR="006A0AB2" w:rsidRPr="006A0AB2" w:rsidRDefault="006A0AB2" w:rsidP="006A0AB2">
            <w:pPr>
              <w:ind w:firstLine="0"/>
              <w:rPr>
                <w:ins w:id="94" w:author="anton" w:date="2015-03-31T13:24:00Z"/>
                <w:rFonts w:cs="Times New Roman"/>
              </w:rPr>
            </w:pPr>
            <w:ins w:id="95" w:author="anton" w:date="2015-03-31T13:25:00Z">
              <w:r>
                <w:rPr>
                  <w:rFonts w:cs="Times New Roman"/>
                </w:rPr>
                <w:t>М</w:t>
              </w:r>
            </w:ins>
            <w:ins w:id="96" w:author="anton" w:date="2015-03-31T13:24:00Z">
              <w:r>
                <w:rPr>
                  <w:rFonts w:cs="Times New Roman"/>
                </w:rPr>
                <w:t xml:space="preserve">акс. кол-во сообщений, после которых </w:t>
              </w:r>
              <w:proofErr w:type="spellStart"/>
              <w:r>
                <w:rPr>
                  <w:rFonts w:cs="Times New Roman"/>
                </w:rPr>
                <w:t>необх</w:t>
              </w:r>
              <w:proofErr w:type="spellEnd"/>
              <w:r>
                <w:rPr>
                  <w:rFonts w:cs="Times New Roman"/>
                </w:rPr>
                <w:t>. выдать подтверждение</w:t>
              </w:r>
            </w:ins>
          </w:p>
        </w:tc>
        <w:tc>
          <w:tcPr>
            <w:tcW w:w="0" w:type="auto"/>
          </w:tcPr>
          <w:p w:rsidR="006A0AB2" w:rsidRDefault="006A0AB2" w:rsidP="00900898">
            <w:pPr>
              <w:pStyle w:val="ac"/>
              <w:rPr>
                <w:ins w:id="97" w:author="anton" w:date="2015-03-31T13:24:00Z"/>
                <w:lang w:val="en-US"/>
              </w:rPr>
            </w:pPr>
            <w:ins w:id="98" w:author="anton" w:date="2015-03-31T13:24:00Z">
              <w:r>
                <w:rPr>
                  <w:lang w:val="en-US"/>
                </w:rPr>
                <w:t>8</w:t>
              </w:r>
            </w:ins>
          </w:p>
        </w:tc>
      </w:tr>
    </w:tbl>
    <w:p w:rsidR="00900898" w:rsidRPr="00900898" w:rsidRDefault="00900898" w:rsidP="00C844BA">
      <w:pPr>
        <w:ind w:left="707"/>
        <w:rPr>
          <w:i/>
        </w:rPr>
      </w:pPr>
    </w:p>
    <w:p w:rsidR="004532AE" w:rsidRPr="00245035" w:rsidRDefault="00C844BA" w:rsidP="004532AE">
      <w:pPr>
        <w:ind w:firstLine="0"/>
      </w:pPr>
      <w:r w:rsidRPr="00245035">
        <w:tab/>
      </w:r>
    </w:p>
    <w:p w:rsidR="00C844BA" w:rsidRDefault="00C844BA" w:rsidP="00C844BA">
      <w:pPr>
        <w:pStyle w:val="3"/>
      </w:pPr>
      <w:r w:rsidRPr="00C844BA">
        <w:tab/>
      </w:r>
      <w:r>
        <w:t xml:space="preserve">Посылка </w:t>
      </w:r>
      <w:r w:rsidR="00CA52C5">
        <w:t xml:space="preserve">файла </w:t>
      </w:r>
      <w:r>
        <w:t>конфигурации для записи</w:t>
      </w:r>
    </w:p>
    <w:p w:rsidR="00C844BA" w:rsidRPr="00C844BA" w:rsidRDefault="00C844BA" w:rsidP="00C844BA"/>
    <w:tbl>
      <w:tblPr>
        <w:tblStyle w:val="af0"/>
        <w:tblW w:w="0" w:type="auto"/>
        <w:tblInd w:w="-34" w:type="dxa"/>
        <w:tblLayout w:type="fixed"/>
        <w:tblLook w:val="04A0" w:firstRow="1" w:lastRow="0" w:firstColumn="1" w:lastColumn="0" w:noHBand="0" w:noVBand="1"/>
        <w:tblPrChange w:id="99" w:author="kmv" w:date="2015-04-14T15:29:00Z">
          <w:tblPr>
            <w:tblStyle w:val="af0"/>
            <w:tblW w:w="0" w:type="auto"/>
            <w:tblInd w:w="-34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614"/>
        <w:gridCol w:w="614"/>
        <w:gridCol w:w="615"/>
        <w:gridCol w:w="1417"/>
        <w:gridCol w:w="567"/>
        <w:gridCol w:w="567"/>
        <w:gridCol w:w="567"/>
        <w:gridCol w:w="3792"/>
        <w:tblGridChange w:id="100">
          <w:tblGrid>
            <w:gridCol w:w="851"/>
            <w:gridCol w:w="614"/>
            <w:gridCol w:w="95"/>
            <w:gridCol w:w="519"/>
            <w:gridCol w:w="48"/>
            <w:gridCol w:w="567"/>
            <w:gridCol w:w="803"/>
            <w:gridCol w:w="1024"/>
            <w:gridCol w:w="496"/>
            <w:gridCol w:w="496"/>
            <w:gridCol w:w="543"/>
            <w:gridCol w:w="3548"/>
          </w:tblGrid>
        </w:tblGridChange>
      </w:tblGrid>
      <w:tr w:rsidR="003965B3" w:rsidRPr="0031687D" w:rsidTr="003965B3">
        <w:tc>
          <w:tcPr>
            <w:tcW w:w="851" w:type="dxa"/>
            <w:tcPrChange w:id="101" w:author="kmv" w:date="2015-04-14T15:29:00Z">
              <w:tcPr>
                <w:tcW w:w="851" w:type="dxa"/>
              </w:tcPr>
            </w:tcPrChange>
          </w:tcPr>
          <w:p w:rsidR="003965B3" w:rsidRPr="00CA52C5" w:rsidRDefault="003965B3" w:rsidP="00515214">
            <w:pPr>
              <w:pStyle w:val="ac"/>
            </w:pPr>
          </w:p>
        </w:tc>
        <w:tc>
          <w:tcPr>
            <w:tcW w:w="614" w:type="dxa"/>
            <w:tcPrChange w:id="102" w:author="kmv" w:date="2015-04-14T15:29:00Z">
              <w:tcPr>
                <w:tcW w:w="614" w:type="dxa"/>
              </w:tcPr>
            </w:tcPrChange>
          </w:tcPr>
          <w:p w:rsidR="003965B3" w:rsidRPr="00900898" w:rsidRDefault="003965B3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14" w:type="dxa"/>
            <w:tcPrChange w:id="103" w:author="kmv" w:date="2015-04-14T15:29:00Z">
              <w:tcPr>
                <w:tcW w:w="614" w:type="dxa"/>
                <w:gridSpan w:val="2"/>
              </w:tcPr>
            </w:tcPrChange>
          </w:tcPr>
          <w:p w:rsidR="003965B3" w:rsidRPr="00CA52C5" w:rsidRDefault="003965B3" w:rsidP="00515214">
            <w:pPr>
              <w:pStyle w:val="ac"/>
              <w:rPr>
                <w:lang w:val="en-US"/>
              </w:rPr>
            </w:pPr>
            <w:del w:id="104" w:author="kmv" w:date="2015-04-14T15:28:00Z">
              <w:r w:rsidDel="003965B3">
                <w:rPr>
                  <w:lang w:val="en-US"/>
                </w:rPr>
                <w:delText>W</w:delText>
              </w:r>
            </w:del>
          </w:p>
        </w:tc>
        <w:tc>
          <w:tcPr>
            <w:tcW w:w="615" w:type="dxa"/>
            <w:tcPrChange w:id="105" w:author="kmv" w:date="2015-04-14T15:29:00Z">
              <w:tcPr>
                <w:tcW w:w="615" w:type="dxa"/>
                <w:gridSpan w:val="2"/>
              </w:tcPr>
            </w:tcPrChange>
          </w:tcPr>
          <w:p w:rsidR="003965B3" w:rsidRPr="00CA52C5" w:rsidRDefault="003965B3" w:rsidP="00515214">
            <w:pPr>
              <w:pStyle w:val="ac"/>
              <w:rPr>
                <w:lang w:val="en-US"/>
              </w:rPr>
            </w:pPr>
            <w:del w:id="106" w:author="kmv" w:date="2015-04-14T15:28:00Z">
              <w:r w:rsidDel="003965B3">
                <w:rPr>
                  <w:lang w:val="en-US"/>
                </w:rPr>
                <w:delText>F</w:delText>
              </w:r>
            </w:del>
          </w:p>
        </w:tc>
        <w:tc>
          <w:tcPr>
            <w:tcW w:w="1417" w:type="dxa"/>
            <w:tcPrChange w:id="107" w:author="kmv" w:date="2015-04-14T15:29:00Z">
              <w:tcPr>
                <w:tcW w:w="1827" w:type="dxa"/>
                <w:gridSpan w:val="2"/>
              </w:tcPr>
            </w:tcPrChange>
          </w:tcPr>
          <w:p w:rsidR="003965B3" w:rsidRPr="00CA52C5" w:rsidRDefault="003965B3" w:rsidP="00515214">
            <w:pPr>
              <w:pStyle w:val="ac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файла</w:t>
            </w:r>
          </w:p>
        </w:tc>
        <w:tc>
          <w:tcPr>
            <w:tcW w:w="1701" w:type="dxa"/>
            <w:gridSpan w:val="3"/>
            <w:tcPrChange w:id="108" w:author="kmv" w:date="2015-04-14T15:29:00Z">
              <w:tcPr>
                <w:tcW w:w="1535" w:type="dxa"/>
                <w:gridSpan w:val="3"/>
              </w:tcPr>
            </w:tcPrChange>
          </w:tcPr>
          <w:p w:rsidR="003965B3" w:rsidRDefault="003965B3" w:rsidP="00CA52C5">
            <w:pPr>
              <w:pStyle w:val="ac"/>
              <w:rPr>
                <w:ins w:id="109" w:author="kmv" w:date="2015-04-14T15:26:00Z"/>
              </w:rPr>
            </w:pPr>
            <w:ins w:id="110" w:author="kmv" w:date="2015-04-14T15:27:00Z">
              <w:r>
                <w:t>длина</w:t>
              </w:r>
            </w:ins>
          </w:p>
        </w:tc>
        <w:tc>
          <w:tcPr>
            <w:tcW w:w="3792" w:type="dxa"/>
            <w:tcPrChange w:id="111" w:author="kmv" w:date="2015-04-14T15:29:00Z">
              <w:tcPr>
                <w:tcW w:w="3548" w:type="dxa"/>
              </w:tcPr>
            </w:tcPrChange>
          </w:tcPr>
          <w:p w:rsidR="003965B3" w:rsidRPr="00CA52C5" w:rsidRDefault="003965B3" w:rsidP="00CA52C5">
            <w:pPr>
              <w:pStyle w:val="ac"/>
            </w:pPr>
            <w:r>
              <w:t xml:space="preserve">Блок </w:t>
            </w:r>
            <w:proofErr w:type="spellStart"/>
            <w:r>
              <w:rPr>
                <w:lang w:val="en-US"/>
              </w:rPr>
              <w:t>Bcid</w:t>
            </w:r>
            <w:proofErr w:type="spellEnd"/>
            <w:r w:rsidRPr="00CA52C5">
              <w:t xml:space="preserve"> </w:t>
            </w:r>
            <w:r>
              <w:t>в соответствии с АВМР.426431.017 Д</w:t>
            </w:r>
            <w:proofErr w:type="gramStart"/>
            <w:r>
              <w:t>1</w:t>
            </w:r>
            <w:proofErr w:type="gramEnd"/>
            <w:r>
              <w:t xml:space="preserve">, п. 6.2 </w:t>
            </w:r>
          </w:p>
        </w:tc>
      </w:tr>
      <w:tr w:rsidR="003965B3" w:rsidRPr="0031687D" w:rsidTr="003965B3">
        <w:tc>
          <w:tcPr>
            <w:tcW w:w="851" w:type="dxa"/>
            <w:tcPrChange w:id="112" w:author="kmv" w:date="2015-04-14T15:29:00Z">
              <w:tcPr>
                <w:tcW w:w="851" w:type="dxa"/>
              </w:tcPr>
            </w:tcPrChange>
          </w:tcPr>
          <w:p w:rsidR="003965B3" w:rsidRPr="00CA52C5" w:rsidRDefault="003965B3" w:rsidP="00515214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614" w:type="dxa"/>
            <w:tcPrChange w:id="113" w:author="kmv" w:date="2015-04-14T15:29:00Z">
              <w:tcPr>
                <w:tcW w:w="709" w:type="dxa"/>
                <w:gridSpan w:val="2"/>
              </w:tcPr>
            </w:tcPrChange>
          </w:tcPr>
          <w:p w:rsidR="003965B3" w:rsidRPr="00CA52C5" w:rsidRDefault="003965B3" w:rsidP="00515214">
            <w:pPr>
              <w:pStyle w:val="ac"/>
            </w:pPr>
            <w:r w:rsidRPr="00CA52C5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614" w:type="dxa"/>
            <w:tcPrChange w:id="114" w:author="kmv" w:date="2015-04-14T15:29:00Z">
              <w:tcPr>
                <w:tcW w:w="567" w:type="dxa"/>
                <w:gridSpan w:val="2"/>
              </w:tcPr>
            </w:tcPrChange>
          </w:tcPr>
          <w:p w:rsidR="003965B3" w:rsidRPr="00CA52C5" w:rsidRDefault="003965B3" w:rsidP="00515214">
            <w:pPr>
              <w:pStyle w:val="ac"/>
              <w:rPr>
                <w:lang w:val="en-US"/>
              </w:rPr>
            </w:pPr>
            <w:del w:id="115" w:author="kmv" w:date="2015-04-14T15:28:00Z">
              <w:r w:rsidDel="003965B3">
                <w:rPr>
                  <w:lang w:val="en-US"/>
                </w:rPr>
                <w:delText>57</w:delText>
              </w:r>
            </w:del>
            <w:ins w:id="116" w:author="kmv" w:date="2015-04-14T15:28:00Z">
              <w:r>
                <w:rPr>
                  <w:lang w:val="en-US"/>
                </w:rPr>
                <w:t>32</w:t>
              </w:r>
            </w:ins>
          </w:p>
        </w:tc>
        <w:tc>
          <w:tcPr>
            <w:tcW w:w="615" w:type="dxa"/>
            <w:tcPrChange w:id="117" w:author="kmv" w:date="2015-04-14T15:29:00Z">
              <w:tcPr>
                <w:tcW w:w="1370" w:type="dxa"/>
                <w:gridSpan w:val="2"/>
              </w:tcPr>
            </w:tcPrChange>
          </w:tcPr>
          <w:p w:rsidR="003965B3" w:rsidRPr="00CA52C5" w:rsidRDefault="003965B3" w:rsidP="00515214">
            <w:pPr>
              <w:pStyle w:val="ac"/>
              <w:rPr>
                <w:lang w:val="en-US"/>
              </w:rPr>
            </w:pPr>
            <w:del w:id="118" w:author="kmv" w:date="2015-04-14T15:28:00Z">
              <w:r w:rsidDel="003965B3">
                <w:rPr>
                  <w:lang w:val="en-US"/>
                </w:rPr>
                <w:delText>46</w:delText>
              </w:r>
            </w:del>
            <w:ins w:id="119" w:author="kmv" w:date="2015-04-14T15:28:00Z">
              <w:r>
                <w:rPr>
                  <w:lang w:val="en-US"/>
                </w:rPr>
                <w:t>CD</w:t>
              </w:r>
            </w:ins>
          </w:p>
        </w:tc>
        <w:tc>
          <w:tcPr>
            <w:tcW w:w="1417" w:type="dxa"/>
            <w:tcPrChange w:id="120" w:author="kmv" w:date="2015-04-14T15:29:00Z">
              <w:tcPr>
                <w:tcW w:w="1024" w:type="dxa"/>
              </w:tcPr>
            </w:tcPrChange>
          </w:tcPr>
          <w:p w:rsidR="003965B3" w:rsidRPr="00D5418F" w:rsidRDefault="003965B3" w:rsidP="00515214">
            <w:pPr>
              <w:pStyle w:val="ac"/>
              <w:rPr>
                <w:lang w:val="en-US"/>
                <w:rPrChange w:id="121" w:author="anton" w:date="2015-04-09T15:16:00Z">
                  <w:rPr/>
                </w:rPrChange>
              </w:rPr>
            </w:pPr>
            <w:r>
              <w:t>0</w:t>
            </w:r>
            <w:ins w:id="122" w:author="anton" w:date="2015-04-09T15:16:00Z">
              <w:r>
                <w:rPr>
                  <w:lang w:val="en-US"/>
                </w:rPr>
                <w:t>2</w:t>
              </w:r>
            </w:ins>
            <w:del w:id="123" w:author="anton" w:date="2015-04-09T15:16:00Z">
              <w:r w:rsidDel="00D5418F">
                <w:delText>1</w:delText>
              </w:r>
            </w:del>
          </w:p>
        </w:tc>
        <w:tc>
          <w:tcPr>
            <w:tcW w:w="567" w:type="dxa"/>
            <w:tcPrChange w:id="124" w:author="kmv" w:date="2015-04-14T15:29:00Z">
              <w:tcPr>
                <w:tcW w:w="496" w:type="dxa"/>
              </w:tcPr>
            </w:tcPrChange>
          </w:tcPr>
          <w:p w:rsidR="003965B3" w:rsidRPr="003965B3" w:rsidRDefault="003965B3" w:rsidP="00515214">
            <w:pPr>
              <w:pStyle w:val="ac"/>
              <w:rPr>
                <w:ins w:id="125" w:author="kmv" w:date="2015-04-14T15:26:00Z"/>
                <w:lang w:val="en-US"/>
                <w:rPrChange w:id="126" w:author="kmv" w:date="2015-04-14T15:28:00Z">
                  <w:rPr>
                    <w:ins w:id="127" w:author="kmv" w:date="2015-04-14T15:26:00Z"/>
                  </w:rPr>
                </w:rPrChange>
              </w:rPr>
            </w:pPr>
            <w:ins w:id="128" w:author="kmv" w:date="2015-04-14T15:28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567" w:type="dxa"/>
            <w:tcPrChange w:id="129" w:author="kmv" w:date="2015-04-14T15:29:00Z">
              <w:tcPr>
                <w:tcW w:w="496" w:type="dxa"/>
              </w:tcPr>
            </w:tcPrChange>
          </w:tcPr>
          <w:p w:rsidR="003965B3" w:rsidRPr="003868EB" w:rsidRDefault="003965B3" w:rsidP="003868EB">
            <w:pPr>
              <w:pStyle w:val="ac"/>
              <w:rPr>
                <w:ins w:id="130" w:author="kmv" w:date="2015-04-14T15:26:00Z"/>
                <w:rPrChange w:id="131" w:author="kmv" w:date="2015-04-14T15:50:00Z">
                  <w:rPr>
                    <w:ins w:id="132" w:author="kmv" w:date="2015-04-14T15:26:00Z"/>
                  </w:rPr>
                </w:rPrChange>
              </w:rPr>
              <w:pPrChange w:id="133" w:author="kmv" w:date="2015-04-14T15:50:00Z">
                <w:pPr>
                  <w:pStyle w:val="ac"/>
                </w:pPr>
              </w:pPrChange>
            </w:pPr>
            <w:ins w:id="134" w:author="kmv" w:date="2015-04-14T15:27:00Z">
              <w:r>
                <w:rPr>
                  <w:lang w:val="en-US"/>
                </w:rPr>
                <w:t>0</w:t>
              </w:r>
            </w:ins>
            <w:ins w:id="135" w:author="kmv" w:date="2015-04-14T15:50:00Z">
              <w:r w:rsidR="003868EB">
                <w:t>3</w:t>
              </w:r>
            </w:ins>
          </w:p>
        </w:tc>
        <w:tc>
          <w:tcPr>
            <w:tcW w:w="567" w:type="dxa"/>
            <w:tcPrChange w:id="136" w:author="kmv" w:date="2015-04-14T15:29:00Z">
              <w:tcPr>
                <w:tcW w:w="543" w:type="dxa"/>
              </w:tcPr>
            </w:tcPrChange>
          </w:tcPr>
          <w:p w:rsidR="003965B3" w:rsidRPr="003868EB" w:rsidRDefault="003868EB" w:rsidP="00515214">
            <w:pPr>
              <w:pStyle w:val="ac"/>
              <w:rPr>
                <w:ins w:id="137" w:author="kmv" w:date="2015-04-14T15:26:00Z"/>
                <w:rPrChange w:id="138" w:author="kmv" w:date="2015-04-14T15:50:00Z">
                  <w:rPr>
                    <w:ins w:id="139" w:author="kmv" w:date="2015-04-14T15:26:00Z"/>
                  </w:rPr>
                </w:rPrChange>
              </w:rPr>
            </w:pPr>
            <w:ins w:id="140" w:author="kmv" w:date="2015-04-14T15:50:00Z">
              <w:r>
                <w:t>50</w:t>
              </w:r>
            </w:ins>
          </w:p>
        </w:tc>
        <w:tc>
          <w:tcPr>
            <w:tcW w:w="3792" w:type="dxa"/>
            <w:tcPrChange w:id="141" w:author="kmv" w:date="2015-04-14T15:29:00Z">
              <w:tcPr>
                <w:tcW w:w="3548" w:type="dxa"/>
              </w:tcPr>
            </w:tcPrChange>
          </w:tcPr>
          <w:p w:rsidR="003965B3" w:rsidRDefault="003965B3" w:rsidP="00515214">
            <w:pPr>
              <w:pStyle w:val="ac"/>
            </w:pPr>
          </w:p>
        </w:tc>
      </w:tr>
    </w:tbl>
    <w:p w:rsidR="00214BDA" w:rsidRPr="00F74AE3" w:rsidRDefault="00214BDA" w:rsidP="00214BDA">
      <w:pPr>
        <w:pStyle w:val="af"/>
        <w:rPr>
          <w:ins w:id="142" w:author="anton" w:date="2015-04-09T15:10:00Z"/>
        </w:rPr>
      </w:pPr>
      <w:ins w:id="143" w:author="anton" w:date="2015-04-09T15:10:00Z">
        <w:r>
          <w:t>Примечание: см. раздел 7.</w:t>
        </w:r>
      </w:ins>
    </w:p>
    <w:p w:rsidR="00C844BA" w:rsidRPr="00CA52C5" w:rsidRDefault="00C844BA" w:rsidP="00245035">
      <w:pPr>
        <w:pStyle w:val="af"/>
        <w:rPr>
          <w:lang w:val="en-US"/>
        </w:rPr>
      </w:pPr>
    </w:p>
    <w:p w:rsidR="00C844BA" w:rsidRPr="00245035" w:rsidDel="00214BDA" w:rsidRDefault="00C844BA" w:rsidP="004532AE">
      <w:pPr>
        <w:ind w:firstLine="0"/>
        <w:rPr>
          <w:del w:id="144" w:author="anton" w:date="2015-04-09T15:10:00Z"/>
        </w:rPr>
      </w:pPr>
    </w:p>
    <w:p w:rsidR="00C844BA" w:rsidRDefault="00C844BA" w:rsidP="00C844BA">
      <w:pPr>
        <w:pStyle w:val="3"/>
      </w:pPr>
      <w:r w:rsidRPr="00C844BA">
        <w:tab/>
      </w:r>
      <w:r>
        <w:t xml:space="preserve">Приём подтверждения записи </w:t>
      </w:r>
      <w:r w:rsidR="00053125">
        <w:t>файла</w:t>
      </w:r>
      <w:r>
        <w:t xml:space="preserve"> конфигурации</w:t>
      </w:r>
    </w:p>
    <w:p w:rsidR="00384917" w:rsidRPr="00384917" w:rsidDel="00214BDA" w:rsidRDefault="00384917" w:rsidP="00384917">
      <w:pPr>
        <w:rPr>
          <w:del w:id="145" w:author="anton" w:date="2015-04-09T15:11:00Z"/>
        </w:rPr>
      </w:pPr>
    </w:p>
    <w:p w:rsidR="00CA52C5" w:rsidRPr="00C844BA" w:rsidDel="00214BDA" w:rsidRDefault="00C844BA" w:rsidP="00C844BA">
      <w:pPr>
        <w:rPr>
          <w:del w:id="146" w:author="anton" w:date="2015-04-09T15:11:00Z"/>
          <w:b/>
          <w:lang w:val="en-US"/>
        </w:rPr>
      </w:pPr>
      <w:del w:id="147" w:author="anton" w:date="2015-04-09T15:11:00Z">
        <w:r w:rsidRPr="00C844BA" w:rsidDel="00214BDA">
          <w:rPr>
            <w:b/>
            <w:lang w:val="en-US"/>
          </w:rPr>
          <w:tab/>
        </w:r>
      </w:del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496"/>
        <w:gridCol w:w="512"/>
        <w:gridCol w:w="543"/>
      </w:tblGrid>
      <w:tr w:rsidR="00CA52C5" w:rsidRPr="0031687D" w:rsidDel="00214BDA" w:rsidTr="00515214">
        <w:trPr>
          <w:del w:id="148" w:author="anton" w:date="2015-04-09T15:11:00Z"/>
        </w:trPr>
        <w:tc>
          <w:tcPr>
            <w:tcW w:w="0" w:type="auto"/>
          </w:tcPr>
          <w:p w:rsidR="00CA52C5" w:rsidRPr="00900898" w:rsidDel="00214BDA" w:rsidRDefault="00CA52C5" w:rsidP="00515214">
            <w:pPr>
              <w:pStyle w:val="ac"/>
              <w:rPr>
                <w:del w:id="149" w:author="anton" w:date="2015-04-09T15:11:00Z"/>
              </w:rPr>
            </w:pPr>
          </w:p>
        </w:tc>
        <w:tc>
          <w:tcPr>
            <w:tcW w:w="0" w:type="auto"/>
          </w:tcPr>
          <w:p w:rsidR="00CA52C5" w:rsidRPr="00900898" w:rsidDel="00214BDA" w:rsidRDefault="00CA52C5" w:rsidP="00515214">
            <w:pPr>
              <w:pStyle w:val="ac"/>
              <w:rPr>
                <w:del w:id="150" w:author="anton" w:date="2015-04-09T15:11:00Z"/>
                <w:lang w:val="en-US"/>
              </w:rPr>
            </w:pPr>
            <w:del w:id="151" w:author="anton" w:date="2015-04-09T15:11:00Z">
              <w:r w:rsidDel="00214BDA">
                <w:rPr>
                  <w:lang w:val="en-US"/>
                </w:rPr>
                <w:delText>&lt;</w:delText>
              </w:r>
            </w:del>
          </w:p>
        </w:tc>
        <w:tc>
          <w:tcPr>
            <w:tcW w:w="0" w:type="auto"/>
          </w:tcPr>
          <w:p w:rsidR="00CA52C5" w:rsidRPr="00900898" w:rsidDel="00214BDA" w:rsidRDefault="00CA52C5" w:rsidP="00515214">
            <w:pPr>
              <w:pStyle w:val="ac"/>
              <w:rPr>
                <w:del w:id="152" w:author="anton" w:date="2015-04-09T15:11:00Z"/>
                <w:lang w:val="en-US"/>
              </w:rPr>
            </w:pPr>
            <w:del w:id="153" w:author="anton" w:date="2015-04-09T15:11:00Z">
              <w:r w:rsidDel="00214BDA">
                <w:rPr>
                  <w:lang w:val="en-US"/>
                </w:rPr>
                <w:delText>W</w:delText>
              </w:r>
            </w:del>
          </w:p>
        </w:tc>
        <w:tc>
          <w:tcPr>
            <w:tcW w:w="0" w:type="auto"/>
          </w:tcPr>
          <w:p w:rsidR="00CA52C5" w:rsidRPr="00900898" w:rsidDel="00214BDA" w:rsidRDefault="00CA52C5" w:rsidP="00515214">
            <w:pPr>
              <w:pStyle w:val="ac"/>
              <w:rPr>
                <w:del w:id="154" w:author="anton" w:date="2015-04-09T15:11:00Z"/>
                <w:lang w:val="en-US"/>
              </w:rPr>
            </w:pPr>
            <w:del w:id="155" w:author="anton" w:date="2015-04-09T15:11:00Z">
              <w:r w:rsidDel="00214BDA">
                <w:rPr>
                  <w:lang w:val="en-US"/>
                </w:rPr>
                <w:delText>O</w:delText>
              </w:r>
            </w:del>
          </w:p>
        </w:tc>
        <w:tc>
          <w:tcPr>
            <w:tcW w:w="0" w:type="auto"/>
          </w:tcPr>
          <w:p w:rsidR="00CA52C5" w:rsidRPr="00900898" w:rsidDel="00214BDA" w:rsidRDefault="00CA52C5" w:rsidP="00515214">
            <w:pPr>
              <w:pStyle w:val="ac"/>
              <w:rPr>
                <w:del w:id="156" w:author="anton" w:date="2015-04-09T15:11:00Z"/>
                <w:lang w:val="en-US"/>
              </w:rPr>
            </w:pPr>
            <w:del w:id="157" w:author="anton" w:date="2015-04-09T15:11:00Z">
              <w:r w:rsidDel="00214BDA">
                <w:rPr>
                  <w:lang w:val="en-US"/>
                </w:rPr>
                <w:delText>K</w:delText>
              </w:r>
            </w:del>
          </w:p>
        </w:tc>
      </w:tr>
      <w:tr w:rsidR="00CA52C5" w:rsidRPr="0031687D" w:rsidDel="00214BDA" w:rsidTr="00515214">
        <w:trPr>
          <w:del w:id="158" w:author="anton" w:date="2015-04-09T15:11:00Z"/>
        </w:trPr>
        <w:tc>
          <w:tcPr>
            <w:tcW w:w="0" w:type="auto"/>
          </w:tcPr>
          <w:p w:rsidR="00CA52C5" w:rsidDel="00214BDA" w:rsidRDefault="00CA52C5" w:rsidP="00515214">
            <w:pPr>
              <w:pStyle w:val="ac"/>
              <w:rPr>
                <w:del w:id="159" w:author="anton" w:date="2015-04-09T15:11:00Z"/>
                <w:lang w:val="en-US"/>
              </w:rPr>
            </w:pPr>
            <w:del w:id="160" w:author="anton" w:date="2015-04-09T15:11:00Z">
              <w:r w:rsidDel="00214BDA">
                <w:rPr>
                  <w:lang w:val="en-US"/>
                </w:rPr>
                <w:delText>hex</w:delText>
              </w:r>
            </w:del>
          </w:p>
        </w:tc>
        <w:tc>
          <w:tcPr>
            <w:tcW w:w="0" w:type="auto"/>
          </w:tcPr>
          <w:p w:rsidR="00CA52C5" w:rsidRPr="00900898" w:rsidDel="00214BDA" w:rsidRDefault="00CA52C5" w:rsidP="00515214">
            <w:pPr>
              <w:pStyle w:val="ac"/>
              <w:rPr>
                <w:del w:id="161" w:author="anton" w:date="2015-04-09T15:11:00Z"/>
                <w:lang w:val="en-US"/>
              </w:rPr>
            </w:pPr>
            <w:del w:id="162" w:author="anton" w:date="2015-04-09T15:11:00Z">
              <w:r w:rsidDel="00214BDA">
                <w:rPr>
                  <w:lang w:val="en-US"/>
                </w:rPr>
                <w:delText>3C</w:delText>
              </w:r>
            </w:del>
          </w:p>
        </w:tc>
        <w:tc>
          <w:tcPr>
            <w:tcW w:w="0" w:type="auto"/>
          </w:tcPr>
          <w:p w:rsidR="00CA52C5" w:rsidRPr="00900898" w:rsidDel="00214BDA" w:rsidRDefault="00826BE7" w:rsidP="00515214">
            <w:pPr>
              <w:pStyle w:val="ac"/>
              <w:rPr>
                <w:del w:id="163" w:author="anton" w:date="2015-04-09T15:11:00Z"/>
                <w:lang w:val="en-US"/>
              </w:rPr>
            </w:pPr>
            <w:del w:id="164" w:author="anton" w:date="2015-04-09T15:11:00Z">
              <w:r w:rsidDel="00214BDA">
                <w:rPr>
                  <w:lang w:val="en-US"/>
                </w:rPr>
                <w:delText>5</w:delText>
              </w:r>
              <w:r w:rsidR="00CA52C5" w:rsidDel="00214BDA">
                <w:rPr>
                  <w:lang w:val="en-US"/>
                </w:rPr>
                <w:delText>7</w:delText>
              </w:r>
            </w:del>
          </w:p>
        </w:tc>
        <w:tc>
          <w:tcPr>
            <w:tcW w:w="0" w:type="auto"/>
          </w:tcPr>
          <w:p w:rsidR="00CA52C5" w:rsidRPr="00900898" w:rsidDel="00214BDA" w:rsidRDefault="00CA52C5" w:rsidP="00515214">
            <w:pPr>
              <w:pStyle w:val="ac"/>
              <w:rPr>
                <w:del w:id="165" w:author="anton" w:date="2015-04-09T15:11:00Z"/>
                <w:lang w:val="en-US"/>
              </w:rPr>
            </w:pPr>
            <w:del w:id="166" w:author="anton" w:date="2015-04-09T15:11:00Z">
              <w:r w:rsidDel="00214BDA">
                <w:rPr>
                  <w:lang w:val="en-US"/>
                </w:rPr>
                <w:delText>4F</w:delText>
              </w:r>
            </w:del>
          </w:p>
        </w:tc>
        <w:tc>
          <w:tcPr>
            <w:tcW w:w="0" w:type="auto"/>
          </w:tcPr>
          <w:p w:rsidR="00CA52C5" w:rsidDel="00214BDA" w:rsidRDefault="00CA52C5" w:rsidP="00515214">
            <w:pPr>
              <w:pStyle w:val="ac"/>
              <w:rPr>
                <w:del w:id="167" w:author="anton" w:date="2015-04-09T15:11:00Z"/>
                <w:lang w:val="en-US"/>
              </w:rPr>
            </w:pPr>
            <w:del w:id="168" w:author="anton" w:date="2015-04-09T15:11:00Z">
              <w:r w:rsidDel="00214BDA">
                <w:rPr>
                  <w:lang w:val="en-US"/>
                </w:rPr>
                <w:delText>4B</w:delText>
              </w:r>
            </w:del>
          </w:p>
        </w:tc>
      </w:tr>
    </w:tbl>
    <w:p w:rsidR="00C05B1D" w:rsidRDefault="00214BDA" w:rsidP="004532AE">
      <w:pPr>
        <w:ind w:firstLine="0"/>
        <w:rPr>
          <w:ins w:id="169" w:author="anton" w:date="2015-04-09T15:11:00Z"/>
        </w:rPr>
      </w:pPr>
      <w:ins w:id="170" w:author="anton" w:date="2015-04-09T15:11:00Z">
        <w:r>
          <w:tab/>
          <w:t>См. раздел 7.</w:t>
        </w:r>
      </w:ins>
    </w:p>
    <w:p w:rsidR="00214BDA" w:rsidRDefault="00214BDA" w:rsidP="004532AE">
      <w:pPr>
        <w:ind w:firstLine="0"/>
      </w:pPr>
    </w:p>
    <w:p w:rsidR="00C844BA" w:rsidRDefault="00C844BA" w:rsidP="00C844BA">
      <w:pPr>
        <w:pStyle w:val="3"/>
      </w:pPr>
      <w:r>
        <w:t xml:space="preserve">Посылка запроса </w:t>
      </w:r>
      <w:r w:rsidR="008B5622">
        <w:t>настроечных</w:t>
      </w:r>
      <w:r w:rsidR="003D3210">
        <w:t xml:space="preserve"> </w:t>
      </w:r>
      <w:r>
        <w:t>коэффициентов</w:t>
      </w:r>
    </w:p>
    <w:p w:rsidR="00C844BA" w:rsidRPr="00C844BA" w:rsidRDefault="00C844BA" w:rsidP="00C844BA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901"/>
      </w:tblGrid>
      <w:tr w:rsidR="00BB22DE" w:rsidRPr="0031687D" w:rsidTr="0033780D">
        <w:tc>
          <w:tcPr>
            <w:tcW w:w="0" w:type="auto"/>
          </w:tcPr>
          <w:p w:rsidR="00BB22DE" w:rsidRPr="00900898" w:rsidRDefault="00BB22DE" w:rsidP="00515214">
            <w:pPr>
              <w:pStyle w:val="ac"/>
            </w:pPr>
          </w:p>
        </w:tc>
        <w:tc>
          <w:tcPr>
            <w:tcW w:w="0" w:type="auto"/>
          </w:tcPr>
          <w:p w:rsidR="00BB22DE" w:rsidRPr="00900898" w:rsidRDefault="00BB22DE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BB22DE" w:rsidRPr="00900898" w:rsidRDefault="00BB22DE" w:rsidP="00515214">
            <w:pPr>
              <w:pStyle w:val="ac"/>
              <w:rPr>
                <w:lang w:val="en-US"/>
              </w:rPr>
            </w:pPr>
            <w:del w:id="171" w:author="kmv" w:date="2015-04-14T15:30:00Z">
              <w:r w:rsidDel="00BB22DE">
                <w:rPr>
                  <w:lang w:val="en-US"/>
                </w:rPr>
                <w:delText>G</w:delText>
              </w:r>
            </w:del>
          </w:p>
        </w:tc>
        <w:tc>
          <w:tcPr>
            <w:tcW w:w="0" w:type="auto"/>
          </w:tcPr>
          <w:p w:rsidR="00BB22DE" w:rsidRPr="00900898" w:rsidRDefault="00BB22DE" w:rsidP="00515214">
            <w:pPr>
              <w:pStyle w:val="ac"/>
              <w:rPr>
                <w:lang w:val="en-US"/>
              </w:rPr>
            </w:pPr>
            <w:del w:id="172" w:author="kmv" w:date="2015-04-14T15:30:00Z">
              <w:r w:rsidDel="00BB22DE">
                <w:rPr>
                  <w:lang w:val="en-US"/>
                </w:rPr>
                <w:delText>B</w:delText>
              </w:r>
            </w:del>
          </w:p>
        </w:tc>
      </w:tr>
      <w:tr w:rsidR="00BB22DE" w:rsidRPr="0031687D" w:rsidTr="00E76C0F">
        <w:tc>
          <w:tcPr>
            <w:tcW w:w="0" w:type="auto"/>
          </w:tcPr>
          <w:p w:rsidR="00BB22DE" w:rsidRDefault="00BB22DE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BB22DE" w:rsidRPr="00900898" w:rsidRDefault="00BB22DE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BB22DE" w:rsidRPr="00900898" w:rsidRDefault="00BB22DE" w:rsidP="00515214">
            <w:pPr>
              <w:pStyle w:val="ac"/>
              <w:rPr>
                <w:lang w:val="en-US"/>
              </w:rPr>
            </w:pPr>
            <w:del w:id="173" w:author="kmv" w:date="2015-04-14T15:31:00Z">
              <w:r w:rsidDel="00BB22DE">
                <w:rPr>
                  <w:lang w:val="en-US"/>
                </w:rPr>
                <w:delText>47</w:delText>
              </w:r>
            </w:del>
            <w:ins w:id="174" w:author="kmv" w:date="2015-04-14T15:31:00Z">
              <w:r>
                <w:rPr>
                  <w:lang w:val="en-US"/>
                </w:rPr>
                <w:t>22</w:t>
              </w:r>
            </w:ins>
          </w:p>
        </w:tc>
        <w:tc>
          <w:tcPr>
            <w:tcW w:w="0" w:type="auto"/>
          </w:tcPr>
          <w:p w:rsidR="00BB22DE" w:rsidRPr="00900898" w:rsidRDefault="00BB22DE" w:rsidP="00515214">
            <w:pPr>
              <w:pStyle w:val="ac"/>
              <w:rPr>
                <w:lang w:val="en-US"/>
              </w:rPr>
            </w:pPr>
            <w:del w:id="175" w:author="kmv" w:date="2015-04-14T15:31:00Z">
              <w:r w:rsidDel="00BB22DE">
                <w:rPr>
                  <w:lang w:val="en-US"/>
                </w:rPr>
                <w:delText>42</w:delText>
              </w:r>
            </w:del>
            <w:ins w:id="176" w:author="kmv" w:date="2015-04-14T15:31:00Z">
              <w:r>
                <w:rPr>
                  <w:lang w:val="en-US"/>
                </w:rPr>
                <w:t>DD</w:t>
              </w:r>
            </w:ins>
          </w:p>
        </w:tc>
      </w:tr>
    </w:tbl>
    <w:p w:rsidR="00C844BA" w:rsidRPr="00C844BA" w:rsidRDefault="00C844BA" w:rsidP="00C844BA">
      <w:pPr>
        <w:ind w:left="707"/>
        <w:rPr>
          <w:b/>
        </w:rPr>
      </w:pPr>
    </w:p>
    <w:p w:rsidR="00C844BA" w:rsidRDefault="00C844BA" w:rsidP="00C844BA">
      <w:pPr>
        <w:pStyle w:val="3"/>
      </w:pPr>
      <w:r>
        <w:t xml:space="preserve">Приём </w:t>
      </w:r>
      <w:r w:rsidR="008B5622">
        <w:t>настроечных</w:t>
      </w:r>
      <w:r>
        <w:t xml:space="preserve"> коэффициентов</w:t>
      </w:r>
    </w:p>
    <w:p w:rsidR="00C844BA" w:rsidRDefault="00C844BA" w:rsidP="00C844BA">
      <w:pPr>
        <w:rPr>
          <w:lang w:val="en-US"/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496"/>
        <w:gridCol w:w="496"/>
        <w:gridCol w:w="543"/>
        <w:gridCol w:w="1295"/>
      </w:tblGrid>
      <w:tr w:rsidR="0033780D" w:rsidRPr="0031687D" w:rsidTr="0033780D">
        <w:tc>
          <w:tcPr>
            <w:tcW w:w="0" w:type="auto"/>
          </w:tcPr>
          <w:p w:rsidR="0033780D" w:rsidRDefault="0033780D" w:rsidP="00515214">
            <w:pPr>
              <w:pStyle w:val="ac"/>
              <w:rPr>
                <w:lang w:val="en-US"/>
              </w:rPr>
            </w:pPr>
          </w:p>
        </w:tc>
        <w:tc>
          <w:tcPr>
            <w:tcW w:w="0" w:type="auto"/>
          </w:tcPr>
          <w:p w:rsidR="0033780D" w:rsidRPr="00900898" w:rsidRDefault="0033780D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gridSpan w:val="3"/>
          </w:tcPr>
          <w:p w:rsidR="0033780D" w:rsidRDefault="0033780D" w:rsidP="00826BE7">
            <w:pPr>
              <w:pStyle w:val="ac"/>
              <w:rPr>
                <w:ins w:id="177" w:author="anton" w:date="2015-04-13T09:28:00Z"/>
              </w:rPr>
            </w:pPr>
            <w:ins w:id="178" w:author="anton" w:date="2015-04-13T09:28:00Z">
              <w:r>
                <w:t>длина</w:t>
              </w:r>
            </w:ins>
          </w:p>
        </w:tc>
        <w:tc>
          <w:tcPr>
            <w:tcW w:w="0" w:type="auto"/>
          </w:tcPr>
          <w:p w:rsidR="0033780D" w:rsidRPr="00CA52C5" w:rsidRDefault="0033780D" w:rsidP="00826BE7">
            <w:pPr>
              <w:pStyle w:val="ac"/>
            </w:pPr>
            <w:r>
              <w:t xml:space="preserve">Блок </w:t>
            </w:r>
            <w:r>
              <w:rPr>
                <w:lang w:val="en-US"/>
              </w:rPr>
              <w:t>Bac</w:t>
            </w:r>
            <w:r>
              <w:t xml:space="preserve"> </w:t>
            </w:r>
          </w:p>
        </w:tc>
      </w:tr>
      <w:tr w:rsidR="00CC38BA" w:rsidRPr="0031687D" w:rsidTr="00E76C0F"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 w:rsidRPr="00CA52C5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CC38BA" w:rsidRPr="00CC38BA" w:rsidRDefault="00CC38BA" w:rsidP="00515214">
            <w:pPr>
              <w:pStyle w:val="ac"/>
              <w:rPr>
                <w:ins w:id="179" w:author="anton" w:date="2015-04-13T09:28:00Z"/>
                <w:lang w:val="en-US"/>
              </w:rPr>
            </w:pPr>
            <w:ins w:id="180" w:author="anton" w:date="2015-04-13T09:34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Pr="0033780D" w:rsidRDefault="00CC38BA" w:rsidP="00515214">
            <w:pPr>
              <w:pStyle w:val="ac"/>
              <w:rPr>
                <w:ins w:id="181" w:author="anton" w:date="2015-04-13T09:28:00Z"/>
                <w:lang w:val="en-US"/>
                <w:rPrChange w:id="182" w:author="anton" w:date="2015-04-13T09:34:00Z">
                  <w:rPr>
                    <w:ins w:id="183" w:author="anton" w:date="2015-04-13T09:28:00Z"/>
                  </w:rPr>
                </w:rPrChange>
              </w:rPr>
            </w:pPr>
            <w:ins w:id="184" w:author="anton" w:date="2015-04-14T13:21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Pr="0033780D" w:rsidRDefault="00CC38BA" w:rsidP="00515214">
            <w:pPr>
              <w:pStyle w:val="ac"/>
              <w:rPr>
                <w:ins w:id="185" w:author="anton" w:date="2015-04-13T09:28:00Z"/>
                <w:lang w:val="en-US"/>
                <w:rPrChange w:id="186" w:author="anton" w:date="2015-04-13T09:34:00Z">
                  <w:rPr>
                    <w:ins w:id="187" w:author="anton" w:date="2015-04-13T09:28:00Z"/>
                  </w:rPr>
                </w:rPrChange>
              </w:rPr>
            </w:pPr>
            <w:ins w:id="188" w:author="anton" w:date="2015-04-13T09:34:00Z">
              <w:r>
                <w:rPr>
                  <w:lang w:val="en-US"/>
                </w:rPr>
                <w:t>C0</w:t>
              </w:r>
            </w:ins>
          </w:p>
        </w:tc>
        <w:tc>
          <w:tcPr>
            <w:tcW w:w="0" w:type="auto"/>
          </w:tcPr>
          <w:p w:rsidR="00CC38BA" w:rsidRDefault="00CC38BA" w:rsidP="00515214">
            <w:pPr>
              <w:pStyle w:val="ac"/>
            </w:pPr>
          </w:p>
        </w:tc>
      </w:tr>
    </w:tbl>
    <w:p w:rsidR="00826BE7" w:rsidRDefault="00826BE7" w:rsidP="00C844BA">
      <w:pPr>
        <w:rPr>
          <w:lang w:val="en-US"/>
        </w:rPr>
      </w:pPr>
    </w:p>
    <w:p w:rsidR="00826BE7" w:rsidRPr="00826BE7" w:rsidRDefault="00826BE7" w:rsidP="00C844BA">
      <w:pPr>
        <w:rPr>
          <w:lang w:val="en-US"/>
        </w:rPr>
      </w:pPr>
      <w:r>
        <w:t xml:space="preserve">Состав блока </w:t>
      </w:r>
      <w:r>
        <w:rPr>
          <w:lang w:val="en-US"/>
        </w:rPr>
        <w:t>B</w:t>
      </w:r>
      <w:r>
        <w:rPr>
          <w:vertAlign w:val="subscript"/>
          <w:lang w:val="en-US"/>
        </w:rPr>
        <w:t>ac</w:t>
      </w:r>
    </w:p>
    <w:p w:rsidR="00C844BA" w:rsidRDefault="00C844BA" w:rsidP="004532AE">
      <w:pPr>
        <w:ind w:firstLine="0"/>
      </w:pPr>
    </w:p>
    <w:tbl>
      <w:tblPr>
        <w:tblW w:w="0" w:type="auto"/>
        <w:jc w:val="center"/>
        <w:tblInd w:w="-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5589"/>
        <w:gridCol w:w="1309"/>
        <w:gridCol w:w="1309"/>
      </w:tblGrid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F53170" w:rsidRDefault="00600F67" w:rsidP="00515214">
            <w:pPr>
              <w:pStyle w:val="ab"/>
              <w:rPr>
                <w:i/>
              </w:rPr>
            </w:pPr>
            <w:r>
              <w:t>Параметр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0300A8" w:rsidRDefault="00600F67" w:rsidP="00515214">
            <w:pPr>
              <w:pStyle w:val="ac"/>
            </w:pPr>
            <w:r>
              <w:t>Описание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F53170" w:rsidRDefault="00600F67" w:rsidP="00515214">
            <w:pPr>
              <w:pStyle w:val="ac"/>
            </w:pPr>
            <w:r>
              <w:t xml:space="preserve">Значение по </w:t>
            </w:r>
            <w:proofErr w:type="spellStart"/>
            <w:r>
              <w:t>умолч</w:t>
            </w:r>
            <w:proofErr w:type="spellEnd"/>
            <w:r>
              <w:t>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600F67" w:rsidRDefault="00600F67" w:rsidP="00515214">
            <w:pPr>
              <w:pStyle w:val="ac"/>
            </w:pPr>
            <w:r>
              <w:t>Тип</w:t>
            </w:r>
          </w:p>
        </w:tc>
      </w:tr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826BE7">
            <w:pPr>
              <w:pStyle w:val="ab"/>
            </w:pPr>
            <w:proofErr w:type="spellStart"/>
            <w:r w:rsidRPr="00826BE7">
              <w:rPr>
                <w:lang w:val="en-US"/>
              </w:rPr>
              <w:t>Fbin</w:t>
            </w:r>
            <w:proofErr w:type="spellEnd"/>
            <w:r w:rsidRPr="00826BE7">
              <w:t>0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c"/>
            </w:pPr>
            <w:r>
              <w:t>Постоянное смещение по каналу 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F53170" w:rsidRDefault="00600F67" w:rsidP="00515214">
            <w:pPr>
              <w:pStyle w:val="ac"/>
            </w:pPr>
            <w: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600F67" w:rsidRDefault="00600F67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</w:tr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b"/>
            </w:pPr>
            <w:proofErr w:type="spellStart"/>
            <w:r w:rsidRPr="00826BE7">
              <w:rPr>
                <w:lang w:val="en-US"/>
              </w:rPr>
              <w:t>Fkuin</w:t>
            </w:r>
            <w:proofErr w:type="spellEnd"/>
            <w:r w:rsidRPr="00826BE7">
              <w:t>0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0300A8" w:rsidRDefault="00600F67" w:rsidP="00515214">
            <w:pPr>
              <w:pStyle w:val="ac"/>
            </w:pPr>
            <w:r>
              <w:t xml:space="preserve">Коэффициент по напряжению (0-5) В </w:t>
            </w:r>
            <w:proofErr w:type="spellStart"/>
            <w:r>
              <w:t>кан</w:t>
            </w:r>
            <w:proofErr w:type="spellEnd"/>
            <w:r>
              <w:t>. 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F53170" w:rsidRDefault="00600F67" w:rsidP="00515214">
            <w:pPr>
              <w:pStyle w:val="ac"/>
            </w:pPr>
            <w: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  <w:r>
              <w:rPr>
                <w:lang w:val="en-US"/>
              </w:rPr>
              <w:t>float32</w:t>
            </w:r>
          </w:p>
        </w:tc>
      </w:tr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b"/>
            </w:pPr>
            <w:proofErr w:type="spellStart"/>
            <w:r w:rsidRPr="00826BE7">
              <w:rPr>
                <w:lang w:val="en-US"/>
              </w:rPr>
              <w:t>Fkiin</w:t>
            </w:r>
            <w:proofErr w:type="spellEnd"/>
            <w:r w:rsidRPr="00826BE7">
              <w:t>0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0300A8" w:rsidRDefault="00600F67" w:rsidP="00826BE7">
            <w:pPr>
              <w:pStyle w:val="ac"/>
            </w:pPr>
            <w:r>
              <w:t xml:space="preserve">Коэффициент по току (4-20) мА </w:t>
            </w:r>
            <w:proofErr w:type="spellStart"/>
            <w:r>
              <w:t>кан</w:t>
            </w:r>
            <w:proofErr w:type="spellEnd"/>
            <w:r>
              <w:t>. 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F53170" w:rsidRDefault="00600F67" w:rsidP="00515214">
            <w:pPr>
              <w:pStyle w:val="ac"/>
            </w:pPr>
            <w: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  <w:r>
              <w:rPr>
                <w:lang w:val="en-US"/>
              </w:rPr>
              <w:t>float32</w:t>
            </w:r>
          </w:p>
        </w:tc>
      </w:tr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b"/>
            </w:pPr>
            <w:proofErr w:type="spellStart"/>
            <w:r w:rsidRPr="00826BE7">
              <w:rPr>
                <w:lang w:val="en-US"/>
              </w:rPr>
              <w:lastRenderedPageBreak/>
              <w:t>Fbin</w:t>
            </w:r>
            <w:proofErr w:type="spellEnd"/>
            <w:r w:rsidRPr="00826BE7">
              <w:t>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c"/>
            </w:pPr>
            <w:r>
              <w:t>Постоянное смещение по каналу 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F53170" w:rsidRDefault="00600F67" w:rsidP="00515214">
            <w:pPr>
              <w:pStyle w:val="ac"/>
            </w:pPr>
            <w: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  <w:r>
              <w:rPr>
                <w:lang w:val="en-US"/>
              </w:rPr>
              <w:t>float32</w:t>
            </w:r>
          </w:p>
        </w:tc>
      </w:tr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b"/>
            </w:pPr>
            <w:proofErr w:type="spellStart"/>
            <w:r w:rsidRPr="00826BE7">
              <w:rPr>
                <w:lang w:val="en-US"/>
              </w:rPr>
              <w:t>Fkuin</w:t>
            </w:r>
            <w:proofErr w:type="spellEnd"/>
            <w:r w:rsidRPr="00826BE7">
              <w:t>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0300A8" w:rsidRDefault="00600F67" w:rsidP="00826BE7">
            <w:pPr>
              <w:pStyle w:val="ac"/>
            </w:pPr>
            <w:r>
              <w:t xml:space="preserve">Коэффициент по напряжению (0-5) В </w:t>
            </w:r>
            <w:proofErr w:type="spellStart"/>
            <w:r>
              <w:t>кан</w:t>
            </w:r>
            <w:proofErr w:type="spellEnd"/>
            <w:r>
              <w:t>. 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F53170" w:rsidRDefault="00600F67" w:rsidP="00515214">
            <w:pPr>
              <w:pStyle w:val="ac"/>
            </w:pPr>
            <w: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  <w:r>
              <w:rPr>
                <w:lang w:val="en-US"/>
              </w:rPr>
              <w:t>float32</w:t>
            </w:r>
          </w:p>
        </w:tc>
      </w:tr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b"/>
            </w:pPr>
            <w:proofErr w:type="spellStart"/>
            <w:r w:rsidRPr="00826BE7">
              <w:rPr>
                <w:lang w:val="en-US"/>
              </w:rPr>
              <w:t>Fkiin</w:t>
            </w:r>
            <w:proofErr w:type="spellEnd"/>
            <w:r w:rsidRPr="00826BE7">
              <w:t>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0300A8" w:rsidRDefault="00600F67" w:rsidP="00515214">
            <w:pPr>
              <w:pStyle w:val="ac"/>
            </w:pPr>
            <w:r>
              <w:t xml:space="preserve">Коэффициент по току (4-20) мА </w:t>
            </w:r>
            <w:proofErr w:type="spellStart"/>
            <w:r>
              <w:t>кан</w:t>
            </w:r>
            <w:proofErr w:type="spellEnd"/>
            <w:r>
              <w:t>. 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c"/>
            </w:pPr>
            <w: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  <w:r>
              <w:rPr>
                <w:lang w:val="en-US"/>
              </w:rPr>
              <w:t>float32</w:t>
            </w:r>
          </w:p>
        </w:tc>
      </w:tr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b"/>
            </w:pPr>
            <w:r w:rsidRPr="00826BE7">
              <w:t>…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  <w:r>
              <w:t>…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  <w:r>
              <w:t>…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</w:p>
        </w:tc>
      </w:tr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b"/>
            </w:pPr>
            <w:proofErr w:type="spellStart"/>
            <w:r w:rsidRPr="00826BE7">
              <w:rPr>
                <w:lang w:val="en-US"/>
              </w:rPr>
              <w:t>Fbin</w:t>
            </w:r>
            <w:proofErr w:type="spellEnd"/>
            <w:r w:rsidRPr="00826BE7">
              <w:t>15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c"/>
            </w:pPr>
            <w:r>
              <w:t>Постоянное смещение по каналу 15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c"/>
            </w:pPr>
            <w: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  <w:r>
              <w:rPr>
                <w:lang w:val="en-US"/>
              </w:rPr>
              <w:t>float32</w:t>
            </w:r>
          </w:p>
        </w:tc>
      </w:tr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b"/>
            </w:pPr>
            <w:proofErr w:type="spellStart"/>
            <w:r w:rsidRPr="00826BE7">
              <w:rPr>
                <w:lang w:val="en-US"/>
              </w:rPr>
              <w:t>Fkuin</w:t>
            </w:r>
            <w:proofErr w:type="spellEnd"/>
            <w:r w:rsidRPr="00826BE7">
              <w:t>15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0300A8" w:rsidRDefault="00600F67" w:rsidP="00826BE7">
            <w:pPr>
              <w:pStyle w:val="ac"/>
            </w:pPr>
            <w:r>
              <w:t xml:space="preserve">Коэффициент по напряжению (0-5) В </w:t>
            </w:r>
            <w:proofErr w:type="spellStart"/>
            <w:r>
              <w:t>кан</w:t>
            </w:r>
            <w:proofErr w:type="spellEnd"/>
            <w:r>
              <w:t>. 15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c"/>
            </w:pPr>
            <w: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  <w:r>
              <w:rPr>
                <w:lang w:val="en-US"/>
              </w:rPr>
              <w:t>float32</w:t>
            </w:r>
          </w:p>
        </w:tc>
      </w:tr>
      <w:tr w:rsidR="00600F67" w:rsidTr="00600F67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b"/>
            </w:pPr>
            <w:proofErr w:type="spellStart"/>
            <w:r w:rsidRPr="00826BE7">
              <w:rPr>
                <w:lang w:val="en-US"/>
              </w:rPr>
              <w:t>Fkiin</w:t>
            </w:r>
            <w:proofErr w:type="spellEnd"/>
            <w:r w:rsidRPr="00826BE7">
              <w:t>15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0300A8" w:rsidRDefault="00600F67" w:rsidP="00515214">
            <w:pPr>
              <w:pStyle w:val="ac"/>
            </w:pPr>
            <w:r>
              <w:t xml:space="preserve">Коэффициент по току (4-20) мА </w:t>
            </w:r>
            <w:proofErr w:type="spellStart"/>
            <w:r>
              <w:t>кан</w:t>
            </w:r>
            <w:proofErr w:type="spellEnd"/>
            <w:r>
              <w:t>. 15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Pr="00826BE7" w:rsidRDefault="00600F67" w:rsidP="00515214">
            <w:pPr>
              <w:pStyle w:val="ac"/>
            </w:pPr>
            <w: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67" w:rsidRDefault="00600F67" w:rsidP="00515214">
            <w:pPr>
              <w:pStyle w:val="ac"/>
            </w:pPr>
            <w:r>
              <w:rPr>
                <w:lang w:val="en-US"/>
              </w:rPr>
              <w:t>float32</w:t>
            </w:r>
          </w:p>
        </w:tc>
      </w:tr>
    </w:tbl>
    <w:p w:rsidR="00826BE7" w:rsidRDefault="00826BE7" w:rsidP="004532AE">
      <w:pPr>
        <w:ind w:firstLine="0"/>
      </w:pPr>
    </w:p>
    <w:p w:rsidR="00826BE7" w:rsidRPr="00826BE7" w:rsidRDefault="00826BE7" w:rsidP="004532AE">
      <w:pPr>
        <w:ind w:firstLine="0"/>
      </w:pPr>
    </w:p>
    <w:p w:rsidR="00C844BA" w:rsidRDefault="00C844BA" w:rsidP="00C844BA">
      <w:pPr>
        <w:pStyle w:val="3"/>
      </w:pPr>
      <w:r>
        <w:t>Посылка настроечных коэффициентов</w:t>
      </w:r>
    </w:p>
    <w:p w:rsidR="00C844BA" w:rsidRPr="00C9494E" w:rsidRDefault="00C844BA" w:rsidP="004532AE">
      <w:pPr>
        <w:ind w:firstLine="0"/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  <w:tblPrChange w:id="189" w:author="kmv" w:date="2015-04-14T15:34:00Z">
          <w:tblPr>
            <w:tblStyle w:val="af0"/>
            <w:tblW w:w="0" w:type="auto"/>
            <w:tblInd w:w="638" w:type="dxa"/>
            <w:tblLook w:val="04A0" w:firstRow="1" w:lastRow="0" w:firstColumn="1" w:lastColumn="0" w:noHBand="0" w:noVBand="1"/>
          </w:tblPr>
        </w:tblPrChange>
      </w:tblPr>
      <w:tblGrid>
        <w:gridCol w:w="621"/>
        <w:gridCol w:w="528"/>
        <w:gridCol w:w="496"/>
        <w:gridCol w:w="574"/>
        <w:gridCol w:w="496"/>
        <w:gridCol w:w="496"/>
        <w:gridCol w:w="543"/>
        <w:gridCol w:w="4221"/>
        <w:tblGridChange w:id="190">
          <w:tblGrid>
            <w:gridCol w:w="621"/>
            <w:gridCol w:w="528"/>
            <w:gridCol w:w="496"/>
            <w:gridCol w:w="574"/>
            <w:gridCol w:w="496"/>
            <w:gridCol w:w="496"/>
            <w:gridCol w:w="543"/>
            <w:gridCol w:w="3194"/>
          </w:tblGrid>
        </w:tblGridChange>
      </w:tblGrid>
      <w:tr w:rsidR="00D26519" w:rsidRPr="0031687D" w:rsidTr="00D26519">
        <w:tc>
          <w:tcPr>
            <w:tcW w:w="0" w:type="auto"/>
            <w:tcPrChange w:id="191" w:author="kmv" w:date="2015-04-14T15:34:00Z">
              <w:tcPr>
                <w:tcW w:w="0" w:type="auto"/>
              </w:tcPr>
            </w:tcPrChange>
          </w:tcPr>
          <w:p w:rsidR="00D26519" w:rsidRPr="00900898" w:rsidRDefault="00D26519" w:rsidP="00515214">
            <w:pPr>
              <w:pStyle w:val="ac"/>
            </w:pPr>
          </w:p>
        </w:tc>
        <w:tc>
          <w:tcPr>
            <w:tcW w:w="0" w:type="auto"/>
            <w:tcPrChange w:id="192" w:author="kmv" w:date="2015-04-14T15:34:00Z">
              <w:tcPr>
                <w:tcW w:w="0" w:type="auto"/>
              </w:tcPr>
            </w:tcPrChange>
          </w:tcPr>
          <w:p w:rsidR="00D26519" w:rsidRPr="00900898" w:rsidRDefault="00D26519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tcPrChange w:id="193" w:author="kmv" w:date="2015-04-14T15:34:00Z">
              <w:tcPr>
                <w:tcW w:w="0" w:type="auto"/>
              </w:tcPr>
            </w:tcPrChange>
          </w:tcPr>
          <w:p w:rsidR="00D26519" w:rsidRDefault="00D26519" w:rsidP="00515214">
            <w:pPr>
              <w:pStyle w:val="ac"/>
              <w:rPr>
                <w:ins w:id="194" w:author="kmv" w:date="2015-04-14T15:33:00Z"/>
              </w:rPr>
            </w:pPr>
          </w:p>
        </w:tc>
        <w:tc>
          <w:tcPr>
            <w:tcW w:w="574" w:type="dxa"/>
            <w:tcPrChange w:id="195" w:author="kmv" w:date="2015-04-14T15:34:00Z">
              <w:tcPr>
                <w:tcW w:w="236" w:type="dxa"/>
              </w:tcPr>
            </w:tcPrChange>
          </w:tcPr>
          <w:p w:rsidR="00D26519" w:rsidRDefault="00D26519" w:rsidP="00515214">
            <w:pPr>
              <w:pStyle w:val="ac"/>
              <w:rPr>
                <w:ins w:id="196" w:author="kmv" w:date="2015-04-14T15:33:00Z"/>
              </w:rPr>
            </w:pPr>
          </w:p>
        </w:tc>
        <w:tc>
          <w:tcPr>
            <w:tcW w:w="1535" w:type="dxa"/>
            <w:gridSpan w:val="3"/>
            <w:tcPrChange w:id="197" w:author="kmv" w:date="2015-04-14T15:34:00Z">
              <w:tcPr>
                <w:tcW w:w="1521" w:type="dxa"/>
                <w:gridSpan w:val="3"/>
              </w:tcPr>
            </w:tcPrChange>
          </w:tcPr>
          <w:p w:rsidR="00D26519" w:rsidRPr="0033780D" w:rsidRDefault="00D26519" w:rsidP="00515214">
            <w:pPr>
              <w:pStyle w:val="ac"/>
              <w:rPr>
                <w:ins w:id="198" w:author="anton" w:date="2015-04-13T09:28:00Z"/>
                <w:rPrChange w:id="199" w:author="anton" w:date="2015-04-13T09:28:00Z">
                  <w:rPr>
                    <w:ins w:id="200" w:author="anton" w:date="2015-04-13T09:28:00Z"/>
                    <w:lang w:val="en-US"/>
                  </w:rPr>
                </w:rPrChange>
              </w:rPr>
            </w:pPr>
            <w:ins w:id="201" w:author="anton" w:date="2015-04-13T09:28:00Z">
              <w:r>
                <w:t>длина</w:t>
              </w:r>
            </w:ins>
          </w:p>
        </w:tc>
        <w:tc>
          <w:tcPr>
            <w:tcW w:w="0" w:type="auto"/>
            <w:tcPrChange w:id="202" w:author="kmv" w:date="2015-04-14T15:34:00Z">
              <w:tcPr>
                <w:tcW w:w="0" w:type="auto"/>
              </w:tcPr>
            </w:tcPrChange>
          </w:tcPr>
          <w:p w:rsidR="00D26519" w:rsidRPr="00600F67" w:rsidRDefault="00D26519" w:rsidP="00515214">
            <w:pPr>
              <w:pStyle w:val="ac"/>
            </w:pPr>
            <w:r>
              <w:t xml:space="preserve">Блок </w:t>
            </w:r>
            <w:r>
              <w:rPr>
                <w:lang w:val="en-US"/>
              </w:rPr>
              <w:t>Bac</w:t>
            </w:r>
            <w:r w:rsidRPr="00600F67">
              <w:t xml:space="preserve"> </w:t>
            </w:r>
            <w:r>
              <w:t xml:space="preserve">в соотв. с табл. </w:t>
            </w:r>
            <w:proofErr w:type="spellStart"/>
            <w:r>
              <w:t>пп</w:t>
            </w:r>
            <w:proofErr w:type="spellEnd"/>
            <w:r>
              <w:t>. 3.2.6</w:t>
            </w:r>
          </w:p>
        </w:tc>
      </w:tr>
      <w:tr w:rsidR="00D26519" w:rsidRPr="0031687D" w:rsidTr="00D26519">
        <w:tc>
          <w:tcPr>
            <w:tcW w:w="0" w:type="auto"/>
            <w:tcPrChange w:id="203" w:author="kmv" w:date="2015-04-14T15:34:00Z">
              <w:tcPr>
                <w:tcW w:w="0" w:type="auto"/>
              </w:tcPr>
            </w:tcPrChange>
          </w:tcPr>
          <w:p w:rsidR="00D26519" w:rsidRPr="00600F67" w:rsidRDefault="00D26519" w:rsidP="00515214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  <w:tcPrChange w:id="204" w:author="kmv" w:date="2015-04-14T15:34:00Z">
              <w:tcPr>
                <w:tcW w:w="0" w:type="auto"/>
              </w:tcPr>
            </w:tcPrChange>
          </w:tcPr>
          <w:p w:rsidR="00D26519" w:rsidRPr="00600F67" w:rsidRDefault="00D26519" w:rsidP="00515214">
            <w:pPr>
              <w:pStyle w:val="ac"/>
            </w:pPr>
            <w:r w:rsidRPr="00600F67">
              <w:t>3</w:t>
            </w:r>
            <w:r>
              <w:rPr>
                <w:lang w:val="en-US"/>
              </w:rPr>
              <w:t>E</w:t>
            </w:r>
          </w:p>
        </w:tc>
        <w:tc>
          <w:tcPr>
            <w:tcW w:w="0" w:type="auto"/>
            <w:tcPrChange w:id="205" w:author="kmv" w:date="2015-04-14T15:34:00Z">
              <w:tcPr>
                <w:tcW w:w="0" w:type="auto"/>
              </w:tcPr>
            </w:tcPrChange>
          </w:tcPr>
          <w:p w:rsidR="00D26519" w:rsidRDefault="00D26519" w:rsidP="00515214">
            <w:pPr>
              <w:pStyle w:val="ac"/>
              <w:rPr>
                <w:ins w:id="206" w:author="kmv" w:date="2015-04-14T15:33:00Z"/>
                <w:lang w:val="en-US"/>
              </w:rPr>
            </w:pPr>
            <w:ins w:id="207" w:author="kmv" w:date="2015-04-14T15:33:00Z">
              <w:r>
                <w:rPr>
                  <w:lang w:val="en-US"/>
                </w:rPr>
                <w:t>31</w:t>
              </w:r>
            </w:ins>
          </w:p>
        </w:tc>
        <w:tc>
          <w:tcPr>
            <w:tcW w:w="574" w:type="dxa"/>
            <w:tcPrChange w:id="208" w:author="kmv" w:date="2015-04-14T15:34:00Z">
              <w:tcPr>
                <w:tcW w:w="236" w:type="dxa"/>
              </w:tcPr>
            </w:tcPrChange>
          </w:tcPr>
          <w:p w:rsidR="00D26519" w:rsidRDefault="00D26519" w:rsidP="00515214">
            <w:pPr>
              <w:pStyle w:val="ac"/>
              <w:rPr>
                <w:ins w:id="209" w:author="kmv" w:date="2015-04-14T15:33:00Z"/>
                <w:lang w:val="en-US"/>
              </w:rPr>
            </w:pPr>
            <w:ins w:id="210" w:author="kmv" w:date="2015-04-14T15:34:00Z">
              <w:r>
                <w:rPr>
                  <w:lang w:val="en-US"/>
                </w:rPr>
                <w:t>CE</w:t>
              </w:r>
            </w:ins>
          </w:p>
        </w:tc>
        <w:tc>
          <w:tcPr>
            <w:tcW w:w="496" w:type="dxa"/>
            <w:tcPrChange w:id="211" w:author="kmv" w:date="2015-04-14T15:34:00Z">
              <w:tcPr>
                <w:tcW w:w="482" w:type="dxa"/>
              </w:tcPr>
            </w:tcPrChange>
          </w:tcPr>
          <w:p w:rsidR="00D26519" w:rsidRPr="00CC38BA" w:rsidRDefault="00D26519" w:rsidP="00515214">
            <w:pPr>
              <w:pStyle w:val="ac"/>
              <w:rPr>
                <w:ins w:id="212" w:author="anton" w:date="2015-04-13T09:28:00Z"/>
                <w:lang w:val="en-US"/>
              </w:rPr>
            </w:pPr>
            <w:ins w:id="213" w:author="anton" w:date="2015-04-13T09:35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  <w:tcPrChange w:id="214" w:author="kmv" w:date="2015-04-14T15:34:00Z">
              <w:tcPr>
                <w:tcW w:w="0" w:type="auto"/>
              </w:tcPr>
            </w:tcPrChange>
          </w:tcPr>
          <w:p w:rsidR="00D26519" w:rsidRPr="0033780D" w:rsidRDefault="00D26519" w:rsidP="00515214">
            <w:pPr>
              <w:pStyle w:val="ac"/>
              <w:rPr>
                <w:ins w:id="215" w:author="anton" w:date="2015-04-13T09:28:00Z"/>
                <w:lang w:val="en-US"/>
                <w:rPrChange w:id="216" w:author="anton" w:date="2015-04-13T09:35:00Z">
                  <w:rPr>
                    <w:ins w:id="217" w:author="anton" w:date="2015-04-13T09:28:00Z"/>
                  </w:rPr>
                </w:rPrChange>
              </w:rPr>
            </w:pPr>
            <w:ins w:id="218" w:author="anton" w:date="2015-04-14T13:22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  <w:tcPrChange w:id="219" w:author="kmv" w:date="2015-04-14T15:34:00Z">
              <w:tcPr>
                <w:tcW w:w="0" w:type="auto"/>
              </w:tcPr>
            </w:tcPrChange>
          </w:tcPr>
          <w:p w:rsidR="00D26519" w:rsidRPr="0033780D" w:rsidRDefault="00D26519" w:rsidP="00515214">
            <w:pPr>
              <w:pStyle w:val="ac"/>
              <w:rPr>
                <w:ins w:id="220" w:author="anton" w:date="2015-04-13T09:28:00Z"/>
                <w:lang w:val="en-US"/>
                <w:rPrChange w:id="221" w:author="anton" w:date="2015-04-13T09:35:00Z">
                  <w:rPr>
                    <w:ins w:id="222" w:author="anton" w:date="2015-04-13T09:28:00Z"/>
                  </w:rPr>
                </w:rPrChange>
              </w:rPr>
            </w:pPr>
            <w:ins w:id="223" w:author="anton" w:date="2015-04-13T09:35:00Z">
              <w:r>
                <w:rPr>
                  <w:lang w:val="en-US"/>
                </w:rPr>
                <w:t>C4</w:t>
              </w:r>
            </w:ins>
          </w:p>
        </w:tc>
        <w:tc>
          <w:tcPr>
            <w:tcW w:w="0" w:type="auto"/>
            <w:tcPrChange w:id="224" w:author="kmv" w:date="2015-04-14T15:34:00Z">
              <w:tcPr>
                <w:tcW w:w="0" w:type="auto"/>
              </w:tcPr>
            </w:tcPrChange>
          </w:tcPr>
          <w:p w:rsidR="00D26519" w:rsidRPr="00600F67" w:rsidRDefault="00D26519" w:rsidP="00515214">
            <w:pPr>
              <w:pStyle w:val="ac"/>
            </w:pPr>
          </w:p>
        </w:tc>
      </w:tr>
    </w:tbl>
    <w:p w:rsidR="00C844BA" w:rsidRDefault="00C844BA" w:rsidP="00C844BA">
      <w:pPr>
        <w:ind w:left="708" w:firstLine="708"/>
      </w:pPr>
    </w:p>
    <w:p w:rsidR="00C844BA" w:rsidRDefault="00C844BA" w:rsidP="00C844BA">
      <w:pPr>
        <w:pStyle w:val="3"/>
      </w:pPr>
      <w:r>
        <w:t>Приём подтверждения записи настроечных коэффициентов</w:t>
      </w:r>
    </w:p>
    <w:p w:rsidR="008B3347" w:rsidRPr="00826BE7" w:rsidRDefault="008B3347" w:rsidP="008B3347">
      <w:pPr>
        <w:ind w:left="707"/>
        <w:rPr>
          <w:b/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782"/>
        <w:gridCol w:w="885"/>
      </w:tblGrid>
      <w:tr w:rsidR="00D26519" w:rsidRPr="0031687D" w:rsidTr="0033780D">
        <w:tc>
          <w:tcPr>
            <w:tcW w:w="0" w:type="auto"/>
          </w:tcPr>
          <w:p w:rsidR="00D26519" w:rsidRPr="00900898" w:rsidRDefault="00D26519" w:rsidP="00515214">
            <w:pPr>
              <w:pStyle w:val="ac"/>
            </w:pPr>
          </w:p>
        </w:tc>
        <w:tc>
          <w:tcPr>
            <w:tcW w:w="0" w:type="auto"/>
          </w:tcPr>
          <w:p w:rsidR="00D26519" w:rsidRPr="00900898" w:rsidRDefault="00D26519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</w:tcPr>
          <w:p w:rsidR="00D26519" w:rsidRPr="00900898" w:rsidRDefault="00D26519" w:rsidP="00515214">
            <w:pPr>
              <w:pStyle w:val="ac"/>
              <w:rPr>
                <w:lang w:val="en-US"/>
              </w:rPr>
            </w:pPr>
            <w:del w:id="225" w:author="kmv" w:date="2015-04-14T15:35:00Z">
              <w:r w:rsidDel="00D26519">
                <w:rPr>
                  <w:lang w:val="en-US"/>
                </w:rPr>
                <w:delText>O</w:delText>
              </w:r>
            </w:del>
          </w:p>
        </w:tc>
        <w:tc>
          <w:tcPr>
            <w:tcW w:w="0" w:type="auto"/>
          </w:tcPr>
          <w:p w:rsidR="00D26519" w:rsidRPr="00900898" w:rsidRDefault="00D26519" w:rsidP="00515214">
            <w:pPr>
              <w:pStyle w:val="ac"/>
              <w:rPr>
                <w:lang w:val="en-US"/>
              </w:rPr>
            </w:pPr>
            <w:del w:id="226" w:author="kmv" w:date="2015-04-14T15:35:00Z">
              <w:r w:rsidDel="00D26519">
                <w:rPr>
                  <w:lang w:val="en-US"/>
                </w:rPr>
                <w:delText>K</w:delText>
              </w:r>
            </w:del>
          </w:p>
        </w:tc>
      </w:tr>
      <w:tr w:rsidR="00D26519" w:rsidRPr="0031687D" w:rsidTr="00E76C0F">
        <w:tc>
          <w:tcPr>
            <w:tcW w:w="0" w:type="auto"/>
          </w:tcPr>
          <w:p w:rsidR="00D26519" w:rsidRDefault="00D26519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D26519" w:rsidRPr="00900898" w:rsidRDefault="00D26519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0" w:type="auto"/>
          </w:tcPr>
          <w:p w:rsidR="00D26519" w:rsidRPr="00900898" w:rsidRDefault="00D26519" w:rsidP="00515214">
            <w:pPr>
              <w:pStyle w:val="ac"/>
              <w:rPr>
                <w:lang w:val="en-US"/>
              </w:rPr>
            </w:pPr>
            <w:del w:id="227" w:author="kmv" w:date="2015-04-14T15:35:00Z">
              <w:r w:rsidDel="00D26519">
                <w:rPr>
                  <w:lang w:val="en-US"/>
                </w:rPr>
                <w:delText>4F</w:delText>
              </w:r>
            </w:del>
            <w:ins w:id="228" w:author="kmv" w:date="2015-04-14T15:35:00Z">
              <w:r>
                <w:rPr>
                  <w:lang w:val="en-US"/>
                </w:rPr>
                <w:t>11</w:t>
              </w:r>
            </w:ins>
          </w:p>
        </w:tc>
        <w:tc>
          <w:tcPr>
            <w:tcW w:w="0" w:type="auto"/>
          </w:tcPr>
          <w:p w:rsidR="00D26519" w:rsidRDefault="00D26519" w:rsidP="00515214">
            <w:pPr>
              <w:pStyle w:val="ac"/>
              <w:rPr>
                <w:lang w:val="en-US"/>
              </w:rPr>
            </w:pPr>
            <w:del w:id="229" w:author="kmv" w:date="2015-04-14T15:35:00Z">
              <w:r w:rsidDel="00D26519">
                <w:rPr>
                  <w:lang w:val="en-US"/>
                </w:rPr>
                <w:delText>4B</w:delText>
              </w:r>
            </w:del>
            <w:ins w:id="230" w:author="kmv" w:date="2015-04-14T15:35:00Z">
              <w:r>
                <w:rPr>
                  <w:lang w:val="en-US"/>
                </w:rPr>
                <w:t>EE</w:t>
              </w:r>
            </w:ins>
          </w:p>
        </w:tc>
      </w:tr>
    </w:tbl>
    <w:p w:rsidR="004C7075" w:rsidRPr="00526943" w:rsidRDefault="00DA35A8" w:rsidP="00600F67">
      <w:pPr>
        <w:pStyle w:val="1"/>
      </w:pPr>
      <w:r>
        <w:br w:type="page"/>
      </w:r>
      <w:r w:rsidR="004C7075" w:rsidRPr="00526943">
        <w:lastRenderedPageBreak/>
        <w:t xml:space="preserve">Алгоритм проведения </w:t>
      </w:r>
      <w:r w:rsidR="0010595A">
        <w:t xml:space="preserve">настройки </w:t>
      </w:r>
      <w:r w:rsidR="004C7075" w:rsidRPr="00526943">
        <w:t>модуля А016А</w:t>
      </w:r>
    </w:p>
    <w:p w:rsidR="00600F67" w:rsidRDefault="00600F67" w:rsidP="00600F67">
      <w:pPr>
        <w:pStyle w:val="2"/>
      </w:pPr>
      <w:r>
        <w:t>Установка связи</w:t>
      </w:r>
    </w:p>
    <w:p w:rsidR="00600F67" w:rsidRPr="00600F67" w:rsidRDefault="00600F67" w:rsidP="00600F67"/>
    <w:p w:rsidR="00600F67" w:rsidRDefault="00600F67" w:rsidP="00600F67">
      <w:pPr>
        <w:pStyle w:val="3"/>
      </w:pPr>
      <w:r>
        <w:t>Посылка команды запроса блока стартовой информации</w:t>
      </w:r>
    </w:p>
    <w:p w:rsidR="00600F67" w:rsidRPr="00384917" w:rsidRDefault="00600F67" w:rsidP="00600F67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70"/>
      </w:tblGrid>
      <w:tr w:rsidR="005E3824" w:rsidRPr="0031687D" w:rsidTr="0033780D">
        <w:tc>
          <w:tcPr>
            <w:tcW w:w="0" w:type="auto"/>
          </w:tcPr>
          <w:p w:rsidR="005E3824" w:rsidRPr="00900898" w:rsidRDefault="005E3824" w:rsidP="00515214">
            <w:pPr>
              <w:pStyle w:val="ac"/>
            </w:pPr>
          </w:p>
        </w:tc>
        <w:tc>
          <w:tcPr>
            <w:tcW w:w="0" w:type="auto"/>
          </w:tcPr>
          <w:p w:rsidR="005E3824" w:rsidRPr="00900898" w:rsidRDefault="005E3824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5E3824" w:rsidRDefault="005E3824" w:rsidP="00515214">
            <w:pPr>
              <w:pStyle w:val="ac"/>
              <w:rPr>
                <w:lang w:val="en-US"/>
              </w:rPr>
            </w:pPr>
            <w:del w:id="231" w:author="kmv" w:date="2015-04-14T15:36:00Z">
              <w:r w:rsidDel="005E3824">
                <w:rPr>
                  <w:lang w:val="en-US"/>
                </w:rPr>
                <w:delText>s</w:delText>
              </w:r>
            </w:del>
          </w:p>
        </w:tc>
        <w:tc>
          <w:tcPr>
            <w:tcW w:w="0" w:type="auto"/>
          </w:tcPr>
          <w:p w:rsidR="005E3824" w:rsidRDefault="005E3824" w:rsidP="00515214">
            <w:pPr>
              <w:pStyle w:val="ac"/>
              <w:rPr>
                <w:lang w:val="en-US"/>
              </w:rPr>
            </w:pPr>
            <w:del w:id="232" w:author="kmv" w:date="2015-04-14T15:36:00Z">
              <w:r w:rsidDel="005E3824">
                <w:rPr>
                  <w:lang w:val="en-US"/>
                </w:rPr>
                <w:delText>i</w:delText>
              </w:r>
            </w:del>
          </w:p>
        </w:tc>
      </w:tr>
      <w:tr w:rsidR="005E3824" w:rsidRPr="0031687D" w:rsidTr="00E76C0F">
        <w:tc>
          <w:tcPr>
            <w:tcW w:w="0" w:type="auto"/>
          </w:tcPr>
          <w:p w:rsidR="005E3824" w:rsidRDefault="005E3824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5E3824" w:rsidRPr="00900898" w:rsidRDefault="005E3824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5E3824" w:rsidRDefault="005E3824" w:rsidP="00515214">
            <w:pPr>
              <w:pStyle w:val="ac"/>
              <w:rPr>
                <w:lang w:val="en-US"/>
              </w:rPr>
            </w:pPr>
            <w:del w:id="233" w:author="kmv" w:date="2015-04-14T15:36:00Z">
              <w:r w:rsidDel="005E3824">
                <w:rPr>
                  <w:lang w:val="en-US"/>
                </w:rPr>
                <w:delText>73</w:delText>
              </w:r>
            </w:del>
            <w:ins w:id="234" w:author="kmv" w:date="2015-04-14T15:36:00Z">
              <w:r>
                <w:rPr>
                  <w:lang w:val="en-US"/>
                </w:rPr>
                <w:t>21</w:t>
              </w:r>
            </w:ins>
          </w:p>
        </w:tc>
        <w:tc>
          <w:tcPr>
            <w:tcW w:w="0" w:type="auto"/>
          </w:tcPr>
          <w:p w:rsidR="005E3824" w:rsidRDefault="005E3824" w:rsidP="00515214">
            <w:pPr>
              <w:pStyle w:val="ac"/>
              <w:rPr>
                <w:lang w:val="en-US"/>
              </w:rPr>
            </w:pPr>
            <w:del w:id="235" w:author="kmv" w:date="2015-04-14T15:36:00Z">
              <w:r w:rsidDel="005E3824">
                <w:rPr>
                  <w:lang w:val="en-US"/>
                </w:rPr>
                <w:delText>69</w:delText>
              </w:r>
            </w:del>
            <w:ins w:id="236" w:author="kmv" w:date="2015-04-14T15:36:00Z">
              <w:r>
                <w:rPr>
                  <w:lang w:val="en-US"/>
                </w:rPr>
                <w:t>DE</w:t>
              </w:r>
            </w:ins>
          </w:p>
        </w:tc>
      </w:tr>
    </w:tbl>
    <w:p w:rsidR="00600F67" w:rsidRPr="00384917" w:rsidRDefault="00600F67" w:rsidP="00600F67">
      <w:pPr>
        <w:pStyle w:val="a3"/>
        <w:ind w:left="1416" w:firstLine="0"/>
        <w:rPr>
          <w:b/>
        </w:rPr>
      </w:pPr>
    </w:p>
    <w:p w:rsidR="00600F67" w:rsidRDefault="00600F67" w:rsidP="00600F67">
      <w:pPr>
        <w:pStyle w:val="3"/>
        <w:numPr>
          <w:ilvl w:val="2"/>
          <w:numId w:val="31"/>
        </w:numPr>
      </w:pPr>
      <w:r>
        <w:t>Приём блока стартовой информации</w:t>
      </w:r>
      <w:r w:rsidRPr="00600F67">
        <w:rPr>
          <w:lang w:val="en-US"/>
        </w:rPr>
        <w:t xml:space="preserve"> </w:t>
      </w:r>
    </w:p>
    <w:p w:rsidR="00600F67" w:rsidRPr="00384917" w:rsidRDefault="00600F67" w:rsidP="00600F67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  <w:tblPrChange w:id="237" w:author="anton" w:date="2015-04-13T09:29:00Z">
          <w:tblPr>
            <w:tblStyle w:val="af0"/>
            <w:tblW w:w="0" w:type="auto"/>
            <w:tblInd w:w="638" w:type="dxa"/>
            <w:tblLook w:val="04A0" w:firstRow="1" w:lastRow="0" w:firstColumn="1" w:lastColumn="0" w:noHBand="0" w:noVBand="1"/>
          </w:tblPr>
        </w:tblPrChange>
      </w:tblPr>
      <w:tblGrid>
        <w:gridCol w:w="621"/>
        <w:gridCol w:w="543"/>
        <w:gridCol w:w="496"/>
        <w:gridCol w:w="496"/>
        <w:gridCol w:w="543"/>
        <w:gridCol w:w="6233"/>
        <w:tblGridChange w:id="238">
          <w:tblGrid>
            <w:gridCol w:w="621"/>
            <w:gridCol w:w="543"/>
            <w:gridCol w:w="496"/>
            <w:gridCol w:w="496"/>
            <w:gridCol w:w="543"/>
            <w:gridCol w:w="5366"/>
            <w:gridCol w:w="867"/>
            <w:gridCol w:w="6034"/>
          </w:tblGrid>
        </w:tblGridChange>
      </w:tblGrid>
      <w:tr w:rsidR="0033780D" w:rsidRPr="0031687D" w:rsidTr="0033780D">
        <w:tc>
          <w:tcPr>
            <w:tcW w:w="0" w:type="auto"/>
            <w:tcPrChange w:id="239" w:author="anton" w:date="2015-04-13T09:29:00Z">
              <w:tcPr>
                <w:tcW w:w="0" w:type="auto"/>
              </w:tcPr>
            </w:tcPrChange>
          </w:tcPr>
          <w:p w:rsidR="0033780D" w:rsidRDefault="0033780D" w:rsidP="00515214">
            <w:pPr>
              <w:pStyle w:val="ac"/>
              <w:rPr>
                <w:lang w:val="en-US"/>
              </w:rPr>
            </w:pPr>
          </w:p>
        </w:tc>
        <w:tc>
          <w:tcPr>
            <w:tcW w:w="0" w:type="auto"/>
            <w:tcPrChange w:id="240" w:author="anton" w:date="2015-04-13T09:29:00Z">
              <w:tcPr>
                <w:tcW w:w="0" w:type="auto"/>
              </w:tcPr>
            </w:tcPrChange>
          </w:tcPr>
          <w:p w:rsidR="0033780D" w:rsidRPr="00900898" w:rsidRDefault="0033780D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gridSpan w:val="3"/>
            <w:tcPrChange w:id="241" w:author="anton" w:date="2015-04-13T09:29:00Z">
              <w:tcPr>
                <w:tcW w:w="0" w:type="auto"/>
                <w:gridSpan w:val="4"/>
              </w:tcPr>
            </w:tcPrChange>
          </w:tcPr>
          <w:p w:rsidR="0033780D" w:rsidRDefault="0033780D" w:rsidP="00515214">
            <w:pPr>
              <w:pStyle w:val="ac"/>
              <w:rPr>
                <w:ins w:id="242" w:author="anton" w:date="2015-04-13T09:29:00Z"/>
              </w:rPr>
            </w:pPr>
            <w:ins w:id="243" w:author="anton" w:date="2015-04-13T09:29:00Z">
              <w:r>
                <w:t>длина</w:t>
              </w:r>
            </w:ins>
          </w:p>
        </w:tc>
        <w:tc>
          <w:tcPr>
            <w:tcW w:w="0" w:type="auto"/>
            <w:tcPrChange w:id="244" w:author="anton" w:date="2015-04-13T09:29:00Z">
              <w:tcPr>
                <w:tcW w:w="0" w:type="auto"/>
                <w:gridSpan w:val="2"/>
              </w:tcPr>
            </w:tcPrChange>
          </w:tcPr>
          <w:p w:rsidR="0033780D" w:rsidRPr="00CA52C5" w:rsidRDefault="0033780D" w:rsidP="00515214">
            <w:pPr>
              <w:pStyle w:val="ac"/>
            </w:pPr>
            <w:r>
              <w:t xml:space="preserve">Блок </w:t>
            </w:r>
            <w:proofErr w:type="spellStart"/>
            <w:r>
              <w:rPr>
                <w:lang w:val="en-US"/>
              </w:rPr>
              <w:t>Bsi</w:t>
            </w:r>
            <w:proofErr w:type="spellEnd"/>
            <w:r>
              <w:t xml:space="preserve"> в соответствии с АВМР.426431.017 Д</w:t>
            </w:r>
            <w:proofErr w:type="gramStart"/>
            <w:r>
              <w:t>1</w:t>
            </w:r>
            <w:proofErr w:type="gramEnd"/>
            <w:r>
              <w:t>, п. 6.5.1</w:t>
            </w:r>
          </w:p>
        </w:tc>
      </w:tr>
      <w:tr w:rsidR="00CC38BA" w:rsidRPr="0031687D" w:rsidTr="00E76C0F"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 w:rsidRPr="00CA52C5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CC38BA" w:rsidRPr="00CC38BA" w:rsidRDefault="00CC38BA" w:rsidP="00515214">
            <w:pPr>
              <w:pStyle w:val="ac"/>
              <w:rPr>
                <w:ins w:id="245" w:author="anton" w:date="2015-04-13T09:29:00Z"/>
                <w:lang w:val="en-US"/>
              </w:rPr>
            </w:pPr>
            <w:ins w:id="246" w:author="anton" w:date="2015-04-13T09:35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Pr="0033780D" w:rsidRDefault="00CC38BA" w:rsidP="00515214">
            <w:pPr>
              <w:pStyle w:val="ac"/>
              <w:rPr>
                <w:ins w:id="247" w:author="anton" w:date="2015-04-13T09:29:00Z"/>
                <w:lang w:val="en-US"/>
                <w:rPrChange w:id="248" w:author="anton" w:date="2015-04-13T09:35:00Z">
                  <w:rPr>
                    <w:ins w:id="249" w:author="anton" w:date="2015-04-13T09:29:00Z"/>
                  </w:rPr>
                </w:rPrChange>
              </w:rPr>
            </w:pPr>
            <w:ins w:id="250" w:author="anton" w:date="2015-04-14T13:22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Pr="0033780D" w:rsidRDefault="00CC38BA" w:rsidP="00515214">
            <w:pPr>
              <w:pStyle w:val="ac"/>
              <w:rPr>
                <w:ins w:id="251" w:author="anton" w:date="2015-04-13T09:29:00Z"/>
                <w:lang w:val="en-US"/>
                <w:rPrChange w:id="252" w:author="anton" w:date="2015-04-13T09:35:00Z">
                  <w:rPr>
                    <w:ins w:id="253" w:author="anton" w:date="2015-04-13T09:29:00Z"/>
                  </w:rPr>
                </w:rPrChange>
              </w:rPr>
            </w:pPr>
            <w:ins w:id="254" w:author="anton" w:date="2015-04-13T09:35:00Z">
              <w:r>
                <w:rPr>
                  <w:lang w:val="en-US"/>
                </w:rPr>
                <w:t>1C</w:t>
              </w:r>
            </w:ins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</w:p>
        </w:tc>
      </w:tr>
    </w:tbl>
    <w:p w:rsidR="00600F67" w:rsidRDefault="00600F67" w:rsidP="00933207"/>
    <w:p w:rsidR="00BD1924" w:rsidRDefault="0010595A" w:rsidP="001B37A1">
      <w:pPr>
        <w:pStyle w:val="2"/>
      </w:pPr>
      <w:r>
        <w:t>Настройка</w:t>
      </w:r>
    </w:p>
    <w:p w:rsidR="00600F67" w:rsidRPr="00600F67" w:rsidRDefault="00600F67" w:rsidP="00600F67"/>
    <w:p w:rsidR="00933207" w:rsidRPr="00600F67" w:rsidRDefault="00933207" w:rsidP="00933207">
      <w:pPr>
        <w:pStyle w:val="3"/>
      </w:pPr>
      <w:r>
        <w:t>Установить на всех входах модуля значение 0</w:t>
      </w:r>
      <w:proofErr w:type="gramStart"/>
      <w:r>
        <w:t xml:space="preserve"> В</w:t>
      </w:r>
      <w:proofErr w:type="gramEnd"/>
      <w:r>
        <w:t xml:space="preserve"> (замкнуть на «землю»)</w:t>
      </w:r>
    </w:p>
    <w:p w:rsidR="00933207" w:rsidRDefault="00933207" w:rsidP="00933207">
      <w:pPr>
        <w:pStyle w:val="3"/>
      </w:pPr>
      <w:r>
        <w:t>Посылка команды запроса блока данных</w:t>
      </w:r>
      <w:r w:rsidRPr="00600F67">
        <w:t xml:space="preserve"> </w:t>
      </w:r>
      <w:r>
        <w:t>без настройки</w:t>
      </w:r>
      <w:r w:rsidRPr="00600F67">
        <w:t xml:space="preserve"> </w:t>
      </w:r>
    </w:p>
    <w:p w:rsidR="00933207" w:rsidRDefault="00933207" w:rsidP="00933207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85"/>
      </w:tblGrid>
      <w:tr w:rsidR="003868EB" w:rsidRPr="0031687D" w:rsidTr="0033780D">
        <w:tc>
          <w:tcPr>
            <w:tcW w:w="0" w:type="auto"/>
          </w:tcPr>
          <w:p w:rsidR="003868EB" w:rsidRPr="00900898" w:rsidRDefault="003868EB" w:rsidP="00515214">
            <w:pPr>
              <w:pStyle w:val="ac"/>
            </w:pP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255" w:author="kmv" w:date="2015-04-14T15:52:00Z">
              <w:r w:rsidDel="003868EB">
                <w:rPr>
                  <w:lang w:val="en-US"/>
                </w:rPr>
                <w:delText>G</w:delText>
              </w:r>
            </w:del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256" w:author="kmv" w:date="2015-04-14T15:52:00Z">
              <w:r w:rsidDel="003868EB">
                <w:rPr>
                  <w:lang w:val="en-US"/>
                </w:rPr>
                <w:delText>B</w:delText>
              </w:r>
            </w:del>
          </w:p>
        </w:tc>
      </w:tr>
      <w:tr w:rsidR="003868EB" w:rsidRPr="0031687D" w:rsidTr="00E76C0F">
        <w:tc>
          <w:tcPr>
            <w:tcW w:w="0" w:type="auto"/>
          </w:tcPr>
          <w:p w:rsidR="003868EB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3868EB" w:rsidRPr="003868EB" w:rsidRDefault="003868EB" w:rsidP="00515214">
            <w:pPr>
              <w:pStyle w:val="ac"/>
              <w:rPr>
                <w:rPrChange w:id="257" w:author="kmv" w:date="2015-04-14T15:51:00Z">
                  <w:rPr>
                    <w:lang w:val="en-US"/>
                  </w:rPr>
                </w:rPrChange>
              </w:rPr>
            </w:pPr>
            <w:del w:id="258" w:author="kmv" w:date="2015-04-14T15:51:00Z">
              <w:r w:rsidDel="003868EB">
                <w:rPr>
                  <w:lang w:val="en-US"/>
                </w:rPr>
                <w:delText>47</w:delText>
              </w:r>
            </w:del>
            <w:ins w:id="259" w:author="kmv" w:date="2015-04-14T15:51:00Z">
              <w:r>
                <w:t>23</w:t>
              </w:r>
            </w:ins>
          </w:p>
        </w:tc>
        <w:tc>
          <w:tcPr>
            <w:tcW w:w="0" w:type="auto"/>
          </w:tcPr>
          <w:p w:rsidR="003868EB" w:rsidRPr="003868EB" w:rsidRDefault="003868EB" w:rsidP="00515214">
            <w:pPr>
              <w:pStyle w:val="ac"/>
              <w:rPr>
                <w:rPrChange w:id="260" w:author="kmv" w:date="2015-04-14T15:52:00Z">
                  <w:rPr>
                    <w:lang w:val="en-US"/>
                  </w:rPr>
                </w:rPrChange>
              </w:rPr>
            </w:pPr>
            <w:ins w:id="261" w:author="kmv" w:date="2015-04-14T15:52:00Z">
              <w:r>
                <w:rPr>
                  <w:lang w:val="en-US"/>
                </w:rPr>
                <w:t>DC</w:t>
              </w:r>
            </w:ins>
            <w:del w:id="262" w:author="kmv" w:date="2015-04-14T15:52:00Z">
              <w:r w:rsidDel="003868EB">
                <w:rPr>
                  <w:lang w:val="en-US"/>
                </w:rPr>
                <w:delText>42</w:delText>
              </w:r>
            </w:del>
          </w:p>
        </w:tc>
      </w:tr>
    </w:tbl>
    <w:p w:rsidR="00933207" w:rsidRPr="00600F67" w:rsidRDefault="00933207" w:rsidP="00933207"/>
    <w:p w:rsidR="00933207" w:rsidRDefault="00933207" w:rsidP="00933207">
      <w:pPr>
        <w:pStyle w:val="3"/>
      </w:pPr>
      <w:r>
        <w:t xml:space="preserve">Приём блока данных без настройки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da</w:t>
      </w:r>
      <w:proofErr w:type="spellEnd"/>
    </w:p>
    <w:p w:rsidR="00933207" w:rsidRPr="00384917" w:rsidRDefault="00933207" w:rsidP="00933207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496"/>
        <w:gridCol w:w="496"/>
        <w:gridCol w:w="496"/>
        <w:gridCol w:w="1310"/>
      </w:tblGrid>
      <w:tr w:rsidR="0033780D" w:rsidRPr="0031687D" w:rsidTr="0033780D">
        <w:tc>
          <w:tcPr>
            <w:tcW w:w="0" w:type="auto"/>
          </w:tcPr>
          <w:p w:rsidR="0033780D" w:rsidRPr="00600F67" w:rsidRDefault="0033780D" w:rsidP="00515214">
            <w:pPr>
              <w:pStyle w:val="ac"/>
            </w:pPr>
          </w:p>
        </w:tc>
        <w:tc>
          <w:tcPr>
            <w:tcW w:w="0" w:type="auto"/>
          </w:tcPr>
          <w:p w:rsidR="0033780D" w:rsidRPr="00900898" w:rsidRDefault="0033780D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gridSpan w:val="3"/>
          </w:tcPr>
          <w:p w:rsidR="0033780D" w:rsidRDefault="0033780D" w:rsidP="00515214">
            <w:pPr>
              <w:pStyle w:val="ac"/>
              <w:rPr>
                <w:ins w:id="263" w:author="anton" w:date="2015-04-13T09:29:00Z"/>
              </w:rPr>
            </w:pPr>
            <w:ins w:id="264" w:author="anton" w:date="2015-04-13T09:29:00Z">
              <w:r>
                <w:t>длина</w:t>
              </w:r>
            </w:ins>
          </w:p>
        </w:tc>
        <w:tc>
          <w:tcPr>
            <w:tcW w:w="0" w:type="auto"/>
          </w:tcPr>
          <w:p w:rsidR="0033780D" w:rsidRPr="00600F67" w:rsidRDefault="0033780D" w:rsidP="00515214">
            <w:pPr>
              <w:pStyle w:val="ac"/>
              <w:rPr>
                <w:lang w:val="en-US"/>
              </w:rPr>
            </w:pPr>
            <w:r>
              <w:t xml:space="preserve">Блок </w:t>
            </w:r>
            <w:proofErr w:type="spellStart"/>
            <w:r>
              <w:rPr>
                <w:lang w:val="en-US"/>
              </w:rPr>
              <w:t>Bda</w:t>
            </w:r>
            <w:proofErr w:type="spellEnd"/>
          </w:p>
        </w:tc>
      </w:tr>
      <w:tr w:rsidR="00CC38BA" w:rsidRPr="0031687D" w:rsidTr="00E76C0F"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 w:rsidRPr="00CA52C5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ins w:id="265" w:author="anton" w:date="2015-04-13T09:36:00Z">
              <w:r>
                <w:t>00</w:t>
              </w:r>
            </w:ins>
          </w:p>
        </w:tc>
        <w:tc>
          <w:tcPr>
            <w:tcW w:w="0" w:type="auto"/>
          </w:tcPr>
          <w:p w:rsidR="00CC38BA" w:rsidRPr="00CC38BA" w:rsidRDefault="00CC38BA" w:rsidP="00515214">
            <w:pPr>
              <w:pStyle w:val="ac"/>
              <w:rPr>
                <w:lang w:val="en-US"/>
                <w:rPrChange w:id="266" w:author="anton" w:date="2015-04-14T13:22:00Z">
                  <w:rPr/>
                </w:rPrChange>
              </w:rPr>
            </w:pPr>
            <w:ins w:id="267" w:author="anton" w:date="2015-04-14T13:22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  <w:rPr>
                <w:ins w:id="268" w:author="anton" w:date="2015-04-13T09:29:00Z"/>
              </w:rPr>
            </w:pPr>
            <w:ins w:id="269" w:author="anton" w:date="2015-04-13T09:36:00Z">
              <w:r>
                <w:t>40</w:t>
              </w:r>
            </w:ins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</w:p>
        </w:tc>
      </w:tr>
    </w:tbl>
    <w:p w:rsidR="00933207" w:rsidRDefault="00933207" w:rsidP="00933207">
      <w:pPr>
        <w:pStyle w:val="a3"/>
        <w:ind w:left="1416" w:firstLine="0"/>
        <w:rPr>
          <w:b/>
          <w:lang w:val="en-US"/>
        </w:rPr>
      </w:pPr>
    </w:p>
    <w:p w:rsidR="00933207" w:rsidRPr="00600F67" w:rsidRDefault="00933207" w:rsidP="00933207">
      <w:pPr>
        <w:pStyle w:val="a3"/>
        <w:ind w:left="1416" w:firstLine="0"/>
        <w:rPr>
          <w:lang w:val="en-US"/>
        </w:rPr>
      </w:pPr>
      <w:r w:rsidRPr="00600F67">
        <w:t xml:space="preserve">Состав блока </w:t>
      </w:r>
      <w:proofErr w:type="spellStart"/>
      <w:r w:rsidRPr="00600F67">
        <w:rPr>
          <w:lang w:val="en-US"/>
        </w:rPr>
        <w:t>B</w:t>
      </w:r>
      <w:r w:rsidRPr="00600F67">
        <w:rPr>
          <w:vertAlign w:val="subscript"/>
          <w:lang w:val="en-US"/>
        </w:rPr>
        <w:t>da</w:t>
      </w:r>
      <w:proofErr w:type="spellEnd"/>
    </w:p>
    <w:p w:rsidR="00933207" w:rsidRDefault="00933207" w:rsidP="00933207">
      <w:pPr>
        <w:pStyle w:val="a3"/>
        <w:ind w:left="1416" w:firstLine="0"/>
        <w:rPr>
          <w:b/>
          <w:lang w:val="en-US"/>
        </w:rPr>
      </w:pPr>
    </w:p>
    <w:tbl>
      <w:tblPr>
        <w:tblW w:w="0" w:type="auto"/>
        <w:jc w:val="center"/>
        <w:tblInd w:w="-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5589"/>
        <w:gridCol w:w="1309"/>
      </w:tblGrid>
      <w:tr w:rsidR="00933207" w:rsidTr="00515214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F53170" w:rsidRDefault="00933207" w:rsidP="00515214">
            <w:pPr>
              <w:pStyle w:val="ab"/>
              <w:rPr>
                <w:i/>
              </w:rPr>
            </w:pPr>
            <w:r>
              <w:t>Параметр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0300A8" w:rsidRDefault="00933207" w:rsidP="00515214">
            <w:pPr>
              <w:pStyle w:val="ac"/>
            </w:pPr>
            <w:r>
              <w:t>Описание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600F67" w:rsidRDefault="00933207" w:rsidP="00515214">
            <w:pPr>
              <w:pStyle w:val="ac"/>
            </w:pPr>
            <w:r>
              <w:t>Тип</w:t>
            </w:r>
          </w:p>
        </w:tc>
      </w:tr>
      <w:tr w:rsidR="00933207" w:rsidTr="00515214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Default="00933207" w:rsidP="00515214">
            <w:pPr>
              <w:pStyle w:val="ab"/>
            </w:pPr>
            <w:r>
              <w:rPr>
                <w:lang w:val="en-US"/>
              </w:rPr>
              <w:t>Sin</w:t>
            </w:r>
            <w:r>
              <w:t>0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826BE7" w:rsidRDefault="00933207" w:rsidP="00515214">
            <w:pPr>
              <w:pStyle w:val="ac"/>
            </w:pPr>
            <w:r>
              <w:t xml:space="preserve">Текущее значение без учета калибровки и фильтрации сумму значений по каналу 0, приведённое к единицам АЦП, по </w:t>
            </w:r>
            <w:r>
              <w:rPr>
                <w:lang w:val="en-US"/>
              </w:rPr>
              <w:t>Z</w:t>
            </w:r>
            <w:r w:rsidRPr="002159B9">
              <w:t xml:space="preserve"> </w:t>
            </w:r>
            <w:r>
              <w:t>точкам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600F67" w:rsidRDefault="00933207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u32</w:t>
            </w:r>
          </w:p>
        </w:tc>
      </w:tr>
      <w:tr w:rsidR="00933207" w:rsidTr="00515214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Default="00933207" w:rsidP="00515214">
            <w:pPr>
              <w:pStyle w:val="ab"/>
            </w:pPr>
            <w:r>
              <w:rPr>
                <w:lang w:val="en-US"/>
              </w:rPr>
              <w:t>Sin</w:t>
            </w:r>
            <w:r>
              <w:t>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0300A8" w:rsidRDefault="00933207" w:rsidP="00515214">
            <w:pPr>
              <w:pStyle w:val="ac"/>
            </w:pPr>
            <w:r>
              <w:t xml:space="preserve">Текущее значение без учета калибровки и фильтрации сумму значений по каналу 0, приведённое к единицам АЦП, по </w:t>
            </w:r>
            <w:r>
              <w:rPr>
                <w:lang w:val="en-US"/>
              </w:rPr>
              <w:t>Z</w:t>
            </w:r>
            <w:r w:rsidRPr="002159B9">
              <w:t xml:space="preserve"> </w:t>
            </w:r>
            <w:r>
              <w:t>точкам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F53170" w:rsidRDefault="00933207" w:rsidP="00515214">
            <w:pPr>
              <w:pStyle w:val="ac"/>
            </w:pPr>
            <w:r>
              <w:rPr>
                <w:lang w:val="en-US"/>
              </w:rPr>
              <w:t>u32</w:t>
            </w:r>
          </w:p>
        </w:tc>
      </w:tr>
      <w:tr w:rsidR="00933207" w:rsidTr="00515214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Default="00933207" w:rsidP="00515214">
            <w:pPr>
              <w:pStyle w:val="ab"/>
            </w:pPr>
            <w:r>
              <w:t>…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600F67" w:rsidRDefault="00933207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600F67" w:rsidRDefault="00933207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33207" w:rsidTr="00515214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Default="00933207" w:rsidP="00515214">
            <w:pPr>
              <w:pStyle w:val="ab"/>
            </w:pPr>
            <w:r>
              <w:rPr>
                <w:lang w:val="en-US"/>
              </w:rPr>
              <w:t>Sin</w:t>
            </w:r>
            <w:r>
              <w:t>15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826BE7" w:rsidRDefault="00933207" w:rsidP="00515214">
            <w:pPr>
              <w:pStyle w:val="ac"/>
            </w:pPr>
            <w:r>
              <w:t xml:space="preserve">Текущее значение без учета калибровки и фильтрации сумму значений по каналу 0, приведённое к единицам АЦП, по </w:t>
            </w:r>
            <w:r>
              <w:rPr>
                <w:lang w:val="en-US"/>
              </w:rPr>
              <w:t>Z</w:t>
            </w:r>
            <w:r w:rsidRPr="002159B9">
              <w:t xml:space="preserve"> </w:t>
            </w:r>
            <w:r>
              <w:t>точкам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207" w:rsidRPr="00F53170" w:rsidRDefault="00933207" w:rsidP="00515214">
            <w:pPr>
              <w:pStyle w:val="ac"/>
            </w:pPr>
            <w:r>
              <w:rPr>
                <w:lang w:val="en-US"/>
              </w:rPr>
              <w:t>u32</w:t>
            </w:r>
          </w:p>
        </w:tc>
      </w:tr>
    </w:tbl>
    <w:p w:rsidR="008F28A1" w:rsidRDefault="008F28A1" w:rsidP="00933207"/>
    <w:p w:rsidR="00933207" w:rsidRDefault="00933207" w:rsidP="00933207"/>
    <w:p w:rsidR="00933207" w:rsidRPr="00600F67" w:rsidRDefault="00933207" w:rsidP="00933207">
      <w:pPr>
        <w:pStyle w:val="3"/>
      </w:pPr>
      <w:r>
        <w:t>Установить на всех входах модуля значение 5</w:t>
      </w:r>
      <w:proofErr w:type="gramStart"/>
      <w:r>
        <w:t xml:space="preserve"> В</w:t>
      </w:r>
      <w:proofErr w:type="gramEnd"/>
      <w:r>
        <w:t>, в</w:t>
      </w:r>
      <w:r w:rsidRPr="00933207">
        <w:t>се микропереключатели на входах модуля перед подачей команды должны быть переведены в состояние «</w:t>
      </w:r>
      <w:proofErr w:type="spellStart"/>
      <w:r w:rsidRPr="00933207">
        <w:t>выкл</w:t>
      </w:r>
      <w:proofErr w:type="spellEnd"/>
      <w:r w:rsidRPr="00933207">
        <w:t>»</w:t>
      </w:r>
      <w:r>
        <w:t>.</w:t>
      </w:r>
    </w:p>
    <w:p w:rsidR="00933207" w:rsidRDefault="00933207" w:rsidP="00933207">
      <w:pPr>
        <w:pStyle w:val="3"/>
      </w:pPr>
      <w:r>
        <w:t>Посылка команды запроса блока данных</w:t>
      </w:r>
      <w:r w:rsidRPr="00600F67">
        <w:t xml:space="preserve"> </w:t>
      </w:r>
      <w:r>
        <w:t>без настройки</w:t>
      </w:r>
      <w:r w:rsidRPr="00600F67">
        <w:t xml:space="preserve"> </w:t>
      </w:r>
    </w:p>
    <w:p w:rsidR="00933207" w:rsidRDefault="00933207" w:rsidP="00933207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85"/>
      </w:tblGrid>
      <w:tr w:rsidR="003868EB" w:rsidRPr="0031687D" w:rsidTr="0033780D">
        <w:tc>
          <w:tcPr>
            <w:tcW w:w="0" w:type="auto"/>
          </w:tcPr>
          <w:p w:rsidR="003868EB" w:rsidRPr="00900898" w:rsidRDefault="003868EB" w:rsidP="00515214">
            <w:pPr>
              <w:pStyle w:val="ac"/>
            </w:pP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270" w:author="kmv" w:date="2015-04-14T15:53:00Z">
              <w:r w:rsidDel="003868EB">
                <w:rPr>
                  <w:lang w:val="en-US"/>
                </w:rPr>
                <w:delText>G</w:delText>
              </w:r>
            </w:del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271" w:author="kmv" w:date="2015-04-14T15:53:00Z">
              <w:r w:rsidDel="003868EB">
                <w:rPr>
                  <w:lang w:val="en-US"/>
                </w:rPr>
                <w:delText>B</w:delText>
              </w:r>
            </w:del>
          </w:p>
        </w:tc>
      </w:tr>
      <w:tr w:rsidR="003868EB" w:rsidRPr="0031687D" w:rsidTr="00E76C0F">
        <w:tc>
          <w:tcPr>
            <w:tcW w:w="0" w:type="auto"/>
          </w:tcPr>
          <w:p w:rsidR="003868EB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272" w:author="kmv" w:date="2015-04-14T15:53:00Z">
              <w:r w:rsidDel="003868EB">
                <w:rPr>
                  <w:lang w:val="en-US"/>
                </w:rPr>
                <w:delText>47</w:delText>
              </w:r>
            </w:del>
            <w:ins w:id="273" w:author="kmv" w:date="2015-04-14T15:53:00Z">
              <w:r>
                <w:rPr>
                  <w:lang w:val="en-US"/>
                </w:rPr>
                <w:t>23</w:t>
              </w:r>
            </w:ins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274" w:author="kmv" w:date="2015-04-14T15:53:00Z">
              <w:r w:rsidDel="003868EB">
                <w:rPr>
                  <w:lang w:val="en-US"/>
                </w:rPr>
                <w:delText>42</w:delText>
              </w:r>
            </w:del>
            <w:ins w:id="275" w:author="kmv" w:date="2015-04-14T15:53:00Z">
              <w:r>
                <w:rPr>
                  <w:lang w:val="en-US"/>
                </w:rPr>
                <w:t>DC</w:t>
              </w:r>
            </w:ins>
          </w:p>
        </w:tc>
      </w:tr>
    </w:tbl>
    <w:p w:rsidR="00933207" w:rsidRPr="00600F67" w:rsidRDefault="00933207" w:rsidP="00933207"/>
    <w:p w:rsidR="00933207" w:rsidRDefault="00933207" w:rsidP="00933207">
      <w:pPr>
        <w:pStyle w:val="3"/>
      </w:pPr>
      <w:r>
        <w:t xml:space="preserve">Приём блока данных без настройки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da</w:t>
      </w:r>
      <w:proofErr w:type="spellEnd"/>
    </w:p>
    <w:p w:rsidR="00933207" w:rsidRPr="00384917" w:rsidRDefault="00933207" w:rsidP="00933207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496"/>
        <w:gridCol w:w="496"/>
        <w:gridCol w:w="496"/>
        <w:gridCol w:w="3572"/>
      </w:tblGrid>
      <w:tr w:rsidR="0033780D" w:rsidRPr="0031687D" w:rsidTr="0033780D">
        <w:tc>
          <w:tcPr>
            <w:tcW w:w="0" w:type="auto"/>
          </w:tcPr>
          <w:p w:rsidR="0033780D" w:rsidRPr="00600F67" w:rsidRDefault="0033780D" w:rsidP="00515214">
            <w:pPr>
              <w:pStyle w:val="ac"/>
            </w:pPr>
          </w:p>
        </w:tc>
        <w:tc>
          <w:tcPr>
            <w:tcW w:w="0" w:type="auto"/>
          </w:tcPr>
          <w:p w:rsidR="0033780D" w:rsidRPr="00900898" w:rsidRDefault="0033780D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gridSpan w:val="3"/>
          </w:tcPr>
          <w:p w:rsidR="0033780D" w:rsidRDefault="0033780D" w:rsidP="00515214">
            <w:pPr>
              <w:pStyle w:val="ac"/>
              <w:rPr>
                <w:ins w:id="276" w:author="anton" w:date="2015-04-13T09:36:00Z"/>
              </w:rPr>
            </w:pPr>
            <w:ins w:id="277" w:author="anton" w:date="2015-04-13T09:36:00Z">
              <w:r>
                <w:t>длина</w:t>
              </w:r>
            </w:ins>
          </w:p>
        </w:tc>
        <w:tc>
          <w:tcPr>
            <w:tcW w:w="0" w:type="auto"/>
          </w:tcPr>
          <w:p w:rsidR="0033780D" w:rsidRPr="00933207" w:rsidRDefault="0033780D" w:rsidP="00515214">
            <w:pPr>
              <w:pStyle w:val="ac"/>
            </w:pPr>
            <w:r>
              <w:t xml:space="preserve">Блок </w:t>
            </w:r>
            <w:proofErr w:type="spellStart"/>
            <w:r>
              <w:rPr>
                <w:lang w:val="en-US"/>
              </w:rPr>
              <w:t>Bda</w:t>
            </w:r>
            <w:proofErr w:type="spellEnd"/>
            <w:r>
              <w:t xml:space="preserve"> в соотв. с </w:t>
            </w:r>
            <w:proofErr w:type="spellStart"/>
            <w:r>
              <w:t>пп</w:t>
            </w:r>
            <w:proofErr w:type="spellEnd"/>
            <w:r>
              <w:t>. 4.2.3</w:t>
            </w:r>
          </w:p>
        </w:tc>
      </w:tr>
      <w:tr w:rsidR="00CC38BA" w:rsidRPr="0031687D" w:rsidTr="00E76C0F"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 w:rsidRPr="00CA52C5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  <w:rPr>
                <w:ins w:id="278" w:author="anton" w:date="2015-04-13T09:36:00Z"/>
              </w:rPr>
            </w:pPr>
            <w:ins w:id="279" w:author="anton" w:date="2015-04-13T09:36:00Z">
              <w:r>
                <w:t>00</w:t>
              </w:r>
            </w:ins>
          </w:p>
        </w:tc>
        <w:tc>
          <w:tcPr>
            <w:tcW w:w="0" w:type="auto"/>
          </w:tcPr>
          <w:p w:rsidR="00CC38BA" w:rsidRPr="00CC38BA" w:rsidRDefault="00CC38BA" w:rsidP="00515214">
            <w:pPr>
              <w:pStyle w:val="ac"/>
              <w:rPr>
                <w:ins w:id="280" w:author="anton" w:date="2015-04-13T09:36:00Z"/>
                <w:lang w:val="en-US"/>
                <w:rPrChange w:id="281" w:author="anton" w:date="2015-04-14T13:23:00Z">
                  <w:rPr>
                    <w:ins w:id="282" w:author="anton" w:date="2015-04-13T09:36:00Z"/>
                  </w:rPr>
                </w:rPrChange>
              </w:rPr>
            </w:pPr>
            <w:ins w:id="283" w:author="anton" w:date="2015-04-14T13:23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  <w:rPr>
                <w:ins w:id="284" w:author="anton" w:date="2015-04-13T09:36:00Z"/>
              </w:rPr>
            </w:pPr>
            <w:ins w:id="285" w:author="anton" w:date="2015-04-13T09:36:00Z">
              <w:r>
                <w:t>40</w:t>
              </w:r>
            </w:ins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</w:p>
        </w:tc>
      </w:tr>
    </w:tbl>
    <w:p w:rsidR="00933207" w:rsidRDefault="00933207" w:rsidP="00933207"/>
    <w:p w:rsidR="00933207" w:rsidRPr="00600F67" w:rsidRDefault="00933207" w:rsidP="00933207">
      <w:pPr>
        <w:pStyle w:val="3"/>
      </w:pPr>
      <w:r>
        <w:t>Установить на всех входах модуля значение 20 мА, все микропереключатели на входах модуля перед подачей команды должны быть переведены в состояние «</w:t>
      </w:r>
      <w:proofErr w:type="spellStart"/>
      <w:r>
        <w:t>вкл</w:t>
      </w:r>
      <w:proofErr w:type="spellEnd"/>
      <w:r>
        <w:t>».</w:t>
      </w:r>
    </w:p>
    <w:p w:rsidR="00933207" w:rsidRDefault="00933207" w:rsidP="00933207">
      <w:pPr>
        <w:pStyle w:val="3"/>
      </w:pPr>
      <w:r>
        <w:t>Посылка команды запроса блока данных</w:t>
      </w:r>
      <w:r w:rsidRPr="00600F67">
        <w:t xml:space="preserve"> </w:t>
      </w:r>
      <w:r>
        <w:t>без настройки</w:t>
      </w:r>
      <w:r w:rsidRPr="00600F67">
        <w:t xml:space="preserve"> </w:t>
      </w:r>
    </w:p>
    <w:p w:rsidR="00933207" w:rsidRDefault="00933207" w:rsidP="00933207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85"/>
      </w:tblGrid>
      <w:tr w:rsidR="003868EB" w:rsidRPr="0031687D" w:rsidTr="0067218A">
        <w:tc>
          <w:tcPr>
            <w:tcW w:w="0" w:type="auto"/>
          </w:tcPr>
          <w:p w:rsidR="003868EB" w:rsidRPr="00900898" w:rsidRDefault="003868EB" w:rsidP="00515214">
            <w:pPr>
              <w:pStyle w:val="ac"/>
            </w:pP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868EB" w:rsidRPr="0031687D" w:rsidTr="00E76C0F">
        <w:tc>
          <w:tcPr>
            <w:tcW w:w="0" w:type="auto"/>
          </w:tcPr>
          <w:p w:rsidR="003868EB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286" w:author="kmv" w:date="2015-04-14T15:53:00Z">
              <w:r w:rsidDel="003868EB">
                <w:rPr>
                  <w:lang w:val="en-US"/>
                </w:rPr>
                <w:delText>47</w:delText>
              </w:r>
            </w:del>
            <w:ins w:id="287" w:author="kmv" w:date="2015-04-14T15:53:00Z">
              <w:r>
                <w:rPr>
                  <w:lang w:val="en-US"/>
                </w:rPr>
                <w:t>23</w:t>
              </w:r>
            </w:ins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288" w:author="kmv" w:date="2015-04-14T15:53:00Z">
              <w:r w:rsidDel="003868EB">
                <w:rPr>
                  <w:lang w:val="en-US"/>
                </w:rPr>
                <w:delText>42</w:delText>
              </w:r>
            </w:del>
            <w:ins w:id="289" w:author="kmv" w:date="2015-04-14T15:53:00Z">
              <w:r>
                <w:rPr>
                  <w:lang w:val="en-US"/>
                </w:rPr>
                <w:t>DC</w:t>
              </w:r>
            </w:ins>
          </w:p>
        </w:tc>
      </w:tr>
    </w:tbl>
    <w:p w:rsidR="00933207" w:rsidRPr="00600F67" w:rsidRDefault="00933207" w:rsidP="00933207"/>
    <w:p w:rsidR="00933207" w:rsidRDefault="00933207" w:rsidP="00933207">
      <w:pPr>
        <w:pStyle w:val="3"/>
      </w:pPr>
      <w:r>
        <w:t xml:space="preserve">Приём блока данных без настройки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da</w:t>
      </w:r>
      <w:proofErr w:type="spellEnd"/>
    </w:p>
    <w:p w:rsidR="00933207" w:rsidRPr="00384917" w:rsidRDefault="00933207" w:rsidP="00933207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496"/>
        <w:gridCol w:w="496"/>
        <w:gridCol w:w="496"/>
        <w:gridCol w:w="3572"/>
      </w:tblGrid>
      <w:tr w:rsidR="00105672" w:rsidRPr="0031687D" w:rsidTr="0067218A">
        <w:tc>
          <w:tcPr>
            <w:tcW w:w="0" w:type="auto"/>
          </w:tcPr>
          <w:p w:rsidR="00105672" w:rsidRPr="00600F67" w:rsidRDefault="00105672" w:rsidP="00515214">
            <w:pPr>
              <w:pStyle w:val="ac"/>
            </w:pPr>
          </w:p>
        </w:tc>
        <w:tc>
          <w:tcPr>
            <w:tcW w:w="0" w:type="auto"/>
          </w:tcPr>
          <w:p w:rsidR="00105672" w:rsidRPr="00900898" w:rsidRDefault="00105672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gridSpan w:val="3"/>
          </w:tcPr>
          <w:p w:rsidR="00105672" w:rsidRDefault="00105672" w:rsidP="00515214">
            <w:pPr>
              <w:pStyle w:val="ac"/>
              <w:rPr>
                <w:ins w:id="290" w:author="anton" w:date="2015-04-13T09:37:00Z"/>
              </w:rPr>
            </w:pPr>
            <w:ins w:id="291" w:author="anton" w:date="2015-04-13T09:38:00Z">
              <w:r>
                <w:t>длина</w:t>
              </w:r>
            </w:ins>
          </w:p>
        </w:tc>
        <w:tc>
          <w:tcPr>
            <w:tcW w:w="0" w:type="auto"/>
          </w:tcPr>
          <w:p w:rsidR="00105672" w:rsidRPr="00933207" w:rsidRDefault="00105672" w:rsidP="00515214">
            <w:pPr>
              <w:pStyle w:val="ac"/>
            </w:pPr>
            <w:r>
              <w:t xml:space="preserve">Блок </w:t>
            </w:r>
            <w:proofErr w:type="spellStart"/>
            <w:r>
              <w:rPr>
                <w:lang w:val="en-US"/>
              </w:rPr>
              <w:t>Bda</w:t>
            </w:r>
            <w:proofErr w:type="spellEnd"/>
            <w:r>
              <w:t xml:space="preserve"> в соотв. с </w:t>
            </w:r>
            <w:proofErr w:type="spellStart"/>
            <w:r>
              <w:t>пп</w:t>
            </w:r>
            <w:proofErr w:type="spellEnd"/>
            <w:r>
              <w:t>. 4.2.3</w:t>
            </w:r>
          </w:p>
        </w:tc>
      </w:tr>
      <w:tr w:rsidR="00CC38BA" w:rsidRPr="0031687D" w:rsidTr="00E76C0F"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 w:rsidRPr="00CA52C5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  <w:rPr>
                <w:ins w:id="292" w:author="anton" w:date="2015-04-13T09:37:00Z"/>
              </w:rPr>
            </w:pPr>
            <w:ins w:id="293" w:author="anton" w:date="2015-04-13T09:38:00Z">
              <w:r>
                <w:t>00</w:t>
              </w:r>
            </w:ins>
          </w:p>
        </w:tc>
        <w:tc>
          <w:tcPr>
            <w:tcW w:w="0" w:type="auto"/>
          </w:tcPr>
          <w:p w:rsidR="00CC38BA" w:rsidRPr="00CC38BA" w:rsidRDefault="00CC38BA" w:rsidP="00515214">
            <w:pPr>
              <w:pStyle w:val="ac"/>
              <w:rPr>
                <w:ins w:id="294" w:author="anton" w:date="2015-04-13T09:37:00Z"/>
                <w:lang w:val="en-US"/>
                <w:rPrChange w:id="295" w:author="anton" w:date="2015-04-14T13:23:00Z">
                  <w:rPr>
                    <w:ins w:id="296" w:author="anton" w:date="2015-04-13T09:37:00Z"/>
                  </w:rPr>
                </w:rPrChange>
              </w:rPr>
            </w:pPr>
            <w:ins w:id="297" w:author="anton" w:date="2015-04-14T13:23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  <w:rPr>
                <w:ins w:id="298" w:author="anton" w:date="2015-04-13T09:37:00Z"/>
              </w:rPr>
            </w:pPr>
            <w:ins w:id="299" w:author="anton" w:date="2015-04-13T09:38:00Z">
              <w:r>
                <w:t>40</w:t>
              </w:r>
            </w:ins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</w:p>
        </w:tc>
      </w:tr>
    </w:tbl>
    <w:p w:rsidR="00933207" w:rsidRDefault="00933207" w:rsidP="00933207"/>
    <w:p w:rsidR="00B11FA7" w:rsidRPr="00933207" w:rsidRDefault="00B11FA7" w:rsidP="003D3210">
      <w:pPr>
        <w:pStyle w:val="af"/>
      </w:pPr>
      <w:r w:rsidRPr="00526943">
        <w:t>Комментарий: Программа ТПК, получив необработанные данные</w:t>
      </w:r>
      <w:r w:rsidR="00933207">
        <w:t xml:space="preserve"> по </w:t>
      </w:r>
      <w:proofErr w:type="spellStart"/>
      <w:r w:rsidR="00933207">
        <w:t>пп</w:t>
      </w:r>
      <w:proofErr w:type="spellEnd"/>
      <w:r w:rsidR="00933207">
        <w:t>. 4.2.3, 4.2.6 и 4.2.9</w:t>
      </w:r>
      <w:r w:rsidRPr="00526943">
        <w:t>, предлагает ввести соответствующие им реальные значения, полученные по эталонным измерительным приборам. Далее, исходя из них, рассчитывает поправочные коэффициенты.</w:t>
      </w:r>
      <w:r w:rsidR="00B6423A">
        <w:t xml:space="preserve"> Алгоритм расчёта коэффициентов:</w:t>
      </w:r>
    </w:p>
    <w:p w:rsidR="00384917" w:rsidRPr="00933207" w:rsidRDefault="00384917" w:rsidP="003D3210">
      <w:pPr>
        <w:pStyle w:val="af"/>
      </w:pPr>
    </w:p>
    <w:p w:rsidR="00B6423A" w:rsidRPr="00640445" w:rsidRDefault="00640445" w:rsidP="003D3210">
      <w:pPr>
        <w:pStyle w:val="af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fbinN=1,25-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SinN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4.2.3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Z∙4095</m:t>
              </m:r>
            </m:den>
          </m:f>
          <m:r>
            <w:rPr>
              <w:rFonts w:ascii="Cambria Math" w:hAnsi="Cambria Math"/>
              <w:lang w:val="en-US"/>
            </w:rPr>
            <m:t>∙2,5</m:t>
          </m:r>
        </m:oMath>
      </m:oMathPara>
    </w:p>
    <w:p w:rsidR="00640445" w:rsidRPr="00640445" w:rsidRDefault="00640445" w:rsidP="003D3210">
      <w:pPr>
        <w:pStyle w:val="af"/>
        <w:rPr>
          <w:lang w:val="en-US"/>
        </w:rPr>
      </w:pPr>
    </w:p>
    <w:p w:rsidR="00640445" w:rsidRPr="00640445" w:rsidRDefault="00640445" w:rsidP="003D3210">
      <w:pPr>
        <w:pStyle w:val="af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fbkuinN=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4095∙Z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SinN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4.2.3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SinN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4.2.6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640445" w:rsidRDefault="00640445" w:rsidP="003D3210">
      <w:pPr>
        <w:pStyle w:val="af"/>
        <w:rPr>
          <w:lang w:val="en-US"/>
        </w:rPr>
      </w:pPr>
    </w:p>
    <w:p w:rsidR="00640445" w:rsidRPr="00384917" w:rsidRDefault="00640445" w:rsidP="00640445">
      <w:pPr>
        <w:pStyle w:val="af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fbkiinN=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4095∙Z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SinN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4.2.3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SinN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4.2.9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384917" w:rsidRPr="00640445" w:rsidRDefault="00384917" w:rsidP="00640445">
      <w:pPr>
        <w:pStyle w:val="af"/>
      </w:pPr>
    </w:p>
    <w:p w:rsidR="00640445" w:rsidRPr="00384917" w:rsidRDefault="00640445" w:rsidP="00640445">
      <w:pPr>
        <w:pStyle w:val="af"/>
      </w:pPr>
      <w:r>
        <w:t xml:space="preserve">где </w:t>
      </w:r>
      <w:r>
        <w:rPr>
          <w:lang w:val="en-US"/>
        </w:rPr>
        <w:t>Z</w:t>
      </w:r>
      <w:r w:rsidRPr="00384917">
        <w:t xml:space="preserve"> – </w:t>
      </w:r>
      <w:r>
        <w:t>количество точек</w:t>
      </w:r>
      <w:r w:rsidR="00384917">
        <w:t>, по которым получены суммы значений</w:t>
      </w:r>
      <w:r w:rsidR="00384917" w:rsidRPr="00384917">
        <w:t xml:space="preserve"> </w:t>
      </w:r>
      <w:r w:rsidR="00933207">
        <w:rPr>
          <w:lang w:val="en-US"/>
        </w:rPr>
        <w:t>Sin</w:t>
      </w:r>
      <w:r w:rsidR="00384917" w:rsidRPr="00384917">
        <w:t>;</w:t>
      </w:r>
    </w:p>
    <w:p w:rsidR="00384917" w:rsidRPr="00384917" w:rsidRDefault="00384917" w:rsidP="00640445">
      <w:pPr>
        <w:pStyle w:val="af"/>
      </w:pPr>
      <w:r>
        <w:rPr>
          <w:lang w:val="en-US"/>
        </w:rPr>
        <w:t xml:space="preserve">N </w:t>
      </w:r>
      <w:r>
        <w:t xml:space="preserve">– </w:t>
      </w:r>
      <w:proofErr w:type="gramStart"/>
      <w:r>
        <w:t>номер</w:t>
      </w:r>
      <w:proofErr w:type="gramEnd"/>
      <w:r>
        <w:t xml:space="preserve"> канала измерений.</w:t>
      </w:r>
    </w:p>
    <w:p w:rsidR="00640445" w:rsidRPr="00384917" w:rsidRDefault="00640445" w:rsidP="003D3210">
      <w:pPr>
        <w:pStyle w:val="af"/>
      </w:pPr>
    </w:p>
    <w:p w:rsidR="00933207" w:rsidRDefault="00933207">
      <w:pPr>
        <w:widowControl/>
        <w:suppressAutoHyphens w:val="0"/>
        <w:spacing w:after="200" w:line="276" w:lineRule="auto"/>
        <w:ind w:firstLine="0"/>
        <w:jc w:val="left"/>
        <w:rPr>
          <w:i/>
        </w:rPr>
      </w:pPr>
      <w:r>
        <w:br w:type="page"/>
      </w:r>
    </w:p>
    <w:p w:rsidR="00933207" w:rsidRDefault="00933207" w:rsidP="00933207">
      <w:pPr>
        <w:pStyle w:val="3"/>
      </w:pPr>
      <w:r>
        <w:lastRenderedPageBreak/>
        <w:t>Посылка настроечных коэффициентов</w:t>
      </w:r>
    </w:p>
    <w:p w:rsidR="00933207" w:rsidRPr="00C9494E" w:rsidRDefault="00933207" w:rsidP="00933207">
      <w:pPr>
        <w:ind w:firstLine="0"/>
      </w:pPr>
    </w:p>
    <w:tbl>
      <w:tblPr>
        <w:tblStyle w:val="af0"/>
        <w:tblW w:w="8401" w:type="dxa"/>
        <w:tblInd w:w="638" w:type="dxa"/>
        <w:tblLook w:val="04A0" w:firstRow="1" w:lastRow="0" w:firstColumn="1" w:lastColumn="0" w:noHBand="0" w:noVBand="1"/>
        <w:tblPrChange w:id="300" w:author="kmv" w:date="2015-04-14T15:56:00Z">
          <w:tblPr>
            <w:tblStyle w:val="af0"/>
            <w:tblW w:w="8953" w:type="dxa"/>
            <w:tblInd w:w="638" w:type="dxa"/>
            <w:tblLook w:val="04A0" w:firstRow="1" w:lastRow="0" w:firstColumn="1" w:lastColumn="0" w:noHBand="0" w:noVBand="1"/>
          </w:tblPr>
        </w:tblPrChange>
      </w:tblPr>
      <w:tblGrid>
        <w:gridCol w:w="621"/>
        <w:gridCol w:w="528"/>
        <w:gridCol w:w="496"/>
        <w:gridCol w:w="885"/>
        <w:gridCol w:w="496"/>
        <w:gridCol w:w="496"/>
        <w:gridCol w:w="543"/>
        <w:gridCol w:w="4336"/>
        <w:tblGridChange w:id="301">
          <w:tblGrid>
            <w:gridCol w:w="625"/>
            <w:gridCol w:w="530"/>
            <w:gridCol w:w="498"/>
            <w:gridCol w:w="530"/>
            <w:gridCol w:w="496"/>
            <w:gridCol w:w="496"/>
            <w:gridCol w:w="543"/>
            <w:gridCol w:w="4239"/>
          </w:tblGrid>
        </w:tblGridChange>
      </w:tblGrid>
      <w:tr w:rsidR="003868EB" w:rsidRPr="0031687D" w:rsidTr="003868EB">
        <w:tc>
          <w:tcPr>
            <w:tcW w:w="0" w:type="auto"/>
            <w:tcPrChange w:id="302" w:author="kmv" w:date="2015-04-14T15:56:00Z">
              <w:tcPr>
                <w:tcW w:w="0" w:type="auto"/>
              </w:tcPr>
            </w:tcPrChange>
          </w:tcPr>
          <w:p w:rsidR="003868EB" w:rsidRPr="00900898" w:rsidRDefault="003868EB" w:rsidP="00515214">
            <w:pPr>
              <w:pStyle w:val="ac"/>
            </w:pPr>
          </w:p>
        </w:tc>
        <w:tc>
          <w:tcPr>
            <w:tcW w:w="0" w:type="auto"/>
            <w:tcPrChange w:id="303" w:author="kmv" w:date="2015-04-14T15:56:00Z">
              <w:tcPr>
                <w:tcW w:w="0" w:type="auto"/>
              </w:tcPr>
            </w:tcPrChange>
          </w:tcPr>
          <w:p w:rsidR="003868EB" w:rsidRDefault="003868EB" w:rsidP="00515214">
            <w:pPr>
              <w:pStyle w:val="ac"/>
              <w:rPr>
                <w:ins w:id="304" w:author="kmv" w:date="2015-04-14T15:55:00Z"/>
                <w:lang w:val="en-US"/>
              </w:rPr>
            </w:pPr>
            <w:ins w:id="305" w:author="kmv" w:date="2015-04-14T15:55:00Z">
              <w:r>
                <w:rPr>
                  <w:lang w:val="en-US"/>
                </w:rPr>
                <w:t>&gt;</w:t>
              </w:r>
            </w:ins>
          </w:p>
        </w:tc>
        <w:tc>
          <w:tcPr>
            <w:tcW w:w="0" w:type="auto"/>
            <w:tcPrChange w:id="306" w:author="kmv" w:date="2015-04-14T15:56:00Z">
              <w:tcPr>
                <w:tcW w:w="0" w:type="auto"/>
              </w:tcPr>
            </w:tcPrChange>
          </w:tcPr>
          <w:p w:rsidR="003868EB" w:rsidRDefault="003868EB" w:rsidP="00515214">
            <w:pPr>
              <w:pStyle w:val="ac"/>
              <w:rPr>
                <w:ins w:id="307" w:author="kmv" w:date="2015-04-14T15:55:00Z"/>
                <w:lang w:val="en-US"/>
              </w:rPr>
            </w:pPr>
          </w:p>
        </w:tc>
        <w:tc>
          <w:tcPr>
            <w:tcW w:w="0" w:type="auto"/>
            <w:tcPrChange w:id="308" w:author="kmv" w:date="2015-04-14T15:56:00Z">
              <w:tcPr>
                <w:tcW w:w="0" w:type="auto"/>
              </w:tcPr>
            </w:tcPrChange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309" w:author="kmv" w:date="2015-04-14T15:56:00Z">
              <w:r w:rsidDel="003868EB">
                <w:rPr>
                  <w:lang w:val="en-US"/>
                </w:rPr>
                <w:delText>&gt;</w:delText>
              </w:r>
            </w:del>
          </w:p>
        </w:tc>
        <w:tc>
          <w:tcPr>
            <w:tcW w:w="1535" w:type="dxa"/>
            <w:gridSpan w:val="3"/>
            <w:tcPrChange w:id="310" w:author="kmv" w:date="2015-04-14T15:56:00Z">
              <w:tcPr>
                <w:tcW w:w="1535" w:type="dxa"/>
                <w:gridSpan w:val="3"/>
              </w:tcPr>
            </w:tcPrChange>
          </w:tcPr>
          <w:p w:rsidR="003868EB" w:rsidRPr="00105672" w:rsidRDefault="003868EB" w:rsidP="00515214">
            <w:pPr>
              <w:pStyle w:val="ac"/>
              <w:rPr>
                <w:ins w:id="311" w:author="anton" w:date="2015-04-13T09:38:00Z"/>
                <w:rPrChange w:id="312" w:author="anton" w:date="2015-04-13T09:38:00Z">
                  <w:rPr>
                    <w:ins w:id="313" w:author="anton" w:date="2015-04-13T09:38:00Z"/>
                    <w:lang w:val="en-US"/>
                  </w:rPr>
                </w:rPrChange>
              </w:rPr>
            </w:pPr>
            <w:ins w:id="314" w:author="anton" w:date="2015-04-13T09:38:00Z">
              <w:r>
                <w:t>длина</w:t>
              </w:r>
            </w:ins>
          </w:p>
        </w:tc>
        <w:tc>
          <w:tcPr>
            <w:tcW w:w="4336" w:type="dxa"/>
            <w:tcPrChange w:id="315" w:author="kmv" w:date="2015-04-14T15:56:00Z">
              <w:tcPr>
                <w:tcW w:w="0" w:type="auto"/>
              </w:tcPr>
            </w:tcPrChange>
          </w:tcPr>
          <w:p w:rsidR="003868EB" w:rsidRPr="00600F67" w:rsidRDefault="003868EB" w:rsidP="00515214">
            <w:pPr>
              <w:pStyle w:val="ac"/>
            </w:pPr>
            <w:r>
              <w:t xml:space="preserve">Блок </w:t>
            </w:r>
            <w:r>
              <w:rPr>
                <w:lang w:val="en-US"/>
              </w:rPr>
              <w:t>Bac</w:t>
            </w:r>
            <w:r w:rsidRPr="00600F67">
              <w:t xml:space="preserve"> </w:t>
            </w:r>
            <w:r>
              <w:t xml:space="preserve">в соотв. с табл. </w:t>
            </w:r>
            <w:proofErr w:type="spellStart"/>
            <w:r>
              <w:t>пп</w:t>
            </w:r>
            <w:proofErr w:type="spellEnd"/>
            <w:r>
              <w:t>. 3.2.6</w:t>
            </w:r>
          </w:p>
        </w:tc>
      </w:tr>
      <w:tr w:rsidR="003868EB" w:rsidRPr="0031687D" w:rsidTr="003868EB">
        <w:tc>
          <w:tcPr>
            <w:tcW w:w="0" w:type="auto"/>
            <w:tcPrChange w:id="316" w:author="kmv" w:date="2015-04-14T15:56:00Z">
              <w:tcPr>
                <w:tcW w:w="0" w:type="auto"/>
              </w:tcPr>
            </w:tcPrChange>
          </w:tcPr>
          <w:p w:rsidR="003868EB" w:rsidRPr="00600F67" w:rsidRDefault="003868EB" w:rsidP="00515214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  <w:tcPrChange w:id="317" w:author="kmv" w:date="2015-04-14T15:56:00Z">
              <w:tcPr>
                <w:tcW w:w="0" w:type="auto"/>
              </w:tcPr>
            </w:tcPrChange>
          </w:tcPr>
          <w:p w:rsidR="003868EB" w:rsidRPr="003868EB" w:rsidRDefault="003868EB" w:rsidP="00515214">
            <w:pPr>
              <w:pStyle w:val="ac"/>
              <w:rPr>
                <w:ins w:id="318" w:author="kmv" w:date="2015-04-14T15:55:00Z"/>
                <w:lang w:val="en-US"/>
                <w:rPrChange w:id="319" w:author="kmv" w:date="2015-04-14T15:55:00Z">
                  <w:rPr>
                    <w:ins w:id="320" w:author="kmv" w:date="2015-04-14T15:55:00Z"/>
                  </w:rPr>
                </w:rPrChange>
              </w:rPr>
            </w:pPr>
            <w:ins w:id="321" w:author="kmv" w:date="2015-04-14T15:55:00Z">
              <w:r>
                <w:rPr>
                  <w:lang w:val="en-US"/>
                </w:rPr>
                <w:t>3E</w:t>
              </w:r>
            </w:ins>
          </w:p>
        </w:tc>
        <w:tc>
          <w:tcPr>
            <w:tcW w:w="0" w:type="auto"/>
            <w:tcPrChange w:id="322" w:author="kmv" w:date="2015-04-14T15:56:00Z">
              <w:tcPr>
                <w:tcW w:w="0" w:type="auto"/>
              </w:tcPr>
            </w:tcPrChange>
          </w:tcPr>
          <w:p w:rsidR="003868EB" w:rsidRPr="003868EB" w:rsidRDefault="003868EB" w:rsidP="00515214">
            <w:pPr>
              <w:pStyle w:val="ac"/>
              <w:rPr>
                <w:ins w:id="323" w:author="kmv" w:date="2015-04-14T15:55:00Z"/>
                <w:lang w:val="en-US"/>
                <w:rPrChange w:id="324" w:author="kmv" w:date="2015-04-14T15:56:00Z">
                  <w:rPr>
                    <w:ins w:id="325" w:author="kmv" w:date="2015-04-14T15:55:00Z"/>
                  </w:rPr>
                </w:rPrChange>
              </w:rPr>
            </w:pPr>
            <w:ins w:id="326" w:author="kmv" w:date="2015-04-14T15:56:00Z">
              <w:r>
                <w:rPr>
                  <w:lang w:val="en-US"/>
                </w:rPr>
                <w:t>31</w:t>
              </w:r>
            </w:ins>
          </w:p>
        </w:tc>
        <w:tc>
          <w:tcPr>
            <w:tcW w:w="0" w:type="auto"/>
            <w:tcPrChange w:id="327" w:author="kmv" w:date="2015-04-14T15:56:00Z">
              <w:tcPr>
                <w:tcW w:w="0" w:type="auto"/>
              </w:tcPr>
            </w:tcPrChange>
          </w:tcPr>
          <w:p w:rsidR="003868EB" w:rsidRPr="00600F67" w:rsidRDefault="003868EB" w:rsidP="00515214">
            <w:pPr>
              <w:pStyle w:val="ac"/>
            </w:pPr>
            <w:del w:id="328" w:author="kmv" w:date="2015-04-14T15:56:00Z">
              <w:r w:rsidRPr="00600F67" w:rsidDel="003868EB">
                <w:delText>3</w:delText>
              </w:r>
              <w:r w:rsidDel="003868EB">
                <w:rPr>
                  <w:lang w:val="en-US"/>
                </w:rPr>
                <w:delText>E</w:delText>
              </w:r>
            </w:del>
            <w:ins w:id="329" w:author="kmv" w:date="2015-04-14T15:56:00Z">
              <w:r>
                <w:rPr>
                  <w:lang w:val="en-US"/>
                </w:rPr>
                <w:t>CE</w:t>
              </w:r>
            </w:ins>
          </w:p>
        </w:tc>
        <w:tc>
          <w:tcPr>
            <w:tcW w:w="496" w:type="dxa"/>
            <w:tcPrChange w:id="330" w:author="kmv" w:date="2015-04-14T15:56:00Z">
              <w:tcPr>
                <w:tcW w:w="496" w:type="dxa"/>
              </w:tcPr>
            </w:tcPrChange>
          </w:tcPr>
          <w:p w:rsidR="003868EB" w:rsidRPr="00600F67" w:rsidRDefault="003868EB" w:rsidP="00515214">
            <w:pPr>
              <w:pStyle w:val="ac"/>
              <w:rPr>
                <w:ins w:id="331" w:author="anton" w:date="2015-04-13T09:38:00Z"/>
              </w:rPr>
            </w:pPr>
            <w:ins w:id="332" w:author="anton" w:date="2015-04-13T09:38:00Z">
              <w:r>
                <w:t>00</w:t>
              </w:r>
            </w:ins>
          </w:p>
        </w:tc>
        <w:tc>
          <w:tcPr>
            <w:tcW w:w="496" w:type="dxa"/>
            <w:tcPrChange w:id="333" w:author="kmv" w:date="2015-04-14T15:56:00Z">
              <w:tcPr>
                <w:tcW w:w="496" w:type="dxa"/>
              </w:tcPr>
            </w:tcPrChange>
          </w:tcPr>
          <w:p w:rsidR="003868EB" w:rsidRPr="00CC38BA" w:rsidRDefault="003868EB" w:rsidP="00515214">
            <w:pPr>
              <w:pStyle w:val="ac"/>
              <w:rPr>
                <w:ins w:id="334" w:author="anton" w:date="2015-04-13T09:38:00Z"/>
                <w:lang w:val="en-US"/>
                <w:rPrChange w:id="335" w:author="anton" w:date="2015-04-14T13:23:00Z">
                  <w:rPr>
                    <w:ins w:id="336" w:author="anton" w:date="2015-04-13T09:38:00Z"/>
                  </w:rPr>
                </w:rPrChange>
              </w:rPr>
            </w:pPr>
            <w:ins w:id="337" w:author="anton" w:date="2015-04-14T13:23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543" w:type="dxa"/>
            <w:tcPrChange w:id="338" w:author="kmv" w:date="2015-04-14T15:56:00Z">
              <w:tcPr>
                <w:tcW w:w="543" w:type="dxa"/>
              </w:tcPr>
            </w:tcPrChange>
          </w:tcPr>
          <w:p w:rsidR="003868EB" w:rsidRPr="00600F67" w:rsidRDefault="003868EB" w:rsidP="00515214">
            <w:pPr>
              <w:pStyle w:val="ac"/>
              <w:rPr>
                <w:ins w:id="339" w:author="anton" w:date="2015-04-13T09:38:00Z"/>
              </w:rPr>
            </w:pPr>
            <w:ins w:id="340" w:author="anton" w:date="2015-04-13T09:38:00Z">
              <w:r>
                <w:t>С</w:t>
              </w:r>
              <w:proofErr w:type="gramStart"/>
              <w:r>
                <w:t>4</w:t>
              </w:r>
              <w:proofErr w:type="gramEnd"/>
            </w:ins>
          </w:p>
        </w:tc>
        <w:tc>
          <w:tcPr>
            <w:tcW w:w="4336" w:type="dxa"/>
            <w:tcPrChange w:id="341" w:author="kmv" w:date="2015-04-14T15:56:00Z">
              <w:tcPr>
                <w:tcW w:w="0" w:type="auto"/>
              </w:tcPr>
            </w:tcPrChange>
          </w:tcPr>
          <w:p w:rsidR="003868EB" w:rsidRPr="00600F67" w:rsidRDefault="003868EB" w:rsidP="00515214">
            <w:pPr>
              <w:pStyle w:val="ac"/>
            </w:pPr>
          </w:p>
        </w:tc>
      </w:tr>
    </w:tbl>
    <w:p w:rsidR="00933207" w:rsidRDefault="00933207" w:rsidP="00933207">
      <w:pPr>
        <w:ind w:left="708" w:firstLine="708"/>
      </w:pPr>
    </w:p>
    <w:p w:rsidR="00933207" w:rsidRDefault="00933207" w:rsidP="00933207">
      <w:pPr>
        <w:pStyle w:val="3"/>
      </w:pPr>
      <w:r>
        <w:t>Приём подтверждения записи настроечных коэффициентов</w:t>
      </w:r>
    </w:p>
    <w:p w:rsidR="00933207" w:rsidRPr="00826BE7" w:rsidRDefault="00933207" w:rsidP="00933207">
      <w:pPr>
        <w:ind w:left="707"/>
        <w:rPr>
          <w:b/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782"/>
        <w:gridCol w:w="885"/>
      </w:tblGrid>
      <w:tr w:rsidR="003868EB" w:rsidRPr="0031687D" w:rsidTr="0067218A">
        <w:tc>
          <w:tcPr>
            <w:tcW w:w="0" w:type="auto"/>
          </w:tcPr>
          <w:p w:rsidR="003868EB" w:rsidRPr="00900898" w:rsidRDefault="003868EB" w:rsidP="00515214">
            <w:pPr>
              <w:pStyle w:val="ac"/>
            </w:pP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342" w:author="kmv" w:date="2015-04-14T15:57:00Z">
              <w:r w:rsidDel="003868EB">
                <w:rPr>
                  <w:lang w:val="en-US"/>
                </w:rPr>
                <w:delText>O</w:delText>
              </w:r>
            </w:del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343" w:author="kmv" w:date="2015-04-14T15:57:00Z">
              <w:r w:rsidDel="003868EB">
                <w:rPr>
                  <w:lang w:val="en-US"/>
                </w:rPr>
                <w:delText>K</w:delText>
              </w:r>
            </w:del>
          </w:p>
        </w:tc>
      </w:tr>
      <w:tr w:rsidR="003868EB" w:rsidRPr="0031687D" w:rsidTr="00E76C0F">
        <w:tc>
          <w:tcPr>
            <w:tcW w:w="0" w:type="auto"/>
          </w:tcPr>
          <w:p w:rsidR="003868EB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0" w:type="auto"/>
          </w:tcPr>
          <w:p w:rsidR="003868EB" w:rsidRPr="00900898" w:rsidRDefault="003868EB" w:rsidP="00515214">
            <w:pPr>
              <w:pStyle w:val="ac"/>
              <w:rPr>
                <w:lang w:val="en-US"/>
              </w:rPr>
            </w:pPr>
            <w:del w:id="344" w:author="kmv" w:date="2015-04-14T15:57:00Z">
              <w:r w:rsidDel="003868EB">
                <w:rPr>
                  <w:lang w:val="en-US"/>
                </w:rPr>
                <w:delText>4F</w:delText>
              </w:r>
            </w:del>
            <w:ins w:id="345" w:author="kmv" w:date="2015-04-14T15:57:00Z">
              <w:r>
                <w:rPr>
                  <w:lang w:val="en-US"/>
                </w:rPr>
                <w:t>11</w:t>
              </w:r>
            </w:ins>
          </w:p>
        </w:tc>
        <w:tc>
          <w:tcPr>
            <w:tcW w:w="0" w:type="auto"/>
          </w:tcPr>
          <w:p w:rsidR="003868EB" w:rsidRDefault="003868EB" w:rsidP="00515214">
            <w:pPr>
              <w:pStyle w:val="ac"/>
              <w:rPr>
                <w:lang w:val="en-US"/>
              </w:rPr>
            </w:pPr>
            <w:del w:id="346" w:author="kmv" w:date="2015-04-14T15:57:00Z">
              <w:r w:rsidDel="003868EB">
                <w:rPr>
                  <w:lang w:val="en-US"/>
                </w:rPr>
                <w:delText>4B</w:delText>
              </w:r>
            </w:del>
            <w:ins w:id="347" w:author="kmv" w:date="2015-04-14T15:57:00Z">
              <w:r>
                <w:rPr>
                  <w:lang w:val="en-US"/>
                </w:rPr>
                <w:t>EE</w:t>
              </w:r>
            </w:ins>
          </w:p>
        </w:tc>
      </w:tr>
    </w:tbl>
    <w:p w:rsidR="00384917" w:rsidRPr="00384917" w:rsidRDefault="00384917" w:rsidP="001B37A1">
      <w:pPr>
        <w:ind w:left="707"/>
        <w:rPr>
          <w:b/>
        </w:rPr>
      </w:pPr>
    </w:p>
    <w:p w:rsidR="00933207" w:rsidRDefault="00933207">
      <w:pPr>
        <w:widowControl/>
        <w:suppressAutoHyphens w:val="0"/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A91199" w:rsidRDefault="00A91199" w:rsidP="00A91199">
      <w:pPr>
        <w:pStyle w:val="1"/>
      </w:pPr>
      <w:r>
        <w:lastRenderedPageBreak/>
        <w:t>Алгоритм проведения наладки модуля А016А</w:t>
      </w:r>
    </w:p>
    <w:p w:rsidR="007C07A3" w:rsidRDefault="00A91199" w:rsidP="00A91199">
      <w:pPr>
        <w:ind w:firstLine="708"/>
      </w:pPr>
      <w:r>
        <w:t xml:space="preserve">Наладка модуля производится с модулем, полученным из изготовления. </w:t>
      </w:r>
      <w:r w:rsidR="00C14C17">
        <w:t>Работа с модулем проводится без кассеты. Схема подключ</w:t>
      </w:r>
      <w:r w:rsidR="0031687D">
        <w:t>ения модуля приведена на рис. 1</w:t>
      </w:r>
      <w:r w:rsidR="007C07A3">
        <w:t>. Представляет собой переходной конструктив для автономной наладки модулей «на столе».</w:t>
      </w:r>
    </w:p>
    <w:p w:rsidR="00A91199" w:rsidRDefault="007B7431" w:rsidP="00A91199">
      <w:pPr>
        <w:ind w:firstLine="708"/>
      </w:pPr>
      <w:r>
        <w:rPr>
          <w:noProof/>
          <w:lang w:eastAsia="ru-RU" w:bidi="ar-SA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BC9EB39" wp14:editId="7C51AC8A">
                <wp:simplePos x="0" y="0"/>
                <wp:positionH relativeFrom="column">
                  <wp:posOffset>-33020</wp:posOffset>
                </wp:positionH>
                <wp:positionV relativeFrom="paragraph">
                  <wp:posOffset>126365</wp:posOffset>
                </wp:positionV>
                <wp:extent cx="5976620" cy="3674110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Поле 4"/>
                        <wps:cNvSpPr txBox="1"/>
                        <wps:spPr>
                          <a:xfrm>
                            <a:off x="2094807" y="3266902"/>
                            <a:ext cx="2119745" cy="399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C0F" w:rsidRDefault="00E76C0F" w:rsidP="007B7431">
                              <w:pPr>
                                <w:ind w:firstLine="0"/>
                                <w:jc w:val="center"/>
                              </w:pPr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66987" y="105255"/>
                            <a:ext cx="3289209" cy="303719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2.6pt;margin-top:9.95pt;width:470.6pt;height:289.3pt;z-index:-251658240" coordsize="59766,36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66;height:3674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8" type="#_x0000_t202" style="position:absolute;left:20948;top:32669;width:21197;height:3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E76C0F" w:rsidRDefault="00E76C0F" w:rsidP="007B7431">
                        <w:pPr>
                          <w:ind w:firstLine="0"/>
                          <w:jc w:val="center"/>
                        </w:pPr>
                        <w:r>
                          <w:t>Рис. 1</w:t>
                        </w:r>
                      </w:p>
                    </w:txbxContent>
                  </v:textbox>
                </v:shape>
                <v:shape id="Рисунок 8" o:spid="_x0000_s1029" type="#_x0000_t75" style="position:absolute;left:14669;top:1052;width:32892;height:30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aQALCAAAA2gAAAA8AAABkcnMvZG93bnJldi54bWxET8tqwkAU3Qv+w3AL3emkLkqJTkIpFcTi&#10;K+2mu0vmNpMmcydmppr69c5CcHk470U+2FacqPe1YwVP0wQEcel0zZWCr8/l5AWED8gaW8ek4J88&#10;5Nl4tMBUuzMf6FSESsQQ9ikqMCF0qZS+NGTRT11HHLkf11sMEfaV1D2eY7ht5SxJnqXFmmODwY7e&#10;DJVN8WcVXNbNdtN8r/emk8ff3YdvZ++rpVKPD8PrHESgIdzFN/dKK4hb45V4A2R2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mkACwgAAANoAAAAPAAAAAAAAAAAAAAAAAJ8C&#10;AABkcnMvZG93bnJldi54bWxQSwUGAAAAAAQABAD3AAAAjgMAAAAA&#10;">
                  <v:imagedata r:id="rId9" o:title=""/>
                  <v:path arrowok="t"/>
                </v:shape>
                <w10:wrap type="square"/>
              </v:group>
            </w:pict>
          </mc:Fallback>
        </mc:AlternateContent>
      </w:r>
      <w:r w:rsidR="00A91199">
        <w:t xml:space="preserve">Процедура наладки заключается в </w:t>
      </w:r>
      <w:r w:rsidR="00DB65EB">
        <w:t xml:space="preserve">последовательном </w:t>
      </w:r>
      <w:r w:rsidR="00A91199">
        <w:t>проведении следующих этапов:</w:t>
      </w:r>
    </w:p>
    <w:p w:rsidR="00A91199" w:rsidRDefault="00A91199" w:rsidP="00526943">
      <w:pPr>
        <w:ind w:firstLine="397"/>
      </w:pPr>
      <w:r>
        <w:tab/>
      </w:r>
      <w:r>
        <w:tab/>
        <w:t>- конфигурирование;</w:t>
      </w:r>
    </w:p>
    <w:p w:rsidR="00A91199" w:rsidRDefault="00A91199" w:rsidP="00526943">
      <w:pPr>
        <w:ind w:firstLine="397"/>
      </w:pPr>
      <w:r>
        <w:tab/>
      </w:r>
      <w:r>
        <w:tab/>
        <w:t xml:space="preserve">- </w:t>
      </w:r>
      <w:r w:rsidR="0010595A">
        <w:t>настройка</w:t>
      </w:r>
      <w:r>
        <w:t>;</w:t>
      </w:r>
    </w:p>
    <w:p w:rsidR="00A91199" w:rsidRDefault="00A91199" w:rsidP="00526943">
      <w:pPr>
        <w:ind w:firstLine="397"/>
      </w:pPr>
      <w:r>
        <w:tab/>
      </w:r>
      <w:r>
        <w:tab/>
        <w:t>- проверка.</w:t>
      </w:r>
    </w:p>
    <w:p w:rsidR="00A91199" w:rsidRDefault="00A91199" w:rsidP="00A91199">
      <w:pPr>
        <w:pStyle w:val="2"/>
      </w:pPr>
      <w:r>
        <w:t>Конфигурирование</w:t>
      </w:r>
    </w:p>
    <w:p w:rsidR="00A91199" w:rsidRDefault="00A91199" w:rsidP="00A91199">
      <w:pPr>
        <w:ind w:firstLine="708"/>
      </w:pPr>
      <w:r>
        <w:t xml:space="preserve">При конфигурировании следует задавать значения только тех конфигурационных параметров, которые непосредственно влияют на последующие этапы </w:t>
      </w:r>
      <w:r w:rsidR="0010595A">
        <w:t xml:space="preserve">настройки </w:t>
      </w:r>
      <w:r>
        <w:t xml:space="preserve">и проверки, а также на работу модуля в составе </w:t>
      </w:r>
      <w:proofErr w:type="spellStart"/>
      <w:r>
        <w:t>крейта</w:t>
      </w:r>
      <w:proofErr w:type="spellEnd"/>
      <w:r>
        <w:t xml:space="preserve"> АВТУК. Данные параметры включают в себя:</w:t>
      </w:r>
    </w:p>
    <w:p w:rsidR="00A91199" w:rsidRDefault="00DB65EB" w:rsidP="00A91199">
      <w:pPr>
        <w:ind w:firstLine="708"/>
      </w:pPr>
      <w:r>
        <w:tab/>
        <w:t>- </w:t>
      </w:r>
      <w:r w:rsidR="00A91199">
        <w:t>тип модуля (</w:t>
      </w:r>
      <w:r>
        <w:rPr>
          <w:lang w:val="en-US"/>
        </w:rPr>
        <w:t>type</w:t>
      </w:r>
      <w:r w:rsidRPr="00DB65EB">
        <w:t xml:space="preserve">, </w:t>
      </w:r>
      <w:r w:rsidR="00A91199">
        <w:t>аналоговый модуль А016А имеет тип 3);</w:t>
      </w:r>
    </w:p>
    <w:p w:rsidR="00A91199" w:rsidRDefault="00A91199" w:rsidP="00A91199">
      <w:pPr>
        <w:ind w:firstLine="708"/>
      </w:pPr>
      <w:r>
        <w:tab/>
      </w:r>
      <w:r w:rsidR="00DB65EB">
        <w:t>- адрес базовой станции для протокола МЭК 60870-5-104 (</w:t>
      </w:r>
      <w:r w:rsidR="00DB65EB">
        <w:rPr>
          <w:lang w:val="en-US"/>
        </w:rPr>
        <w:t>Abs</w:t>
      </w:r>
      <w:r w:rsidR="00DB65EB" w:rsidRPr="00DB65EB">
        <w:t xml:space="preserve">_104, </w:t>
      </w:r>
      <w:r w:rsidR="00DB65EB">
        <w:t>по умолчанию значение 205);</w:t>
      </w:r>
    </w:p>
    <w:p w:rsidR="00DB65EB" w:rsidRDefault="00DB65EB" w:rsidP="00A91199">
      <w:pPr>
        <w:ind w:firstLine="708"/>
      </w:pPr>
      <w:r>
        <w:tab/>
      </w:r>
      <w:r w:rsidRPr="005D0CC3">
        <w:t>-</w:t>
      </w:r>
      <w:r w:rsidRPr="00DB65EB">
        <w:rPr>
          <w:lang w:val="en-US"/>
        </w:rPr>
        <w:t> </w:t>
      </w:r>
      <w:r>
        <w:t>тип</w:t>
      </w:r>
      <w:r w:rsidRPr="005D0CC3">
        <w:t xml:space="preserve"> </w:t>
      </w:r>
      <w:r>
        <w:t>входа</w:t>
      </w:r>
      <w:r w:rsidRPr="005D0CC3">
        <w:t xml:space="preserve"> 0…15 (</w:t>
      </w:r>
      <w:r>
        <w:rPr>
          <w:lang w:val="en-US"/>
        </w:rPr>
        <w:t>in</w:t>
      </w:r>
      <w:r w:rsidRPr="005D0CC3">
        <w:t>_</w:t>
      </w:r>
      <w:r>
        <w:rPr>
          <w:lang w:val="en-US"/>
        </w:rPr>
        <w:t>type</w:t>
      </w:r>
      <w:r w:rsidRPr="005D0CC3">
        <w:t>0…</w:t>
      </w:r>
      <w:r>
        <w:rPr>
          <w:lang w:val="en-US"/>
        </w:rPr>
        <w:t>in</w:t>
      </w:r>
      <w:r w:rsidRPr="005D0CC3">
        <w:t>_</w:t>
      </w:r>
      <w:r>
        <w:rPr>
          <w:lang w:val="en-US"/>
        </w:rPr>
        <w:t>type</w:t>
      </w:r>
      <w:r w:rsidRPr="005D0CC3">
        <w:t xml:space="preserve">15, </w:t>
      </w:r>
      <w:r>
        <w:t>по умолчанию 1).</w:t>
      </w:r>
    </w:p>
    <w:p w:rsidR="00DB65EB" w:rsidRDefault="00DB65EB" w:rsidP="00A91199">
      <w:pPr>
        <w:ind w:firstLine="708"/>
      </w:pPr>
      <w:proofErr w:type="gramStart"/>
      <w:r>
        <w:t>При использовании программы «АВТУК-Конфигуратор» для задания данных параметров по умолчанию используется соответствующая кнопка на экране (см. «АВТУК.</w:t>
      </w:r>
      <w:proofErr w:type="gramEnd"/>
      <w:r>
        <w:t xml:space="preserve"> Конфигуратор. </w:t>
      </w:r>
      <w:proofErr w:type="gramStart"/>
      <w:r>
        <w:t>Руководство пользователя»).</w:t>
      </w:r>
      <w:proofErr w:type="gramEnd"/>
    </w:p>
    <w:p w:rsidR="00DB65EB" w:rsidRDefault="00DB65EB" w:rsidP="00A91199">
      <w:pPr>
        <w:ind w:firstLine="708"/>
      </w:pPr>
    </w:p>
    <w:p w:rsidR="00933207" w:rsidRDefault="00933207">
      <w:pPr>
        <w:widowControl/>
        <w:suppressAutoHyphens w:val="0"/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DB65EB" w:rsidRDefault="0010595A" w:rsidP="00DB65EB">
      <w:pPr>
        <w:pStyle w:val="2"/>
      </w:pPr>
      <w:r>
        <w:lastRenderedPageBreak/>
        <w:t>Настройка</w:t>
      </w:r>
    </w:p>
    <w:p w:rsidR="00DB65EB" w:rsidRDefault="0010595A" w:rsidP="00A91199">
      <w:pPr>
        <w:ind w:firstLine="708"/>
      </w:pPr>
      <w:r>
        <w:t xml:space="preserve">Настройку </w:t>
      </w:r>
      <w:r w:rsidR="00DB65EB">
        <w:t>проводить согласно разделу 4.</w:t>
      </w:r>
      <w:r w:rsidR="00DB65EB" w:rsidRPr="00DB65EB">
        <w:t xml:space="preserve"> </w:t>
      </w:r>
      <w:r w:rsidR="00DB65EB">
        <w:t xml:space="preserve">При использовании программы «АВТУК-Конфигуратор» </w:t>
      </w:r>
      <w:r w:rsidR="0088090F">
        <w:t>руководствоваться документом</w:t>
      </w:r>
      <w:r w:rsidR="00DB65EB">
        <w:t xml:space="preserve"> «АВТУК. Конфигуратор. Руководство пользователя».</w:t>
      </w:r>
    </w:p>
    <w:p w:rsidR="00DB65EB" w:rsidRDefault="00DB65EB" w:rsidP="00A91199">
      <w:pPr>
        <w:ind w:firstLine="708"/>
      </w:pPr>
    </w:p>
    <w:p w:rsidR="00DB65EB" w:rsidRDefault="00DB65EB" w:rsidP="00DB65EB">
      <w:pPr>
        <w:pStyle w:val="2"/>
      </w:pPr>
      <w:r>
        <w:t>Проверка</w:t>
      </w:r>
    </w:p>
    <w:p w:rsidR="0088090F" w:rsidRDefault="00DB65EB" w:rsidP="0088090F">
      <w:pPr>
        <w:ind w:firstLine="708"/>
      </w:pPr>
      <w:r>
        <w:t xml:space="preserve">Проверка модуля состоит из проверки работоспособности отдельных компонентов модуля. Проверку можно проводить в любом порядке, значение имеет лишь факт прохождения всех процедур проверок. При использовании программы «АВТУК-Конфигуратор» все проверки проводятся в интерактивном режиме в определённом порядке, и результат с возможными причинами дефектов выдаётся на экран ТПК. Проверка проводится </w:t>
      </w:r>
      <w:r w:rsidR="007C07A3">
        <w:t>по штатной схеме рис. 1</w:t>
      </w:r>
      <w:r w:rsidR="00C14C17">
        <w:t xml:space="preserve">, при этом </w:t>
      </w:r>
      <w:r w:rsidR="00C14C17">
        <w:rPr>
          <w:lang w:val="en-US"/>
        </w:rPr>
        <w:t>IP</w:t>
      </w:r>
      <w:r w:rsidR="00C14C17" w:rsidRPr="00C14C17">
        <w:t>-</w:t>
      </w:r>
      <w:r w:rsidR="00C14C17">
        <w:t>адрес ТПК</w:t>
      </w:r>
      <w:r w:rsidR="00C14C17" w:rsidRPr="00C14C17">
        <w:t xml:space="preserve"> </w:t>
      </w:r>
      <w:r w:rsidR="00C14C17">
        <w:t>должен быть 172.16.28.1 (вместо модуля Ц).</w:t>
      </w:r>
      <w:r w:rsidR="0088090F">
        <w:t xml:space="preserve"> Проверка состоит из нескольких процедур. При использовании программы «АВТУК-Конфигуратор» процедуры проверки запускаются автоматически при нажатии соответствующей кнопки. При отсутствии данной программы необходимо выполнять нижеприведённую последовательность действий.</w:t>
      </w:r>
    </w:p>
    <w:p w:rsidR="0088090F" w:rsidRDefault="0088090F" w:rsidP="0088090F">
      <w:pPr>
        <w:ind w:firstLine="708"/>
      </w:pPr>
    </w:p>
    <w:p w:rsidR="0088090F" w:rsidRDefault="0088090F" w:rsidP="0088090F">
      <w:pPr>
        <w:pStyle w:val="3"/>
      </w:pPr>
      <w:r>
        <w:t xml:space="preserve">Проверка </w:t>
      </w:r>
      <w:r>
        <w:rPr>
          <w:lang w:val="en-US"/>
        </w:rPr>
        <w:t xml:space="preserve">Ethernet </w:t>
      </w:r>
      <w:r>
        <w:t>порта</w:t>
      </w:r>
    </w:p>
    <w:p w:rsidR="0088090F" w:rsidRDefault="005D0CC3" w:rsidP="0088090F">
      <w:r>
        <w:t>Проверку провести</w:t>
      </w:r>
      <w:r w:rsidR="0088090F">
        <w:t xml:space="preserve"> путём установки соединения с </w:t>
      </w:r>
      <w:r w:rsidR="0088090F">
        <w:rPr>
          <w:lang w:val="en-US"/>
        </w:rPr>
        <w:t>IP</w:t>
      </w:r>
      <w:r w:rsidR="0088090F" w:rsidRPr="0088090F">
        <w:t>-</w:t>
      </w:r>
      <w:r w:rsidR="0088090F">
        <w:t>адресом 172.16.28.63 по порту 2404. Если соединение установлено, порт рабочий.</w:t>
      </w:r>
    </w:p>
    <w:p w:rsidR="0088090F" w:rsidRDefault="0088090F" w:rsidP="0088090F"/>
    <w:p w:rsidR="0088090F" w:rsidRDefault="0088090F" w:rsidP="0088090F">
      <w:pPr>
        <w:pStyle w:val="3"/>
      </w:pPr>
      <w:r>
        <w:t>Проверка светодиодного индикатора</w:t>
      </w:r>
    </w:p>
    <w:p w:rsidR="0088090F" w:rsidRDefault="005D0CC3" w:rsidP="0088090F">
      <w:r>
        <w:t>Проверку провести</w:t>
      </w:r>
      <w:r w:rsidR="0088090F">
        <w:t xml:space="preserve"> путём </w:t>
      </w:r>
      <w:r>
        <w:t>подачи команды</w:t>
      </w:r>
    </w:p>
    <w:p w:rsidR="00933207" w:rsidRDefault="00933207" w:rsidP="0088090F">
      <w:pPr>
        <w:rPr>
          <w:lang w:val="en-US"/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823"/>
        <w:gridCol w:w="885"/>
      </w:tblGrid>
      <w:tr w:rsidR="00E76C0F" w:rsidRPr="0031687D" w:rsidTr="0067218A">
        <w:tc>
          <w:tcPr>
            <w:tcW w:w="0" w:type="auto"/>
          </w:tcPr>
          <w:p w:rsidR="00E76C0F" w:rsidRPr="00900898" w:rsidRDefault="00E76C0F" w:rsidP="00515214">
            <w:pPr>
              <w:pStyle w:val="ac"/>
            </w:pP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del w:id="348" w:author="kmv" w:date="2015-04-14T15:58:00Z">
              <w:r w:rsidDel="00E76C0F">
                <w:rPr>
                  <w:lang w:val="en-US"/>
                </w:rPr>
                <w:delText>L</w:delText>
              </w:r>
            </w:del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del w:id="349" w:author="kmv" w:date="2015-04-14T15:58:00Z">
              <w:r w:rsidDel="00E76C0F">
                <w:rPr>
                  <w:lang w:val="en-US"/>
                </w:rPr>
                <w:delText>N</w:delText>
              </w:r>
            </w:del>
          </w:p>
        </w:tc>
      </w:tr>
      <w:tr w:rsidR="00E76C0F" w:rsidRPr="0031687D" w:rsidTr="00E76C0F">
        <w:tc>
          <w:tcPr>
            <w:tcW w:w="0" w:type="auto"/>
          </w:tcPr>
          <w:p w:rsidR="00E76C0F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E76C0F" w:rsidRPr="00900898" w:rsidRDefault="00E76C0F" w:rsidP="00E76C0F">
            <w:pPr>
              <w:pStyle w:val="ac"/>
              <w:rPr>
                <w:lang w:val="en-US"/>
              </w:rPr>
              <w:pPrChange w:id="350" w:author="kmv" w:date="2015-04-14T15:58:00Z">
                <w:pPr>
                  <w:pStyle w:val="ac"/>
                </w:pPr>
              </w:pPrChange>
            </w:pPr>
            <w:del w:id="351" w:author="kmv" w:date="2015-04-14T15:58:00Z">
              <w:r w:rsidDel="00E76C0F">
                <w:rPr>
                  <w:lang w:val="en-US"/>
                </w:rPr>
                <w:delText>4C</w:delText>
              </w:r>
            </w:del>
            <w:ins w:id="352" w:author="kmv" w:date="2015-04-14T15:58:00Z">
              <w:r>
                <w:rPr>
                  <w:lang w:val="en-US"/>
                </w:rPr>
                <w:t>41</w:t>
              </w:r>
            </w:ins>
          </w:p>
        </w:tc>
        <w:tc>
          <w:tcPr>
            <w:tcW w:w="0" w:type="auto"/>
          </w:tcPr>
          <w:p w:rsidR="00E76C0F" w:rsidRPr="00900898" w:rsidRDefault="00E76C0F" w:rsidP="00933207">
            <w:pPr>
              <w:pStyle w:val="ac"/>
              <w:rPr>
                <w:lang w:val="en-US"/>
              </w:rPr>
            </w:pPr>
            <w:del w:id="353" w:author="kmv" w:date="2015-04-14T15:58:00Z">
              <w:r w:rsidDel="00E76C0F">
                <w:rPr>
                  <w:lang w:val="en-US"/>
                </w:rPr>
                <w:delText>4E</w:delText>
              </w:r>
            </w:del>
            <w:ins w:id="354" w:author="kmv" w:date="2015-04-14T15:58:00Z">
              <w:r>
                <w:rPr>
                  <w:lang w:val="en-US"/>
                </w:rPr>
                <w:t>BE</w:t>
              </w:r>
            </w:ins>
          </w:p>
        </w:tc>
      </w:tr>
    </w:tbl>
    <w:p w:rsidR="00933207" w:rsidRDefault="00933207" w:rsidP="0088090F">
      <w:pPr>
        <w:rPr>
          <w:lang w:val="en-US"/>
        </w:rPr>
      </w:pPr>
    </w:p>
    <w:p w:rsidR="005D0CC3" w:rsidRPr="00053125" w:rsidRDefault="005D0CC3" w:rsidP="0088090F">
      <w:r>
        <w:t>и проверки его свечения. После этого необходимо подать команду</w:t>
      </w:r>
    </w:p>
    <w:p w:rsidR="00933207" w:rsidRPr="00053125" w:rsidRDefault="00933207" w:rsidP="0088090F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823"/>
        <w:gridCol w:w="885"/>
      </w:tblGrid>
      <w:tr w:rsidR="00E76C0F" w:rsidRPr="0031687D" w:rsidTr="0067218A">
        <w:tc>
          <w:tcPr>
            <w:tcW w:w="0" w:type="auto"/>
          </w:tcPr>
          <w:p w:rsidR="00E76C0F" w:rsidRPr="00900898" w:rsidRDefault="00E76C0F" w:rsidP="00515214">
            <w:pPr>
              <w:pStyle w:val="ac"/>
            </w:pP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del w:id="355" w:author="kmv" w:date="2015-04-14T16:32:00Z">
              <w:r w:rsidDel="008C1D10">
                <w:rPr>
                  <w:lang w:val="en-US"/>
                </w:rPr>
                <w:delText>L</w:delText>
              </w:r>
            </w:del>
          </w:p>
        </w:tc>
        <w:tc>
          <w:tcPr>
            <w:tcW w:w="0" w:type="auto"/>
          </w:tcPr>
          <w:p w:rsidR="00E76C0F" w:rsidRPr="00105672" w:rsidRDefault="00E76C0F" w:rsidP="00515214">
            <w:pPr>
              <w:pStyle w:val="ac"/>
              <w:rPr>
                <w:lang w:val="en-US"/>
              </w:rPr>
            </w:pPr>
            <w:del w:id="356" w:author="anton" w:date="2015-04-13T09:39:00Z">
              <w:r w:rsidDel="00105672">
                <w:rPr>
                  <w:lang w:val="en-US"/>
                </w:rPr>
                <w:delText>N</w:delText>
              </w:r>
            </w:del>
            <w:ins w:id="357" w:author="anton" w:date="2015-04-13T09:39:00Z">
              <w:del w:id="358" w:author="kmv" w:date="2015-04-14T16:32:00Z">
                <w:r w:rsidDel="008C1D10">
                  <w:rPr>
                    <w:lang w:val="en-US"/>
                  </w:rPr>
                  <w:delText>F</w:delText>
                </w:r>
              </w:del>
            </w:ins>
          </w:p>
        </w:tc>
      </w:tr>
      <w:tr w:rsidR="00E76C0F" w:rsidRPr="0031687D" w:rsidTr="00E76C0F">
        <w:tc>
          <w:tcPr>
            <w:tcW w:w="0" w:type="auto"/>
          </w:tcPr>
          <w:p w:rsidR="00E76C0F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E76C0F" w:rsidRPr="00900898" w:rsidRDefault="00E76C0F" w:rsidP="00E76C0F">
            <w:pPr>
              <w:pStyle w:val="ac"/>
              <w:rPr>
                <w:lang w:val="en-US"/>
              </w:rPr>
              <w:pPrChange w:id="359" w:author="kmv" w:date="2015-04-14T15:58:00Z">
                <w:pPr>
                  <w:pStyle w:val="ac"/>
                </w:pPr>
              </w:pPrChange>
            </w:pPr>
            <w:del w:id="360" w:author="kmv" w:date="2015-04-14T15:58:00Z">
              <w:r w:rsidDel="00E76C0F">
                <w:rPr>
                  <w:lang w:val="en-US"/>
                </w:rPr>
                <w:delText>4C</w:delText>
              </w:r>
            </w:del>
            <w:ins w:id="361" w:author="kmv" w:date="2015-04-14T15:58:00Z">
              <w:r>
                <w:rPr>
                  <w:lang w:val="en-US"/>
                </w:rPr>
                <w:t>42</w:t>
              </w:r>
            </w:ins>
          </w:p>
        </w:tc>
        <w:tc>
          <w:tcPr>
            <w:tcW w:w="0" w:type="auto"/>
          </w:tcPr>
          <w:p w:rsidR="00E76C0F" w:rsidRPr="00900898" w:rsidRDefault="00E76C0F" w:rsidP="00933207">
            <w:pPr>
              <w:pStyle w:val="ac"/>
              <w:rPr>
                <w:lang w:val="en-US"/>
              </w:rPr>
            </w:pPr>
            <w:del w:id="362" w:author="kmv" w:date="2015-04-14T15:58:00Z">
              <w:r w:rsidDel="00E76C0F">
                <w:rPr>
                  <w:lang w:val="en-US"/>
                </w:rPr>
                <w:delText>46</w:delText>
              </w:r>
            </w:del>
            <w:ins w:id="363" w:author="kmv" w:date="2015-04-14T15:58:00Z">
              <w:r>
                <w:rPr>
                  <w:lang w:val="en-US"/>
                </w:rPr>
                <w:t>BD</w:t>
              </w:r>
            </w:ins>
          </w:p>
        </w:tc>
      </w:tr>
    </w:tbl>
    <w:p w:rsidR="00933207" w:rsidRPr="005D0CC3" w:rsidRDefault="00933207" w:rsidP="0088090F">
      <w:pPr>
        <w:rPr>
          <w:b/>
        </w:rPr>
      </w:pPr>
    </w:p>
    <w:p w:rsidR="005D0CC3" w:rsidRDefault="005D0CC3" w:rsidP="0088090F">
      <w:r>
        <w:t>и проверить, что светодиод выключен.</w:t>
      </w:r>
    </w:p>
    <w:p w:rsidR="005D0CC3" w:rsidRPr="005D0CC3" w:rsidRDefault="005D0CC3" w:rsidP="0088090F"/>
    <w:p w:rsidR="0088090F" w:rsidRDefault="005D0CC3" w:rsidP="005D0CC3">
      <w:pPr>
        <w:pStyle w:val="3"/>
      </w:pPr>
      <w:r>
        <w:t>Проверка каналов измерения</w:t>
      </w:r>
    </w:p>
    <w:p w:rsidR="005D0CC3" w:rsidRPr="00104072" w:rsidRDefault="005D0CC3" w:rsidP="000C407F">
      <w:pPr>
        <w:pStyle w:val="a3"/>
        <w:numPr>
          <w:ilvl w:val="3"/>
          <w:numId w:val="7"/>
        </w:numPr>
      </w:pPr>
      <w:r>
        <w:t>Собрать схему рис. 2</w:t>
      </w:r>
      <w:r w:rsidR="00B23D92">
        <w:t>, установить микропереключатели на всех входах</w:t>
      </w:r>
      <w:r>
        <w:t xml:space="preserve"> </w:t>
      </w:r>
      <w:r w:rsidR="00B23D92">
        <w:t xml:space="preserve">в отключённое состояние </w:t>
      </w:r>
      <w:r>
        <w:t xml:space="preserve">и задать на </w:t>
      </w:r>
      <w:r w:rsidR="000C407F">
        <w:t xml:space="preserve">источниках </w:t>
      </w:r>
      <w:r w:rsidR="00104072">
        <w:t xml:space="preserve">следующие </w:t>
      </w:r>
      <w:r w:rsidR="000C407F">
        <w:t>значения</w:t>
      </w:r>
      <w:r w:rsidR="00104072" w:rsidRPr="00104072">
        <w:t>:</w:t>
      </w:r>
    </w:p>
    <w:p w:rsidR="00104072" w:rsidRDefault="00104072" w:rsidP="005D0CC3">
      <w:r>
        <w:rPr>
          <w:lang w:val="en-US"/>
        </w:rPr>
        <w:t>U</w:t>
      </w:r>
      <w:r w:rsidRPr="003D3210">
        <w:t xml:space="preserve">1 = </w:t>
      </w:r>
      <w:r>
        <w:rPr>
          <w:lang w:val="en-US"/>
        </w:rPr>
        <w:t>U</w:t>
      </w:r>
      <w:r w:rsidRPr="003D3210">
        <w:t xml:space="preserve">2 = </w:t>
      </w:r>
      <w:r>
        <w:rPr>
          <w:lang w:val="en-US"/>
        </w:rPr>
        <w:t>U</w:t>
      </w:r>
      <w:r w:rsidRPr="003D3210">
        <w:t>3 = +</w:t>
      </w:r>
      <w:r>
        <w:t>5 В</w:t>
      </w:r>
    </w:p>
    <w:p w:rsidR="00104072" w:rsidRDefault="00104072" w:rsidP="005D0CC3">
      <w:r>
        <w:t>Правильность задания напряжения контролировать при помощи соответствующих вольтметров.</w:t>
      </w:r>
    </w:p>
    <w:p w:rsidR="00224C7A" w:rsidRDefault="001B17C8" w:rsidP="000C407F">
      <w:pPr>
        <w:pStyle w:val="a3"/>
        <w:numPr>
          <w:ilvl w:val="3"/>
          <w:numId w:val="7"/>
        </w:numPr>
      </w:pPr>
      <w:r>
        <w:lastRenderedPageBreak/>
        <w:t xml:space="preserve">Дать команду </w:t>
      </w:r>
      <w:r w:rsidR="00224C7A">
        <w:t xml:space="preserve">запроса </w:t>
      </w:r>
      <w:r w:rsidR="00515214">
        <w:t xml:space="preserve">блока  </w:t>
      </w:r>
      <w:r w:rsidR="00224C7A">
        <w:t>текущих данных</w:t>
      </w:r>
    </w:p>
    <w:p w:rsidR="00515214" w:rsidRDefault="00515214" w:rsidP="00515214"/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85"/>
      </w:tblGrid>
      <w:tr w:rsidR="00E76C0F" w:rsidRPr="0031687D" w:rsidTr="0067218A">
        <w:tc>
          <w:tcPr>
            <w:tcW w:w="0" w:type="auto"/>
          </w:tcPr>
          <w:p w:rsidR="00E76C0F" w:rsidRPr="00900898" w:rsidRDefault="00E76C0F" w:rsidP="00515214">
            <w:pPr>
              <w:pStyle w:val="ac"/>
            </w:pP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del w:id="364" w:author="kmv" w:date="2015-04-14T15:59:00Z">
              <w:r w:rsidDel="00E76C0F">
                <w:rPr>
                  <w:lang w:val="en-US"/>
                </w:rPr>
                <w:delText>B</w:delText>
              </w:r>
            </w:del>
          </w:p>
        </w:tc>
        <w:tc>
          <w:tcPr>
            <w:tcW w:w="0" w:type="auto"/>
          </w:tcPr>
          <w:p w:rsidR="00E76C0F" w:rsidRPr="00600F67" w:rsidRDefault="00E76C0F" w:rsidP="00515214">
            <w:pPr>
              <w:pStyle w:val="ac"/>
              <w:rPr>
                <w:lang w:val="en-US"/>
              </w:rPr>
            </w:pPr>
            <w:del w:id="365" w:author="kmv" w:date="2015-04-14T15:59:00Z">
              <w:r w:rsidDel="00E76C0F">
                <w:rPr>
                  <w:lang w:val="en-US"/>
                </w:rPr>
                <w:delText>d</w:delText>
              </w:r>
            </w:del>
          </w:p>
        </w:tc>
      </w:tr>
      <w:tr w:rsidR="00E76C0F" w:rsidRPr="0031687D" w:rsidTr="00E76C0F">
        <w:tc>
          <w:tcPr>
            <w:tcW w:w="0" w:type="auto"/>
          </w:tcPr>
          <w:p w:rsidR="00E76C0F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del w:id="366" w:author="kmv" w:date="2015-04-14T15:59:00Z">
              <w:r w:rsidDel="00E76C0F">
                <w:rPr>
                  <w:lang w:val="en-US"/>
                </w:rPr>
                <w:delText>42</w:delText>
              </w:r>
            </w:del>
            <w:ins w:id="367" w:author="kmv" w:date="2015-04-14T15:59:00Z">
              <w:r>
                <w:rPr>
                  <w:lang w:val="en-US"/>
                </w:rPr>
                <w:t>24</w:t>
              </w:r>
            </w:ins>
          </w:p>
        </w:tc>
        <w:tc>
          <w:tcPr>
            <w:tcW w:w="0" w:type="auto"/>
          </w:tcPr>
          <w:p w:rsidR="00E76C0F" w:rsidRDefault="00E76C0F" w:rsidP="00515214">
            <w:pPr>
              <w:pStyle w:val="ac"/>
              <w:rPr>
                <w:lang w:val="en-US"/>
              </w:rPr>
            </w:pPr>
            <w:del w:id="368" w:author="kmv" w:date="2015-04-14T15:59:00Z">
              <w:r w:rsidDel="00E76C0F">
                <w:rPr>
                  <w:lang w:val="en-US"/>
                </w:rPr>
                <w:delText>64</w:delText>
              </w:r>
            </w:del>
            <w:ins w:id="369" w:author="kmv" w:date="2015-04-14T15:59:00Z">
              <w:r>
                <w:rPr>
                  <w:lang w:val="en-US"/>
                </w:rPr>
                <w:t>DB</w:t>
              </w:r>
            </w:ins>
          </w:p>
        </w:tc>
      </w:tr>
    </w:tbl>
    <w:p w:rsidR="00933207" w:rsidRPr="00933207" w:rsidRDefault="00933207" w:rsidP="00224C7A">
      <w:pPr>
        <w:ind w:left="686"/>
        <w:rPr>
          <w:b/>
          <w:lang w:val="en-US"/>
        </w:rPr>
      </w:pPr>
    </w:p>
    <w:p w:rsidR="00224C7A" w:rsidRDefault="001B17C8" w:rsidP="00224C7A">
      <w:pPr>
        <w:pStyle w:val="a3"/>
        <w:numPr>
          <w:ilvl w:val="3"/>
          <w:numId w:val="7"/>
        </w:numPr>
      </w:pPr>
      <w:r>
        <w:t>По</w:t>
      </w:r>
      <w:r w:rsidR="00224C7A">
        <w:t>лучить данные</w:t>
      </w:r>
      <w:r w:rsidR="00224C7A" w:rsidRPr="00224C7A">
        <w:t xml:space="preserve"> </w:t>
      </w:r>
      <w:r w:rsidR="00224C7A">
        <w:t>и проконтролировать правильность проведения измерений.</w:t>
      </w:r>
    </w:p>
    <w:p w:rsidR="00224C7A" w:rsidRDefault="00224C7A" w:rsidP="00224C7A">
      <w:pPr>
        <w:pStyle w:val="a3"/>
        <w:ind w:left="2475" w:firstLine="0"/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496"/>
        <w:gridCol w:w="496"/>
        <w:gridCol w:w="496"/>
        <w:gridCol w:w="6280"/>
      </w:tblGrid>
      <w:tr w:rsidR="00105672" w:rsidRPr="0031687D" w:rsidTr="0067218A">
        <w:tc>
          <w:tcPr>
            <w:tcW w:w="0" w:type="auto"/>
          </w:tcPr>
          <w:p w:rsidR="00105672" w:rsidRPr="00600F67" w:rsidRDefault="00105672" w:rsidP="00515214">
            <w:pPr>
              <w:pStyle w:val="ac"/>
            </w:pPr>
          </w:p>
        </w:tc>
        <w:tc>
          <w:tcPr>
            <w:tcW w:w="0" w:type="auto"/>
          </w:tcPr>
          <w:p w:rsidR="00105672" w:rsidRPr="00900898" w:rsidRDefault="00105672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gridSpan w:val="3"/>
          </w:tcPr>
          <w:p w:rsidR="00105672" w:rsidRDefault="00105672" w:rsidP="00515214">
            <w:pPr>
              <w:pStyle w:val="ac"/>
              <w:rPr>
                <w:ins w:id="370" w:author="anton" w:date="2015-04-13T09:40:00Z"/>
              </w:rPr>
            </w:pPr>
            <w:ins w:id="371" w:author="anton" w:date="2015-04-13T09:40:00Z">
              <w:r>
                <w:t>длина</w:t>
              </w:r>
            </w:ins>
          </w:p>
        </w:tc>
        <w:tc>
          <w:tcPr>
            <w:tcW w:w="0" w:type="auto"/>
          </w:tcPr>
          <w:p w:rsidR="00105672" w:rsidRPr="00515214" w:rsidRDefault="00105672" w:rsidP="00515214">
            <w:pPr>
              <w:pStyle w:val="ac"/>
            </w:pPr>
            <w:r>
              <w:t xml:space="preserve">Блок </w:t>
            </w:r>
            <w:proofErr w:type="spellStart"/>
            <w:r>
              <w:rPr>
                <w:lang w:val="en-US"/>
              </w:rPr>
              <w:t>Bd</w:t>
            </w:r>
            <w:proofErr w:type="spellEnd"/>
            <w:r>
              <w:t xml:space="preserve"> в соответствии с АВМР.426431.017 Д</w:t>
            </w:r>
            <w:proofErr w:type="gramStart"/>
            <w:r>
              <w:t>1</w:t>
            </w:r>
            <w:proofErr w:type="gramEnd"/>
            <w:r>
              <w:t>, п. 6.5.1</w:t>
            </w:r>
          </w:p>
        </w:tc>
      </w:tr>
      <w:tr w:rsidR="00CC38BA" w:rsidRPr="0031687D" w:rsidTr="00E76C0F"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  <w:r w:rsidRPr="00CA52C5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CC38BA" w:rsidRPr="00CC38BA" w:rsidRDefault="00CC38BA" w:rsidP="00515214">
            <w:pPr>
              <w:pStyle w:val="ac"/>
              <w:rPr>
                <w:ins w:id="372" w:author="anton" w:date="2015-04-13T09:40:00Z"/>
                <w:lang w:val="en-US"/>
                <w:rPrChange w:id="373" w:author="anton" w:date="2015-04-14T13:24:00Z">
                  <w:rPr>
                    <w:ins w:id="374" w:author="anton" w:date="2015-04-13T09:40:00Z"/>
                  </w:rPr>
                </w:rPrChange>
              </w:rPr>
            </w:pPr>
            <w:ins w:id="375" w:author="anton" w:date="2015-04-14T13:24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Pr="00CC38BA" w:rsidRDefault="00CC38BA" w:rsidP="00515214">
            <w:pPr>
              <w:pStyle w:val="ac"/>
              <w:rPr>
                <w:ins w:id="376" w:author="anton" w:date="2015-04-13T09:40:00Z"/>
                <w:lang w:val="en-US"/>
                <w:rPrChange w:id="377" w:author="anton" w:date="2015-04-14T13:24:00Z">
                  <w:rPr>
                    <w:ins w:id="378" w:author="anton" w:date="2015-04-13T09:40:00Z"/>
                  </w:rPr>
                </w:rPrChange>
              </w:rPr>
            </w:pPr>
            <w:ins w:id="379" w:author="anton" w:date="2015-04-14T13:24:00Z">
              <w:r>
                <w:rPr>
                  <w:lang w:val="en-US"/>
                </w:rPr>
                <w:t>01</w:t>
              </w:r>
            </w:ins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  <w:rPr>
                <w:ins w:id="380" w:author="anton" w:date="2015-04-13T09:40:00Z"/>
              </w:rPr>
            </w:pPr>
            <w:ins w:id="381" w:author="anton" w:date="2015-04-13T09:41:00Z">
              <w:r>
                <w:t>04</w:t>
              </w:r>
            </w:ins>
          </w:p>
        </w:tc>
        <w:tc>
          <w:tcPr>
            <w:tcW w:w="0" w:type="auto"/>
          </w:tcPr>
          <w:p w:rsidR="00CC38BA" w:rsidRPr="00CA52C5" w:rsidRDefault="00CC38BA" w:rsidP="00515214">
            <w:pPr>
              <w:pStyle w:val="ac"/>
            </w:pPr>
          </w:p>
        </w:tc>
      </w:tr>
    </w:tbl>
    <w:p w:rsidR="00224C7A" w:rsidRPr="00224C7A" w:rsidRDefault="00224C7A" w:rsidP="00224C7A">
      <w:pPr>
        <w:ind w:left="686"/>
        <w:rPr>
          <w:i/>
          <w:lang w:val="en-US"/>
        </w:rPr>
      </w:pPr>
    </w:p>
    <w:p w:rsidR="00515214" w:rsidRDefault="001B17C8" w:rsidP="000C407F">
      <w:pPr>
        <w:pStyle w:val="a3"/>
        <w:numPr>
          <w:ilvl w:val="3"/>
          <w:numId w:val="7"/>
        </w:numPr>
      </w:pPr>
      <w:r>
        <w:t>Значения по всем каналам должны быть равны</w:t>
      </w:r>
    </w:p>
    <w:p w:rsidR="00104072" w:rsidRPr="00010118" w:rsidRDefault="00010118" w:rsidP="00515214">
      <w:pPr>
        <w:pStyle w:val="a3"/>
        <w:ind w:left="2475" w:firstLine="0"/>
      </w:pPr>
      <w:r>
        <w:t xml:space="preserve"> </w:t>
      </w:r>
    </w:p>
    <w:p w:rsidR="001B17C8" w:rsidRDefault="00515214" w:rsidP="005D0CC3">
      <w:pPr>
        <w:rPr>
          <w:color w:val="C0504D" w:themeColor="accent2"/>
        </w:rPr>
      </w:pPr>
      <w:r>
        <w:rPr>
          <w:color w:val="C0504D" w:themeColor="accent2"/>
        </w:rPr>
        <w:t>0</w:t>
      </w:r>
      <w:r w:rsidR="00010118" w:rsidRPr="00B77081">
        <w:rPr>
          <w:color w:val="C0504D" w:themeColor="accent2"/>
        </w:rPr>
        <w:t xml:space="preserve"> </w:t>
      </w:r>
      <w:r w:rsidR="00010118" w:rsidRPr="00B77081">
        <w:rPr>
          <w:rFonts w:cs="Times New Roman"/>
          <w:color w:val="C0504D" w:themeColor="accent2"/>
        </w:rPr>
        <w:t>±</w:t>
      </w:r>
      <w:r w:rsidR="00010118" w:rsidRPr="00B77081">
        <w:rPr>
          <w:color w:val="C0504D" w:themeColor="accent2"/>
        </w:rPr>
        <w:t xml:space="preserve"> </w:t>
      </w:r>
      <w:r>
        <w:rPr>
          <w:color w:val="C0504D" w:themeColor="accent2"/>
        </w:rPr>
        <w:t>0,025</w:t>
      </w:r>
      <w:proofErr w:type="gramStart"/>
      <w:r>
        <w:rPr>
          <w:color w:val="C0504D" w:themeColor="accent2"/>
        </w:rPr>
        <w:t xml:space="preserve"> В</w:t>
      </w:r>
      <w:proofErr w:type="gramEnd"/>
    </w:p>
    <w:p w:rsidR="00515214" w:rsidRPr="00B77081" w:rsidRDefault="00515214" w:rsidP="005D0CC3">
      <w:pPr>
        <w:rPr>
          <w:color w:val="C0504D" w:themeColor="accent2"/>
        </w:rPr>
      </w:pPr>
    </w:p>
    <w:p w:rsidR="001B17C8" w:rsidRDefault="000C407F" w:rsidP="000C407F">
      <w:pPr>
        <w:pStyle w:val="a3"/>
        <w:numPr>
          <w:ilvl w:val="3"/>
          <w:numId w:val="7"/>
        </w:numPr>
      </w:pPr>
      <w:r>
        <w:t>Задать значения напряжений:</w:t>
      </w:r>
    </w:p>
    <w:p w:rsidR="00515214" w:rsidRDefault="00515214" w:rsidP="00515214">
      <w:pPr>
        <w:pStyle w:val="a3"/>
        <w:ind w:left="2475" w:firstLine="0"/>
      </w:pPr>
    </w:p>
    <w:p w:rsidR="000C407F" w:rsidRDefault="000C407F" w:rsidP="005D0CC3">
      <w:r>
        <w:rPr>
          <w:lang w:val="en-US"/>
        </w:rPr>
        <w:t xml:space="preserve">U1 = 0 </w:t>
      </w:r>
      <w:r>
        <w:t>В</w:t>
      </w:r>
    </w:p>
    <w:p w:rsidR="000C407F" w:rsidRDefault="000C407F" w:rsidP="005D0CC3">
      <w:r>
        <w:rPr>
          <w:lang w:val="en-US"/>
        </w:rPr>
        <w:t xml:space="preserve">U2 = 2 </w:t>
      </w:r>
      <w:r>
        <w:t>В</w:t>
      </w:r>
    </w:p>
    <w:p w:rsidR="000C407F" w:rsidRDefault="000C407F" w:rsidP="005D0CC3">
      <w:r>
        <w:rPr>
          <w:lang w:val="en-US"/>
        </w:rPr>
        <w:t xml:space="preserve">U3 = </w:t>
      </w:r>
      <w:r>
        <w:t>4 В</w:t>
      </w:r>
    </w:p>
    <w:p w:rsidR="00515214" w:rsidRDefault="00515214" w:rsidP="005D0CC3"/>
    <w:p w:rsidR="000C407F" w:rsidRDefault="00515214" w:rsidP="000C407F">
      <w:pPr>
        <w:pStyle w:val="a3"/>
        <w:numPr>
          <w:ilvl w:val="3"/>
          <w:numId w:val="7"/>
        </w:numPr>
      </w:pPr>
      <w:r>
        <w:t xml:space="preserve">Повторить </w:t>
      </w:r>
      <w:proofErr w:type="spellStart"/>
      <w:r>
        <w:t>пп</w:t>
      </w:r>
      <w:proofErr w:type="spellEnd"/>
      <w:r>
        <w:t>. 5.3.3.2, 5.3.3.3</w:t>
      </w:r>
    </w:p>
    <w:p w:rsidR="000C407F" w:rsidRPr="000C407F" w:rsidRDefault="000C407F" w:rsidP="000C407F">
      <w:pPr>
        <w:pStyle w:val="a3"/>
        <w:numPr>
          <w:ilvl w:val="3"/>
          <w:numId w:val="7"/>
        </w:numPr>
      </w:pPr>
      <w:r>
        <w:t>Значения по каналам должны быть следующие:</w:t>
      </w:r>
    </w:p>
    <w:p w:rsidR="00104072" w:rsidRDefault="00104072" w:rsidP="005D0CC3">
      <w:r>
        <w:rPr>
          <w:noProof/>
          <w:lang w:eastAsia="ru-RU" w:bidi="ar-SA"/>
        </w:rPr>
        <w:lastRenderedPageBreak/>
        <mc:AlternateContent>
          <mc:Choice Requires="wpc">
            <w:drawing>
              <wp:inline distT="0" distB="0" distL="0" distR="0" wp14:anchorId="64552B3B" wp14:editId="32687570">
                <wp:extent cx="5486400" cy="4355869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Поле 6"/>
                        <wps:cNvSpPr txBox="1"/>
                        <wps:spPr>
                          <a:xfrm>
                            <a:off x="2128058" y="4048298"/>
                            <a:ext cx="1230284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C0F" w:rsidRDefault="00E76C0F" w:rsidP="00104072">
                              <w:pPr>
                                <w:ind w:firstLine="0"/>
                                <w:jc w:val="center"/>
                              </w:pPr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2683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30" editas="canvas" style="width:6in;height:343pt;mso-position-horizontal-relative:char;mso-position-vertical-relative:line" coordsize="54864,43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">
                <v:shape id="_x0000_s1031" type="#_x0000_t75" style="position:absolute;width:54864;height:43554;visibility:visible;mso-wrap-style:square">
                  <v:fill o:detectmouseclick="t"/>
                  <v:path o:connecttype="none"/>
                </v:shape>
                <v:shape id="Поле 6" o:spid="_x0000_s1032" type="#_x0000_t202" style="position:absolute;left:21280;top:40482;width:12303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E76C0F" w:rsidRDefault="00E76C0F" w:rsidP="00104072">
                        <w:pPr>
                          <w:ind w:firstLine="0"/>
                          <w:jc w:val="center"/>
                        </w:pPr>
                        <w:r>
                          <w:t>Рис. 2</w:t>
                        </w:r>
                      </w:p>
                    </w:txbxContent>
                  </v:textbox>
                </v:shape>
                <v:shape id="Рисунок 7" o:spid="_x0000_s1033" type="#_x0000_t75" style="position:absolute;width:54864;height:38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gUbPCAAAA2gAAAA8AAABkcnMvZG93bnJldi54bWxEj0uLwjAUhfeC/yFcwZ2mDsNYqlFkmCm6&#10;EPGxcHlprm21uSlNxtZ/PxEEl4fz+DjzZWcqcafGlZYVTMYRCOLM6pJzBafj7ygG4TyyxsoyKXiQ&#10;g+Wi35tjom3Le7offC7CCLsEFRTe14mULivIoBvbmjh4F9sY9EE2udQNtmHcVPIjir6kwZIDocCa&#10;vgvKboc/EyDba7qKKW0pzc+3T/mzi4+bnVLDQbeagfDU+Xf41V5rBVN4Xgk3QC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IFGzwgAAANoAAAAPAAAAAAAAAAAAAAAAAJ8C&#10;AABkcnMvZG93bnJldi54bWxQSwUGAAAAAAQABAD3AAAAjgMAAAAA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0C407F" w:rsidRDefault="000C407F" w:rsidP="005D0CC3"/>
    <w:tbl>
      <w:tblPr>
        <w:tblStyle w:val="af0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6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0C407F" w:rsidRPr="000C407F" w:rsidTr="00FD56E3">
        <w:trPr>
          <w:jc w:val="center"/>
        </w:trPr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№ канала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0C407F" w:rsidRPr="00FD56E3" w:rsidRDefault="000C407F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15</w:t>
            </w:r>
          </w:p>
        </w:tc>
      </w:tr>
      <w:tr w:rsidR="00515214" w:rsidRPr="00B77081" w:rsidTr="00FD56E3">
        <w:trPr>
          <w:jc w:val="center"/>
        </w:trPr>
        <w:tc>
          <w:tcPr>
            <w:tcW w:w="0" w:type="auto"/>
          </w:tcPr>
          <w:p w:rsidR="00515214" w:rsidRPr="00B77081" w:rsidRDefault="00515214" w:rsidP="00FD56E3">
            <w:pPr>
              <w:pStyle w:val="ac"/>
              <w:rPr>
                <w:color w:val="C0504D" w:themeColor="accent2"/>
                <w:sz w:val="20"/>
                <w:szCs w:val="20"/>
              </w:rPr>
            </w:pPr>
            <w:r w:rsidRPr="00B77081">
              <w:rPr>
                <w:color w:val="C0504D" w:themeColor="accent2"/>
                <w:sz w:val="20"/>
                <w:szCs w:val="20"/>
              </w:rPr>
              <w:t>Значение</w:t>
            </w:r>
          </w:p>
        </w:tc>
        <w:tc>
          <w:tcPr>
            <w:tcW w:w="0" w:type="auto"/>
          </w:tcPr>
          <w:p w:rsidR="00515214" w:rsidRPr="00515214" w:rsidRDefault="00515214" w:rsidP="00FD56E3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  <w:tc>
          <w:tcPr>
            <w:tcW w:w="0" w:type="auto"/>
          </w:tcPr>
          <w:p w:rsidR="00515214" w:rsidRPr="00515214" w:rsidRDefault="00515214" w:rsidP="00FD56E3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2,0</w:t>
            </w:r>
          </w:p>
        </w:tc>
        <w:tc>
          <w:tcPr>
            <w:tcW w:w="0" w:type="auto"/>
          </w:tcPr>
          <w:p w:rsidR="00515214" w:rsidRPr="00515214" w:rsidRDefault="00515214" w:rsidP="00FD56E3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2,0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2,0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2,0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2,0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4,0</w:t>
            </w:r>
          </w:p>
        </w:tc>
        <w:tc>
          <w:tcPr>
            <w:tcW w:w="0" w:type="auto"/>
          </w:tcPr>
          <w:p w:rsidR="00515214" w:rsidRPr="00515214" w:rsidRDefault="00515214" w:rsidP="00FD56E3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</w:tr>
    </w:tbl>
    <w:p w:rsidR="000C407F" w:rsidRDefault="000C407F" w:rsidP="000C407F">
      <w:pPr>
        <w:ind w:firstLine="0"/>
        <w:rPr>
          <w:lang w:val="en-US"/>
        </w:rPr>
      </w:pPr>
    </w:p>
    <w:p w:rsidR="000C407F" w:rsidRDefault="000C407F" w:rsidP="000C407F">
      <w:pPr>
        <w:pStyle w:val="a3"/>
        <w:numPr>
          <w:ilvl w:val="3"/>
          <w:numId w:val="7"/>
        </w:numPr>
      </w:pPr>
      <w:r>
        <w:t>Задать значения напряжений:</w:t>
      </w:r>
    </w:p>
    <w:p w:rsidR="00515214" w:rsidRDefault="00515214" w:rsidP="00515214">
      <w:pPr>
        <w:pStyle w:val="a3"/>
        <w:ind w:left="2475" w:firstLine="0"/>
      </w:pPr>
    </w:p>
    <w:p w:rsidR="000C407F" w:rsidRDefault="000C407F" w:rsidP="000C407F">
      <w:r>
        <w:rPr>
          <w:lang w:val="en-US"/>
        </w:rPr>
        <w:t xml:space="preserve">U1 = </w:t>
      </w:r>
      <w:r>
        <w:t>-4</w:t>
      </w:r>
      <w:r>
        <w:rPr>
          <w:lang w:val="en-US"/>
        </w:rPr>
        <w:t xml:space="preserve"> </w:t>
      </w:r>
      <w:r>
        <w:t>В</w:t>
      </w:r>
    </w:p>
    <w:p w:rsidR="000C407F" w:rsidRDefault="000C407F" w:rsidP="000C407F">
      <w:r>
        <w:rPr>
          <w:lang w:val="en-US"/>
        </w:rPr>
        <w:t>U2 =</w:t>
      </w:r>
      <w:r>
        <w:t xml:space="preserve"> +4</w:t>
      </w:r>
      <w:r>
        <w:rPr>
          <w:lang w:val="en-US"/>
        </w:rPr>
        <w:t xml:space="preserve"> </w:t>
      </w:r>
      <w:r>
        <w:t>В</w:t>
      </w:r>
    </w:p>
    <w:p w:rsidR="000C407F" w:rsidRDefault="000C407F" w:rsidP="000C407F">
      <w:r>
        <w:rPr>
          <w:lang w:val="en-US"/>
        </w:rPr>
        <w:t xml:space="preserve">U3 = </w:t>
      </w:r>
      <w:r>
        <w:t>0 В</w:t>
      </w:r>
    </w:p>
    <w:p w:rsidR="00515214" w:rsidRDefault="00515214" w:rsidP="000C407F"/>
    <w:p w:rsidR="000C407F" w:rsidRDefault="000C407F" w:rsidP="00FD56E3">
      <w:pPr>
        <w:pStyle w:val="a3"/>
        <w:numPr>
          <w:ilvl w:val="3"/>
          <w:numId w:val="7"/>
        </w:numPr>
      </w:pPr>
      <w:r>
        <w:t xml:space="preserve">Повторить </w:t>
      </w:r>
      <w:proofErr w:type="spellStart"/>
      <w:r>
        <w:t>пп</w:t>
      </w:r>
      <w:proofErr w:type="spellEnd"/>
      <w:r>
        <w:t>. 5.3.3.2.</w:t>
      </w:r>
    </w:p>
    <w:p w:rsidR="000C407F" w:rsidRDefault="000C407F" w:rsidP="000C407F">
      <w:pPr>
        <w:pStyle w:val="a3"/>
        <w:numPr>
          <w:ilvl w:val="3"/>
          <w:numId w:val="7"/>
        </w:numPr>
      </w:pPr>
      <w:r>
        <w:t>Значения по каналам должны быть следующие:</w:t>
      </w:r>
    </w:p>
    <w:p w:rsidR="00FD56E3" w:rsidRDefault="00FD56E3" w:rsidP="00FD56E3">
      <w:pPr>
        <w:ind w:firstLine="0"/>
      </w:pPr>
    </w:p>
    <w:tbl>
      <w:tblPr>
        <w:tblStyle w:val="af0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6"/>
        <w:gridCol w:w="431"/>
        <w:gridCol w:w="364"/>
        <w:gridCol w:w="364"/>
        <w:gridCol w:w="431"/>
        <w:gridCol w:w="364"/>
        <w:gridCol w:w="364"/>
        <w:gridCol w:w="431"/>
        <w:gridCol w:w="364"/>
        <w:gridCol w:w="364"/>
        <w:gridCol w:w="431"/>
        <w:gridCol w:w="364"/>
        <w:gridCol w:w="364"/>
        <w:gridCol w:w="431"/>
        <w:gridCol w:w="364"/>
        <w:gridCol w:w="364"/>
        <w:gridCol w:w="431"/>
      </w:tblGrid>
      <w:tr w:rsidR="00FD56E3" w:rsidRPr="00FD56E3" w:rsidTr="00FD56E3">
        <w:trPr>
          <w:jc w:val="center"/>
        </w:trPr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№ канала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FD56E3" w:rsidRPr="00FD56E3" w:rsidRDefault="00FD56E3" w:rsidP="00FD56E3">
            <w:pPr>
              <w:pStyle w:val="ac"/>
              <w:rPr>
                <w:sz w:val="20"/>
                <w:szCs w:val="20"/>
              </w:rPr>
            </w:pPr>
            <w:r w:rsidRPr="00FD56E3">
              <w:rPr>
                <w:sz w:val="20"/>
                <w:szCs w:val="20"/>
              </w:rPr>
              <w:t>15</w:t>
            </w:r>
          </w:p>
        </w:tc>
      </w:tr>
      <w:tr w:rsidR="00515214" w:rsidRPr="00B77081" w:rsidTr="00FD56E3">
        <w:trPr>
          <w:jc w:val="center"/>
        </w:trPr>
        <w:tc>
          <w:tcPr>
            <w:tcW w:w="0" w:type="auto"/>
          </w:tcPr>
          <w:p w:rsidR="00515214" w:rsidRPr="00B77081" w:rsidRDefault="00515214" w:rsidP="00FD56E3">
            <w:pPr>
              <w:pStyle w:val="ac"/>
              <w:rPr>
                <w:color w:val="C0504D" w:themeColor="accent2"/>
                <w:sz w:val="20"/>
                <w:szCs w:val="20"/>
              </w:rPr>
            </w:pPr>
            <w:r w:rsidRPr="00B77081">
              <w:rPr>
                <w:color w:val="C0504D" w:themeColor="accent2"/>
                <w:sz w:val="20"/>
                <w:szCs w:val="20"/>
              </w:rPr>
              <w:t>Значение</w:t>
            </w:r>
          </w:p>
        </w:tc>
        <w:tc>
          <w:tcPr>
            <w:tcW w:w="0" w:type="auto"/>
          </w:tcPr>
          <w:p w:rsidR="00515214" w:rsidRPr="00515214" w:rsidRDefault="00515214" w:rsidP="00FD56E3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-4,0</w:t>
            </w:r>
          </w:p>
        </w:tc>
        <w:tc>
          <w:tcPr>
            <w:tcW w:w="0" w:type="auto"/>
          </w:tcPr>
          <w:p w:rsidR="00515214" w:rsidRPr="00515214" w:rsidRDefault="00515214" w:rsidP="00FD56E3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4,0</w:t>
            </w:r>
          </w:p>
        </w:tc>
        <w:tc>
          <w:tcPr>
            <w:tcW w:w="0" w:type="auto"/>
          </w:tcPr>
          <w:p w:rsidR="00515214" w:rsidRPr="00515214" w:rsidRDefault="00515214" w:rsidP="00FD56E3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-4,0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-4,0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-4,0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-4,0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4,0</w:t>
            </w:r>
          </w:p>
        </w:tc>
        <w:tc>
          <w:tcPr>
            <w:tcW w:w="0" w:type="auto"/>
          </w:tcPr>
          <w:p w:rsidR="00515214" w:rsidRPr="00515214" w:rsidRDefault="00515214" w:rsidP="00515214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0,0</w:t>
            </w:r>
          </w:p>
        </w:tc>
        <w:tc>
          <w:tcPr>
            <w:tcW w:w="0" w:type="auto"/>
          </w:tcPr>
          <w:p w:rsidR="00515214" w:rsidRPr="00515214" w:rsidRDefault="00515214" w:rsidP="00FD56E3">
            <w:pPr>
              <w:pStyle w:val="ac"/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>-4,0</w:t>
            </w:r>
          </w:p>
        </w:tc>
      </w:tr>
    </w:tbl>
    <w:p w:rsidR="00FF5E06" w:rsidRDefault="00FF5E06" w:rsidP="00FF5E06">
      <w:pPr>
        <w:rPr>
          <w:lang w:val="en-US"/>
        </w:rPr>
      </w:pPr>
    </w:p>
    <w:p w:rsidR="00A544AC" w:rsidRDefault="00A544AC" w:rsidP="00FF5E06">
      <w:pPr>
        <w:pStyle w:val="3"/>
      </w:pPr>
      <w:r>
        <w:t>Проверка источника питания аналоговых сигналов 24</w:t>
      </w:r>
      <w:proofErr w:type="gramStart"/>
      <w:r>
        <w:t xml:space="preserve"> В</w:t>
      </w:r>
      <w:proofErr w:type="gramEnd"/>
    </w:p>
    <w:p w:rsidR="00A544AC" w:rsidRDefault="00A544AC" w:rsidP="00A544AC">
      <w:pPr>
        <w:pStyle w:val="a3"/>
        <w:numPr>
          <w:ilvl w:val="3"/>
          <w:numId w:val="7"/>
        </w:numPr>
      </w:pPr>
      <w:r>
        <w:t xml:space="preserve">Собрать схему рис. 3. В качестве датчика </w:t>
      </w:r>
      <w:r>
        <w:rPr>
          <w:lang w:val="en-US"/>
        </w:rPr>
        <w:t>A</w:t>
      </w:r>
      <w:r w:rsidRPr="00A544AC">
        <w:t>1</w:t>
      </w:r>
      <w:r>
        <w:t xml:space="preserve"> может быть использован калибратор токовой петли (4-20) мА в пассивном режиме. Входной микропереключатель по каналу 0 должен быть включён (режим приёма сигналов (4-20) мА).</w:t>
      </w:r>
    </w:p>
    <w:p w:rsidR="00A544AC" w:rsidRDefault="00A544AC" w:rsidP="00A544AC">
      <w:pPr>
        <w:pStyle w:val="a3"/>
        <w:numPr>
          <w:ilvl w:val="3"/>
          <w:numId w:val="7"/>
        </w:numPr>
      </w:pPr>
      <w:r>
        <w:t xml:space="preserve">Задать на датчике </w:t>
      </w:r>
      <w:r>
        <w:rPr>
          <w:lang w:val="en-US"/>
        </w:rPr>
        <w:t>A</w:t>
      </w:r>
      <w:r w:rsidRPr="00A544AC">
        <w:t>1</w:t>
      </w:r>
      <w:r>
        <w:t xml:space="preserve"> сигнал в пределах допустимого диапазона.</w:t>
      </w:r>
    </w:p>
    <w:p w:rsidR="00A544AC" w:rsidRDefault="00A544AC" w:rsidP="00A544AC">
      <w:pPr>
        <w:pStyle w:val="a3"/>
        <w:numPr>
          <w:ilvl w:val="3"/>
          <w:numId w:val="7"/>
        </w:numPr>
      </w:pPr>
      <w:r>
        <w:lastRenderedPageBreak/>
        <w:t xml:space="preserve">Дать команду по </w:t>
      </w:r>
      <w:proofErr w:type="spellStart"/>
      <w:r>
        <w:t>пп</w:t>
      </w:r>
      <w:proofErr w:type="spellEnd"/>
      <w:r>
        <w:t xml:space="preserve">. </w:t>
      </w:r>
      <w:r w:rsidR="00EE6C54">
        <w:t>5</w:t>
      </w:r>
      <w:r>
        <w:t>.3.</w:t>
      </w:r>
      <w:r w:rsidR="00EE6C54">
        <w:t>3.2</w:t>
      </w:r>
      <w:r>
        <w:t>. Проверить п</w:t>
      </w:r>
      <w:r w:rsidR="00EE6C54">
        <w:t xml:space="preserve">о полученным данным по </w:t>
      </w:r>
      <w:proofErr w:type="spellStart"/>
      <w:r w:rsidR="00EE6C54">
        <w:t>пп</w:t>
      </w:r>
      <w:proofErr w:type="spellEnd"/>
      <w:r w:rsidR="00EE6C54">
        <w:t>. 5.3.3.3</w:t>
      </w:r>
      <w:r>
        <w:t xml:space="preserve">, что полученное значение соответствует </w:t>
      </w:r>
      <w:proofErr w:type="gramStart"/>
      <w:r>
        <w:t>заданному</w:t>
      </w:r>
      <w:proofErr w:type="gramEnd"/>
      <w:r>
        <w:t xml:space="preserve"> по </w:t>
      </w:r>
      <w:proofErr w:type="spellStart"/>
      <w:r>
        <w:t>пп</w:t>
      </w:r>
      <w:proofErr w:type="spellEnd"/>
      <w:r>
        <w:t>. 5.3.4.2 с приведённой погрешностью не хуже 0,5%.</w:t>
      </w:r>
    </w:p>
    <w:p w:rsidR="00A544AC" w:rsidRPr="00A544AC" w:rsidRDefault="00A544AC" w:rsidP="00A544AC">
      <w:r>
        <w:rPr>
          <w:noProof/>
          <w:lang w:eastAsia="ru-RU" w:bidi="ar-SA"/>
        </w:rPr>
        <mc:AlternateContent>
          <mc:Choice Requires="wpc">
            <w:drawing>
              <wp:inline distT="0" distB="0" distL="0" distR="0" wp14:anchorId="6C6E1EF4" wp14:editId="57A66B9A">
                <wp:extent cx="5486400" cy="4427275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93341" y="59205"/>
                            <a:ext cx="3328679" cy="3966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Поле 11"/>
                        <wps:cNvSpPr txBox="1"/>
                        <wps:spPr>
                          <a:xfrm>
                            <a:off x="2078780" y="4072040"/>
                            <a:ext cx="1276213" cy="342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C0F" w:rsidRPr="00A544AC" w:rsidRDefault="00E76C0F" w:rsidP="00A544AC">
                              <w:pPr>
                                <w:ind w:firstLine="0"/>
                                <w:jc w:val="center"/>
                              </w:pPr>
                              <w:r>
                                <w:t>Рис.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" o:spid="_x0000_s1034" editas="canvas" style="width:6in;height:348.6pt;mso-position-horizontal-relative:char;mso-position-vertical-relative:line" coordsize="54864,44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">
                <v:shape id="_x0000_s1035" type="#_x0000_t75" style="position:absolute;width:54864;height:44272;visibility:visible;mso-wrap-style:square">
                  <v:fill o:detectmouseclick="t"/>
                  <v:path o:connecttype="none"/>
                </v:shape>
                <v:shape id="Рисунок 10" o:spid="_x0000_s1036" type="#_x0000_t75" style="position:absolute;left:9933;top:592;width:33287;height:39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n187GAAAA2wAAAA8AAABkcnMvZG93bnJldi54bWxEj81rwkAQxe+F/g/LFLzVjQoqqau0RcGL&#10;FD966G3ITj5IdjZkVxP96zuHQm8zvDfv/Wa1GVyjbtSFyrOByTgBRZx5W3Fh4HLevS5BhYhssfFM&#10;Bu4UYLN+flphan3PR7qdYqEkhEOKBsoY21TrkJXkMIx9Syxa7juHUdau0LbDXsJdo6dJMtcOK5aG&#10;Elv6LCmrT1dn4GGHvK/t9qOeHeaT5Of7a7eY5saMXob3N1CRhvhv/rveW8EXevlFBtD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CfXzsYAAADbAAAADwAAAAAAAAAAAAAA&#10;AACfAgAAZHJzL2Rvd25yZXYueG1sUEsFBgAAAAAEAAQA9wAAAJIDAAAAAA==&#10;">
                  <v:imagedata r:id="rId13" o:title=""/>
                  <v:path arrowok="t"/>
                </v:shape>
                <v:shape id="Поле 11" o:spid="_x0000_s1037" type="#_x0000_t202" style="position:absolute;left:20787;top:40720;width:12762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E76C0F" w:rsidRPr="00A544AC" w:rsidRDefault="00E76C0F" w:rsidP="00A544AC">
                        <w:pPr>
                          <w:ind w:firstLine="0"/>
                          <w:jc w:val="center"/>
                        </w:pPr>
                        <w:r>
                          <w:t>Рис.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F5E06" w:rsidRPr="00A544AC" w:rsidRDefault="00FF5E06" w:rsidP="00FF5E06">
      <w:pPr>
        <w:pStyle w:val="3"/>
      </w:pPr>
      <w:r>
        <w:t xml:space="preserve">Проверка контактов </w:t>
      </w:r>
      <w:r>
        <w:rPr>
          <w:lang w:val="en-US"/>
        </w:rPr>
        <w:t>IP</w:t>
      </w:r>
    </w:p>
    <w:p w:rsidR="00FF5E06" w:rsidRDefault="00A544AC" w:rsidP="00FF5E06">
      <w:pPr>
        <w:pStyle w:val="a3"/>
        <w:numPr>
          <w:ilvl w:val="3"/>
          <w:numId w:val="7"/>
        </w:numPr>
      </w:pPr>
      <w:r>
        <w:t>Собрать схему рис. 4</w:t>
      </w:r>
      <w:r w:rsidR="00FF5E06">
        <w:t>.</w:t>
      </w:r>
    </w:p>
    <w:p w:rsidR="00FF5E06" w:rsidRDefault="0031687D" w:rsidP="00FF5E06">
      <w:pPr>
        <w:pStyle w:val="a3"/>
        <w:numPr>
          <w:ilvl w:val="3"/>
          <w:numId w:val="7"/>
        </w:numPr>
      </w:pPr>
      <w:r>
        <w:t xml:space="preserve">Задать комбинацию на переключателях </w:t>
      </w:r>
      <w:r>
        <w:rPr>
          <w:lang w:val="en-US"/>
        </w:rPr>
        <w:t>SA</w:t>
      </w:r>
      <w:r>
        <w:t xml:space="preserve"> панели ПНУА:</w:t>
      </w:r>
    </w:p>
    <w:p w:rsidR="00515214" w:rsidRDefault="00515214" w:rsidP="00515214">
      <w:pPr>
        <w:pStyle w:val="a3"/>
        <w:ind w:left="2475" w:firstLine="0"/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784"/>
        <w:gridCol w:w="784"/>
        <w:gridCol w:w="784"/>
        <w:gridCol w:w="784"/>
        <w:gridCol w:w="784"/>
      </w:tblGrid>
      <w:tr w:rsidR="0031687D" w:rsidRPr="0031687D" w:rsidTr="0031687D">
        <w:trPr>
          <w:jc w:val="center"/>
        </w:trPr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t>№ переключателя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rPr>
                <w:lang w:val="en-US"/>
              </w:rPr>
              <w:t>SA</w:t>
            </w:r>
            <w:r w:rsidRPr="0031687D">
              <w:t>.0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rPr>
                <w:lang w:val="en-US"/>
              </w:rPr>
              <w:t>SA</w:t>
            </w:r>
            <w:r w:rsidRPr="0031687D">
              <w:t>.1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rPr>
                <w:lang w:val="en-US"/>
              </w:rPr>
              <w:t>SA</w:t>
            </w:r>
            <w:r w:rsidRPr="0031687D">
              <w:t>.2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rPr>
                <w:lang w:val="en-US"/>
              </w:rPr>
              <w:t>SA</w:t>
            </w:r>
            <w:r w:rsidRPr="0031687D">
              <w:t>.3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rPr>
                <w:lang w:val="en-US"/>
              </w:rPr>
              <w:t>SA</w:t>
            </w:r>
            <w:r w:rsidRPr="0031687D">
              <w:t>.4</w:t>
            </w:r>
          </w:p>
        </w:tc>
      </w:tr>
      <w:tr w:rsidR="0031687D" w:rsidRPr="0031687D" w:rsidTr="0031687D">
        <w:trPr>
          <w:jc w:val="center"/>
        </w:trPr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t>Положение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t>0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t>1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t>0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t>1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 w:rsidRPr="0031687D">
              <w:t>0</w:t>
            </w:r>
          </w:p>
        </w:tc>
      </w:tr>
    </w:tbl>
    <w:p w:rsidR="00515214" w:rsidRDefault="00515214" w:rsidP="00515214">
      <w:pPr>
        <w:pStyle w:val="a3"/>
        <w:ind w:left="2475" w:firstLine="0"/>
      </w:pPr>
    </w:p>
    <w:p w:rsidR="0031687D" w:rsidRDefault="0031687D" w:rsidP="0031687D">
      <w:pPr>
        <w:pStyle w:val="a3"/>
        <w:numPr>
          <w:ilvl w:val="3"/>
          <w:numId w:val="7"/>
        </w:numPr>
      </w:pPr>
      <w:r>
        <w:t>Произвести рестарт модуля</w:t>
      </w:r>
    </w:p>
    <w:p w:rsidR="0031687D" w:rsidRPr="00EE6C54" w:rsidRDefault="0031687D" w:rsidP="0031687D">
      <w:pPr>
        <w:pStyle w:val="a3"/>
        <w:numPr>
          <w:ilvl w:val="3"/>
          <w:numId w:val="7"/>
        </w:numPr>
      </w:pPr>
      <w:r>
        <w:t>Дать команду</w:t>
      </w:r>
      <w:r w:rsidR="00515214">
        <w:t xml:space="preserve"> запроса </w:t>
      </w:r>
      <w:r w:rsidR="00515214">
        <w:rPr>
          <w:lang w:val="en-US"/>
        </w:rPr>
        <w:t>IP-</w:t>
      </w:r>
      <w:r w:rsidR="00515214">
        <w:t>адреса</w:t>
      </w:r>
    </w:p>
    <w:p w:rsidR="00EE6C54" w:rsidRDefault="00EE6C54" w:rsidP="00EE6C54">
      <w:pPr>
        <w:pStyle w:val="a3"/>
        <w:ind w:left="2475" w:firstLine="0"/>
      </w:pPr>
    </w:p>
    <w:tbl>
      <w:tblPr>
        <w:tblStyle w:val="af0"/>
        <w:tblW w:w="0" w:type="auto"/>
        <w:tblInd w:w="1393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70"/>
      </w:tblGrid>
      <w:tr w:rsidR="00E76C0F" w:rsidRPr="0031687D" w:rsidTr="0067218A">
        <w:tc>
          <w:tcPr>
            <w:tcW w:w="0" w:type="auto"/>
          </w:tcPr>
          <w:p w:rsidR="00E76C0F" w:rsidRPr="00900898" w:rsidRDefault="00E76C0F" w:rsidP="00515214">
            <w:pPr>
              <w:pStyle w:val="ac"/>
            </w:pP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E76C0F" w:rsidRPr="00515214" w:rsidRDefault="00E76C0F" w:rsidP="00515214">
            <w:pPr>
              <w:pStyle w:val="ac"/>
              <w:rPr>
                <w:lang w:val="en-US"/>
              </w:rPr>
            </w:pPr>
            <w:del w:id="382" w:author="kmv" w:date="2015-04-14T16:00:00Z">
              <w:r w:rsidDel="00E76C0F">
                <w:rPr>
                  <w:lang w:val="en-US"/>
                </w:rPr>
                <w:delText>I</w:delText>
              </w:r>
            </w:del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del w:id="383" w:author="kmv" w:date="2015-04-14T16:00:00Z">
              <w:r w:rsidDel="00E76C0F">
                <w:rPr>
                  <w:lang w:val="en-US"/>
                </w:rPr>
                <w:delText>P</w:delText>
              </w:r>
            </w:del>
          </w:p>
        </w:tc>
      </w:tr>
      <w:tr w:rsidR="00E76C0F" w:rsidRPr="0031687D" w:rsidTr="00E76C0F">
        <w:tc>
          <w:tcPr>
            <w:tcW w:w="0" w:type="auto"/>
          </w:tcPr>
          <w:p w:rsidR="00E76C0F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E76C0F" w:rsidRPr="00900898" w:rsidRDefault="00E76C0F" w:rsidP="00E76C0F">
            <w:pPr>
              <w:pStyle w:val="ac"/>
              <w:rPr>
                <w:lang w:val="en-US"/>
              </w:rPr>
              <w:pPrChange w:id="384" w:author="kmv" w:date="2015-04-14T16:00:00Z">
                <w:pPr>
                  <w:pStyle w:val="ac"/>
                </w:pPr>
              </w:pPrChange>
            </w:pPr>
            <w:del w:id="385" w:author="kmv" w:date="2015-04-14T16:00:00Z">
              <w:r w:rsidDel="00E76C0F">
                <w:rPr>
                  <w:lang w:val="en-US"/>
                </w:rPr>
                <w:delText>49</w:delText>
              </w:r>
            </w:del>
            <w:ins w:id="386" w:author="kmv" w:date="2015-04-14T16:00:00Z">
              <w:r>
                <w:rPr>
                  <w:lang w:val="en-US"/>
                </w:rPr>
                <w:t>43</w:t>
              </w:r>
            </w:ins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del w:id="387" w:author="kmv" w:date="2015-04-14T16:00:00Z">
              <w:r w:rsidDel="00E76C0F">
                <w:rPr>
                  <w:lang w:val="en-US"/>
                </w:rPr>
                <w:delText>50</w:delText>
              </w:r>
            </w:del>
            <w:ins w:id="388" w:author="kmv" w:date="2015-04-14T16:00:00Z">
              <w:r>
                <w:rPr>
                  <w:lang w:val="en-US"/>
                </w:rPr>
                <w:t>BC</w:t>
              </w:r>
            </w:ins>
          </w:p>
        </w:tc>
      </w:tr>
    </w:tbl>
    <w:p w:rsidR="00EE6C54" w:rsidRPr="001A1E30" w:rsidRDefault="00EE6C54" w:rsidP="0031687D">
      <w:pPr>
        <w:ind w:left="1395" w:firstLine="0"/>
        <w:rPr>
          <w:b/>
          <w:lang w:val="en-US"/>
        </w:rPr>
      </w:pPr>
    </w:p>
    <w:p w:rsidR="0031687D" w:rsidRPr="00EE6C54" w:rsidRDefault="0031687D" w:rsidP="0031687D">
      <w:pPr>
        <w:pStyle w:val="a3"/>
        <w:numPr>
          <w:ilvl w:val="3"/>
          <w:numId w:val="7"/>
        </w:numPr>
      </w:pPr>
      <w:r>
        <w:t>Должен быть получен ответ</w:t>
      </w:r>
      <w:r w:rsidR="00515214">
        <w:rPr>
          <w:lang w:val="en-US"/>
        </w:rPr>
        <w:t xml:space="preserve"> (172.16.28.41)</w:t>
      </w:r>
      <w:r>
        <w:t>:</w:t>
      </w:r>
    </w:p>
    <w:p w:rsidR="00EE6C54" w:rsidRDefault="00EE6C54" w:rsidP="00EE6C54">
      <w:pPr>
        <w:pStyle w:val="a3"/>
        <w:ind w:left="2475" w:firstLine="0"/>
        <w:rPr>
          <w:lang w:val="en-US"/>
        </w:rPr>
      </w:pPr>
    </w:p>
    <w:tbl>
      <w:tblPr>
        <w:tblStyle w:val="af0"/>
        <w:tblW w:w="0" w:type="auto"/>
        <w:tblInd w:w="1393" w:type="dxa"/>
        <w:tblLook w:val="04A0" w:firstRow="1" w:lastRow="0" w:firstColumn="1" w:lastColumn="0" w:noHBand="0" w:noVBand="1"/>
      </w:tblPr>
      <w:tblGrid>
        <w:gridCol w:w="621"/>
        <w:gridCol w:w="543"/>
        <w:gridCol w:w="496"/>
        <w:gridCol w:w="496"/>
        <w:gridCol w:w="496"/>
        <w:gridCol w:w="605"/>
        <w:gridCol w:w="496"/>
        <w:gridCol w:w="543"/>
        <w:gridCol w:w="496"/>
      </w:tblGrid>
      <w:tr w:rsidR="00105672" w:rsidRPr="0031687D" w:rsidTr="0067218A">
        <w:tc>
          <w:tcPr>
            <w:tcW w:w="0" w:type="auto"/>
          </w:tcPr>
          <w:p w:rsidR="00105672" w:rsidRPr="00900898" w:rsidRDefault="00105672" w:rsidP="00515214">
            <w:pPr>
              <w:pStyle w:val="ac"/>
            </w:pPr>
          </w:p>
        </w:tc>
        <w:tc>
          <w:tcPr>
            <w:tcW w:w="0" w:type="auto"/>
          </w:tcPr>
          <w:p w:rsidR="00105672" w:rsidRPr="00900898" w:rsidRDefault="00105672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gridSpan w:val="3"/>
          </w:tcPr>
          <w:p w:rsidR="00105672" w:rsidRPr="00515214" w:rsidRDefault="00105672" w:rsidP="00515214">
            <w:pPr>
              <w:pStyle w:val="ac"/>
              <w:rPr>
                <w:ins w:id="389" w:author="anton" w:date="2015-04-13T09:42:00Z"/>
                <w:lang w:val="en-US"/>
              </w:rPr>
            </w:pPr>
            <w:ins w:id="390" w:author="anton" w:date="2015-04-13T09:42:00Z">
              <w:r>
                <w:t>длина</w:t>
              </w:r>
            </w:ins>
          </w:p>
        </w:tc>
        <w:tc>
          <w:tcPr>
            <w:tcW w:w="0" w:type="auto"/>
          </w:tcPr>
          <w:p w:rsidR="00105672" w:rsidRPr="00515214" w:rsidRDefault="00105672" w:rsidP="00515214">
            <w:pPr>
              <w:pStyle w:val="ac"/>
              <w:rPr>
                <w:lang w:val="en-US"/>
              </w:rPr>
            </w:pPr>
          </w:p>
        </w:tc>
        <w:tc>
          <w:tcPr>
            <w:tcW w:w="0" w:type="auto"/>
          </w:tcPr>
          <w:p w:rsidR="00105672" w:rsidRPr="00900898" w:rsidRDefault="00105672" w:rsidP="00515214">
            <w:pPr>
              <w:pStyle w:val="ac"/>
              <w:rPr>
                <w:lang w:val="en-US"/>
              </w:rPr>
            </w:pPr>
          </w:p>
        </w:tc>
        <w:tc>
          <w:tcPr>
            <w:tcW w:w="0" w:type="auto"/>
          </w:tcPr>
          <w:p w:rsidR="00105672" w:rsidRPr="00900898" w:rsidRDefault="00105672" w:rsidP="00515214">
            <w:pPr>
              <w:pStyle w:val="ac"/>
              <w:rPr>
                <w:lang w:val="en-US"/>
              </w:rPr>
            </w:pPr>
          </w:p>
        </w:tc>
        <w:tc>
          <w:tcPr>
            <w:tcW w:w="0" w:type="auto"/>
          </w:tcPr>
          <w:p w:rsidR="00105672" w:rsidRPr="00900898" w:rsidRDefault="00105672" w:rsidP="00515214">
            <w:pPr>
              <w:pStyle w:val="ac"/>
              <w:rPr>
                <w:lang w:val="en-US"/>
              </w:rPr>
            </w:pPr>
          </w:p>
        </w:tc>
      </w:tr>
      <w:tr w:rsidR="00CC38BA" w:rsidRPr="0031687D" w:rsidTr="00E76C0F">
        <w:tc>
          <w:tcPr>
            <w:tcW w:w="0" w:type="auto"/>
          </w:tcPr>
          <w:p w:rsidR="00CC38BA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CC38BA" w:rsidRPr="00900898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0" w:type="auto"/>
          </w:tcPr>
          <w:p w:rsidR="00CC38BA" w:rsidRDefault="00CC38BA" w:rsidP="00515214">
            <w:pPr>
              <w:pStyle w:val="ac"/>
              <w:rPr>
                <w:ins w:id="391" w:author="anton" w:date="2015-04-13T09:42:00Z"/>
                <w:lang w:val="en-US"/>
              </w:rPr>
            </w:pPr>
            <w:ins w:id="392" w:author="anton" w:date="2015-04-13T09:42:00Z">
              <w:r>
                <w:t>00</w:t>
              </w:r>
            </w:ins>
          </w:p>
        </w:tc>
        <w:tc>
          <w:tcPr>
            <w:tcW w:w="0" w:type="auto"/>
          </w:tcPr>
          <w:p w:rsidR="00CC38BA" w:rsidRDefault="00CC38BA" w:rsidP="00515214">
            <w:pPr>
              <w:pStyle w:val="ac"/>
              <w:rPr>
                <w:ins w:id="393" w:author="anton" w:date="2015-04-13T09:42:00Z"/>
                <w:lang w:val="en-US"/>
              </w:rPr>
            </w:pPr>
            <w:ins w:id="394" w:author="anton" w:date="2015-04-14T13:25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Default="00CC38BA" w:rsidP="00105672">
            <w:pPr>
              <w:pStyle w:val="ac"/>
              <w:rPr>
                <w:ins w:id="395" w:author="anton" w:date="2015-04-13T09:42:00Z"/>
                <w:lang w:val="en-US"/>
              </w:rPr>
            </w:pPr>
            <w:ins w:id="396" w:author="anton" w:date="2015-04-13T09:42:00Z">
              <w:r>
                <w:t>04</w:t>
              </w:r>
            </w:ins>
          </w:p>
        </w:tc>
        <w:tc>
          <w:tcPr>
            <w:tcW w:w="0" w:type="auto"/>
          </w:tcPr>
          <w:p w:rsidR="00CC38BA" w:rsidRPr="00900898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</w:tcPr>
          <w:p w:rsidR="00CC38BA" w:rsidRPr="00900898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CC38BA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0" w:type="auto"/>
          </w:tcPr>
          <w:p w:rsidR="00CC38BA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</w:tbl>
    <w:p w:rsidR="00515214" w:rsidRPr="00515214" w:rsidRDefault="00515214" w:rsidP="00EE6C54">
      <w:pPr>
        <w:pStyle w:val="a3"/>
        <w:ind w:left="2475" w:firstLine="0"/>
        <w:rPr>
          <w:lang w:val="en-US"/>
        </w:rPr>
      </w:pPr>
    </w:p>
    <w:p w:rsidR="00EE6C54" w:rsidRPr="00EE6C54" w:rsidRDefault="00EE6C54" w:rsidP="0031687D">
      <w:pPr>
        <w:ind w:left="1395" w:firstLine="0"/>
        <w:rPr>
          <w:b/>
          <w:lang w:val="en-US"/>
        </w:rPr>
      </w:pPr>
    </w:p>
    <w:p w:rsidR="0031687D" w:rsidRPr="00515214" w:rsidRDefault="0031687D" w:rsidP="0031687D">
      <w:pPr>
        <w:pStyle w:val="a3"/>
        <w:numPr>
          <w:ilvl w:val="3"/>
          <w:numId w:val="7"/>
        </w:numPr>
      </w:pPr>
      <w:r>
        <w:t xml:space="preserve">Задать комбинацию на переключателях </w:t>
      </w:r>
      <w:r>
        <w:rPr>
          <w:lang w:val="en-US"/>
        </w:rPr>
        <w:t>SA</w:t>
      </w:r>
      <w:r>
        <w:t xml:space="preserve"> панели ПНУА:</w:t>
      </w:r>
    </w:p>
    <w:p w:rsidR="00515214" w:rsidRDefault="00515214" w:rsidP="00515214">
      <w:pPr>
        <w:pStyle w:val="a3"/>
        <w:ind w:left="2475" w:firstLine="0"/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784"/>
        <w:gridCol w:w="784"/>
        <w:gridCol w:w="784"/>
        <w:gridCol w:w="784"/>
        <w:gridCol w:w="784"/>
      </w:tblGrid>
      <w:tr w:rsidR="0031687D" w:rsidRPr="0031687D" w:rsidTr="00224C7A">
        <w:trPr>
          <w:jc w:val="center"/>
        </w:trPr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 w:rsidRPr="0031687D">
              <w:t>№ переключателя</w:t>
            </w:r>
          </w:p>
        </w:tc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 w:rsidRPr="0031687D">
              <w:rPr>
                <w:lang w:val="en-US"/>
              </w:rPr>
              <w:t>SA</w:t>
            </w:r>
            <w:r w:rsidRPr="0031687D">
              <w:t>.0</w:t>
            </w:r>
          </w:p>
        </w:tc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 w:rsidRPr="0031687D">
              <w:rPr>
                <w:lang w:val="en-US"/>
              </w:rPr>
              <w:t>SA</w:t>
            </w:r>
            <w:r w:rsidRPr="0031687D">
              <w:t>.1</w:t>
            </w:r>
          </w:p>
        </w:tc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 w:rsidRPr="0031687D">
              <w:rPr>
                <w:lang w:val="en-US"/>
              </w:rPr>
              <w:t>SA</w:t>
            </w:r>
            <w:r w:rsidRPr="0031687D">
              <w:t>.2</w:t>
            </w:r>
          </w:p>
        </w:tc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 w:rsidRPr="0031687D">
              <w:rPr>
                <w:lang w:val="en-US"/>
              </w:rPr>
              <w:t>SA</w:t>
            </w:r>
            <w:r w:rsidRPr="0031687D">
              <w:t>.3</w:t>
            </w:r>
          </w:p>
        </w:tc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 w:rsidRPr="0031687D">
              <w:rPr>
                <w:lang w:val="en-US"/>
              </w:rPr>
              <w:t>SA</w:t>
            </w:r>
            <w:r w:rsidRPr="0031687D">
              <w:t>.4</w:t>
            </w:r>
          </w:p>
        </w:tc>
      </w:tr>
      <w:tr w:rsidR="0031687D" w:rsidRPr="0031687D" w:rsidTr="00224C7A">
        <w:trPr>
          <w:jc w:val="center"/>
        </w:trPr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 w:rsidRPr="0031687D">
              <w:t>Положение</w:t>
            </w:r>
          </w:p>
        </w:tc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>
              <w:t>1</w:t>
            </w:r>
          </w:p>
        </w:tc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>
              <w:t>0</w:t>
            </w:r>
          </w:p>
        </w:tc>
        <w:tc>
          <w:tcPr>
            <w:tcW w:w="0" w:type="auto"/>
          </w:tcPr>
          <w:p w:rsidR="0031687D" w:rsidRPr="0031687D" w:rsidRDefault="0031687D" w:rsidP="0031687D">
            <w:pPr>
              <w:pStyle w:val="ac"/>
            </w:pPr>
            <w:r>
              <w:t>1</w:t>
            </w:r>
          </w:p>
        </w:tc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>
              <w:t>0</w:t>
            </w:r>
          </w:p>
        </w:tc>
        <w:tc>
          <w:tcPr>
            <w:tcW w:w="0" w:type="auto"/>
          </w:tcPr>
          <w:p w:rsidR="0031687D" w:rsidRPr="0031687D" w:rsidRDefault="0031687D" w:rsidP="00224C7A">
            <w:pPr>
              <w:pStyle w:val="ac"/>
            </w:pPr>
            <w:r>
              <w:t>1</w:t>
            </w:r>
          </w:p>
        </w:tc>
      </w:tr>
    </w:tbl>
    <w:p w:rsidR="00DA35A8" w:rsidRDefault="00DA35A8" w:rsidP="00DA35A8">
      <w:pPr>
        <w:pStyle w:val="a3"/>
        <w:ind w:left="2475" w:firstLine="0"/>
      </w:pPr>
    </w:p>
    <w:p w:rsidR="0031687D" w:rsidRDefault="0031687D" w:rsidP="0031687D">
      <w:pPr>
        <w:pStyle w:val="a3"/>
        <w:numPr>
          <w:ilvl w:val="3"/>
          <w:numId w:val="7"/>
        </w:numPr>
      </w:pPr>
      <w:r>
        <w:t>Произвести рестарт модуля</w:t>
      </w:r>
    </w:p>
    <w:p w:rsidR="00DA35A8" w:rsidRDefault="00DA35A8" w:rsidP="00DA35A8">
      <w:pPr>
        <w:pStyle w:val="a3"/>
        <w:ind w:left="2475" w:firstLine="0"/>
      </w:pPr>
    </w:p>
    <w:p w:rsidR="00515214" w:rsidRPr="00EE6C54" w:rsidRDefault="00515214" w:rsidP="00515214">
      <w:pPr>
        <w:pStyle w:val="a3"/>
        <w:numPr>
          <w:ilvl w:val="3"/>
          <w:numId w:val="7"/>
        </w:numPr>
      </w:pPr>
      <w:r>
        <w:t xml:space="preserve">Дать команду запроса </w:t>
      </w:r>
      <w:r>
        <w:rPr>
          <w:lang w:val="en-US"/>
        </w:rPr>
        <w:t>IP-</w:t>
      </w:r>
      <w:r>
        <w:t>адреса</w:t>
      </w:r>
    </w:p>
    <w:p w:rsidR="00515214" w:rsidRDefault="00515214" w:rsidP="00515214">
      <w:pPr>
        <w:pStyle w:val="a3"/>
        <w:ind w:left="2475" w:firstLine="0"/>
      </w:pPr>
    </w:p>
    <w:tbl>
      <w:tblPr>
        <w:tblStyle w:val="af0"/>
        <w:tblW w:w="0" w:type="auto"/>
        <w:tblInd w:w="1393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70"/>
      </w:tblGrid>
      <w:tr w:rsidR="00E76C0F" w:rsidRPr="0031687D" w:rsidTr="0067218A">
        <w:tc>
          <w:tcPr>
            <w:tcW w:w="0" w:type="auto"/>
          </w:tcPr>
          <w:p w:rsidR="00E76C0F" w:rsidRPr="00900898" w:rsidRDefault="00E76C0F" w:rsidP="00515214">
            <w:pPr>
              <w:pStyle w:val="ac"/>
            </w:pP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E76C0F" w:rsidRPr="00515214" w:rsidRDefault="00E76C0F" w:rsidP="00515214">
            <w:pPr>
              <w:pStyle w:val="ac"/>
              <w:rPr>
                <w:lang w:val="en-US"/>
              </w:rPr>
            </w:pPr>
            <w:del w:id="397" w:author="kmv" w:date="2015-04-14T16:00:00Z">
              <w:r w:rsidDel="00E76C0F">
                <w:rPr>
                  <w:lang w:val="en-US"/>
                </w:rPr>
                <w:delText>I</w:delText>
              </w:r>
            </w:del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del w:id="398" w:author="kmv" w:date="2015-04-14T16:00:00Z">
              <w:r w:rsidDel="00E76C0F">
                <w:rPr>
                  <w:lang w:val="en-US"/>
                </w:rPr>
                <w:delText>P</w:delText>
              </w:r>
            </w:del>
          </w:p>
        </w:tc>
      </w:tr>
      <w:tr w:rsidR="00E76C0F" w:rsidRPr="0031687D" w:rsidTr="00E76C0F">
        <w:tc>
          <w:tcPr>
            <w:tcW w:w="0" w:type="auto"/>
          </w:tcPr>
          <w:p w:rsidR="00E76C0F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E76C0F" w:rsidRPr="00900898" w:rsidRDefault="00E76C0F" w:rsidP="00E76C0F">
            <w:pPr>
              <w:pStyle w:val="ac"/>
              <w:rPr>
                <w:lang w:val="en-US"/>
              </w:rPr>
              <w:pPrChange w:id="399" w:author="kmv" w:date="2015-04-14T16:00:00Z">
                <w:pPr>
                  <w:pStyle w:val="ac"/>
                </w:pPr>
              </w:pPrChange>
            </w:pPr>
            <w:del w:id="400" w:author="kmv" w:date="2015-04-14T16:00:00Z">
              <w:r w:rsidDel="00E76C0F">
                <w:rPr>
                  <w:lang w:val="en-US"/>
                </w:rPr>
                <w:delText>49</w:delText>
              </w:r>
            </w:del>
            <w:ins w:id="401" w:author="kmv" w:date="2015-04-14T16:00:00Z">
              <w:r>
                <w:rPr>
                  <w:lang w:val="en-US"/>
                </w:rPr>
                <w:t>43</w:t>
              </w:r>
            </w:ins>
          </w:p>
        </w:tc>
        <w:tc>
          <w:tcPr>
            <w:tcW w:w="0" w:type="auto"/>
          </w:tcPr>
          <w:p w:rsidR="00E76C0F" w:rsidRPr="00900898" w:rsidRDefault="00E76C0F" w:rsidP="00515214">
            <w:pPr>
              <w:pStyle w:val="ac"/>
              <w:rPr>
                <w:lang w:val="en-US"/>
              </w:rPr>
            </w:pPr>
            <w:del w:id="402" w:author="kmv" w:date="2015-04-14T16:00:00Z">
              <w:r w:rsidDel="00E76C0F">
                <w:rPr>
                  <w:lang w:val="en-US"/>
                </w:rPr>
                <w:delText>50</w:delText>
              </w:r>
            </w:del>
            <w:ins w:id="403" w:author="kmv" w:date="2015-04-14T16:00:00Z">
              <w:r>
                <w:rPr>
                  <w:lang w:val="en-US"/>
                </w:rPr>
                <w:t>BC</w:t>
              </w:r>
            </w:ins>
          </w:p>
        </w:tc>
      </w:tr>
    </w:tbl>
    <w:p w:rsidR="00515214" w:rsidRPr="001A1E30" w:rsidRDefault="00515214" w:rsidP="00515214">
      <w:pPr>
        <w:ind w:left="1395" w:firstLine="0"/>
        <w:rPr>
          <w:b/>
          <w:lang w:val="en-US"/>
        </w:rPr>
      </w:pPr>
    </w:p>
    <w:p w:rsidR="00515214" w:rsidRPr="00EE6C54" w:rsidRDefault="00515214" w:rsidP="00515214">
      <w:pPr>
        <w:pStyle w:val="a3"/>
        <w:numPr>
          <w:ilvl w:val="3"/>
          <w:numId w:val="7"/>
        </w:numPr>
      </w:pPr>
      <w:r>
        <w:t>Должен быть получен ответ</w:t>
      </w:r>
      <w:r>
        <w:rPr>
          <w:lang w:val="en-US"/>
        </w:rPr>
        <w:t xml:space="preserve"> (172.16.28.52)</w:t>
      </w:r>
      <w:r>
        <w:t>:</w:t>
      </w:r>
    </w:p>
    <w:p w:rsidR="00515214" w:rsidRDefault="00515214" w:rsidP="00515214">
      <w:pPr>
        <w:pStyle w:val="a3"/>
        <w:ind w:left="2475" w:firstLine="0"/>
        <w:rPr>
          <w:lang w:val="en-US"/>
        </w:rPr>
      </w:pPr>
    </w:p>
    <w:tbl>
      <w:tblPr>
        <w:tblStyle w:val="af0"/>
        <w:tblW w:w="0" w:type="auto"/>
        <w:tblInd w:w="1393" w:type="dxa"/>
        <w:tblLook w:val="04A0" w:firstRow="1" w:lastRow="0" w:firstColumn="1" w:lastColumn="0" w:noHBand="0" w:noVBand="1"/>
      </w:tblPr>
      <w:tblGrid>
        <w:gridCol w:w="621"/>
        <w:gridCol w:w="543"/>
        <w:gridCol w:w="496"/>
        <w:gridCol w:w="496"/>
        <w:gridCol w:w="496"/>
        <w:gridCol w:w="605"/>
        <w:gridCol w:w="496"/>
        <w:gridCol w:w="543"/>
        <w:gridCol w:w="496"/>
      </w:tblGrid>
      <w:tr w:rsidR="00105672" w:rsidRPr="0031687D" w:rsidTr="0067218A">
        <w:tc>
          <w:tcPr>
            <w:tcW w:w="0" w:type="auto"/>
          </w:tcPr>
          <w:p w:rsidR="00105672" w:rsidRPr="00900898" w:rsidRDefault="00105672" w:rsidP="00515214">
            <w:pPr>
              <w:pStyle w:val="ac"/>
            </w:pPr>
          </w:p>
        </w:tc>
        <w:tc>
          <w:tcPr>
            <w:tcW w:w="0" w:type="auto"/>
          </w:tcPr>
          <w:p w:rsidR="00105672" w:rsidRPr="00900898" w:rsidRDefault="00105672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gridSpan w:val="3"/>
          </w:tcPr>
          <w:p w:rsidR="00105672" w:rsidRPr="00515214" w:rsidRDefault="00105672" w:rsidP="00515214">
            <w:pPr>
              <w:pStyle w:val="ac"/>
              <w:rPr>
                <w:ins w:id="404" w:author="anton" w:date="2015-04-13T09:42:00Z"/>
                <w:lang w:val="en-US"/>
              </w:rPr>
            </w:pPr>
            <w:ins w:id="405" w:author="anton" w:date="2015-04-13T09:42:00Z">
              <w:r>
                <w:t>длина</w:t>
              </w:r>
            </w:ins>
          </w:p>
        </w:tc>
        <w:tc>
          <w:tcPr>
            <w:tcW w:w="0" w:type="auto"/>
          </w:tcPr>
          <w:p w:rsidR="00105672" w:rsidRPr="00515214" w:rsidRDefault="00105672" w:rsidP="00515214">
            <w:pPr>
              <w:pStyle w:val="ac"/>
              <w:rPr>
                <w:lang w:val="en-US"/>
              </w:rPr>
            </w:pPr>
          </w:p>
        </w:tc>
        <w:tc>
          <w:tcPr>
            <w:tcW w:w="0" w:type="auto"/>
          </w:tcPr>
          <w:p w:rsidR="00105672" w:rsidRPr="00900898" w:rsidRDefault="00105672" w:rsidP="00515214">
            <w:pPr>
              <w:pStyle w:val="ac"/>
              <w:rPr>
                <w:lang w:val="en-US"/>
              </w:rPr>
            </w:pPr>
          </w:p>
        </w:tc>
        <w:tc>
          <w:tcPr>
            <w:tcW w:w="0" w:type="auto"/>
          </w:tcPr>
          <w:p w:rsidR="00105672" w:rsidRPr="00900898" w:rsidRDefault="00105672" w:rsidP="00515214">
            <w:pPr>
              <w:pStyle w:val="ac"/>
              <w:rPr>
                <w:lang w:val="en-US"/>
              </w:rPr>
            </w:pPr>
          </w:p>
        </w:tc>
        <w:tc>
          <w:tcPr>
            <w:tcW w:w="0" w:type="auto"/>
          </w:tcPr>
          <w:p w:rsidR="00105672" w:rsidRPr="00900898" w:rsidRDefault="00105672" w:rsidP="00515214">
            <w:pPr>
              <w:pStyle w:val="ac"/>
              <w:rPr>
                <w:lang w:val="en-US"/>
              </w:rPr>
            </w:pPr>
          </w:p>
        </w:tc>
      </w:tr>
      <w:tr w:rsidR="00CC38BA" w:rsidRPr="0031687D" w:rsidTr="00E76C0F">
        <w:tc>
          <w:tcPr>
            <w:tcW w:w="0" w:type="auto"/>
          </w:tcPr>
          <w:p w:rsidR="00CC38BA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CC38BA" w:rsidRPr="00900898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0" w:type="auto"/>
          </w:tcPr>
          <w:p w:rsidR="00CC38BA" w:rsidRDefault="00CC38BA" w:rsidP="00515214">
            <w:pPr>
              <w:pStyle w:val="ac"/>
              <w:rPr>
                <w:ins w:id="406" w:author="anton" w:date="2015-04-13T09:42:00Z"/>
                <w:lang w:val="en-US"/>
              </w:rPr>
            </w:pPr>
            <w:ins w:id="407" w:author="anton" w:date="2015-04-13T09:42:00Z">
              <w:r>
                <w:t>00</w:t>
              </w:r>
            </w:ins>
          </w:p>
        </w:tc>
        <w:tc>
          <w:tcPr>
            <w:tcW w:w="0" w:type="auto"/>
          </w:tcPr>
          <w:p w:rsidR="00CC38BA" w:rsidRDefault="00CC38BA" w:rsidP="00515214">
            <w:pPr>
              <w:pStyle w:val="ac"/>
              <w:rPr>
                <w:ins w:id="408" w:author="anton" w:date="2015-04-13T09:42:00Z"/>
                <w:lang w:val="en-US"/>
              </w:rPr>
            </w:pPr>
            <w:ins w:id="409" w:author="anton" w:date="2015-04-14T13:25:00Z">
              <w:r>
                <w:rPr>
                  <w:lang w:val="en-US"/>
                </w:rPr>
                <w:t>00</w:t>
              </w:r>
            </w:ins>
          </w:p>
        </w:tc>
        <w:tc>
          <w:tcPr>
            <w:tcW w:w="0" w:type="auto"/>
          </w:tcPr>
          <w:p w:rsidR="00CC38BA" w:rsidRDefault="00CC38BA" w:rsidP="00515214">
            <w:pPr>
              <w:pStyle w:val="ac"/>
              <w:rPr>
                <w:ins w:id="410" w:author="anton" w:date="2015-04-13T09:42:00Z"/>
                <w:lang w:val="en-US"/>
              </w:rPr>
            </w:pPr>
            <w:ins w:id="411" w:author="anton" w:date="2015-04-13T09:42:00Z">
              <w:r>
                <w:t>04</w:t>
              </w:r>
            </w:ins>
          </w:p>
        </w:tc>
        <w:tc>
          <w:tcPr>
            <w:tcW w:w="0" w:type="auto"/>
          </w:tcPr>
          <w:p w:rsidR="00CC38BA" w:rsidRPr="00900898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</w:tcPr>
          <w:p w:rsidR="00CC38BA" w:rsidRPr="00900898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CC38BA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0" w:type="auto"/>
          </w:tcPr>
          <w:p w:rsidR="00CC38BA" w:rsidRDefault="00CC38BA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EE6C54" w:rsidRPr="00EE6C54" w:rsidRDefault="00EE6C54" w:rsidP="0031687D">
      <w:pPr>
        <w:ind w:left="1395" w:firstLine="0"/>
        <w:rPr>
          <w:b/>
          <w:lang w:val="en-US"/>
        </w:rPr>
      </w:pPr>
    </w:p>
    <w:p w:rsidR="001A1E30" w:rsidRDefault="001A1E30" w:rsidP="001A1E30">
      <w:pPr>
        <w:pStyle w:val="3"/>
        <w:rPr>
          <w:lang w:val="en-US"/>
        </w:rPr>
      </w:pPr>
      <w:r>
        <w:t xml:space="preserve">Проверка приёма сигнала </w:t>
      </w:r>
      <w:r>
        <w:rPr>
          <w:lang w:val="en-US"/>
        </w:rPr>
        <w:t>1PPS</w:t>
      </w:r>
    </w:p>
    <w:p w:rsidR="00515214" w:rsidRPr="00515214" w:rsidRDefault="00515214" w:rsidP="00515214">
      <w:pPr>
        <w:rPr>
          <w:lang w:val="en-US"/>
        </w:rPr>
      </w:pPr>
    </w:p>
    <w:p w:rsidR="001A1E30" w:rsidRPr="004459EA" w:rsidRDefault="001A1E30" w:rsidP="001A1E30">
      <w:pPr>
        <w:pStyle w:val="a3"/>
        <w:numPr>
          <w:ilvl w:val="3"/>
          <w:numId w:val="7"/>
        </w:numPr>
      </w:pPr>
      <w:r>
        <w:t xml:space="preserve">По схеме рис. </w:t>
      </w:r>
      <w:r w:rsidR="00A544AC">
        <w:t>4</w:t>
      </w:r>
      <w:r>
        <w:t xml:space="preserve"> включить переключатель </w:t>
      </w:r>
      <w:r>
        <w:rPr>
          <w:lang w:val="en-US"/>
        </w:rPr>
        <w:t>SA</w:t>
      </w:r>
      <w:r w:rsidRPr="001A1E30">
        <w:t>.5</w:t>
      </w:r>
      <w:r>
        <w:t xml:space="preserve">. </w:t>
      </w:r>
      <w:r w:rsidR="0041337F">
        <w:t>Дать команду</w:t>
      </w:r>
    </w:p>
    <w:p w:rsidR="0041337F" w:rsidRDefault="0041337F" w:rsidP="0041337F">
      <w:pPr>
        <w:ind w:left="1395" w:firstLine="0"/>
      </w:pPr>
    </w:p>
    <w:tbl>
      <w:tblPr>
        <w:tblStyle w:val="af0"/>
        <w:tblW w:w="0" w:type="auto"/>
        <w:tblInd w:w="1393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70"/>
      </w:tblGrid>
      <w:tr w:rsidR="00FC637C" w:rsidRPr="0031687D" w:rsidTr="0067218A">
        <w:tc>
          <w:tcPr>
            <w:tcW w:w="0" w:type="auto"/>
          </w:tcPr>
          <w:p w:rsidR="00FC637C" w:rsidRPr="00900898" w:rsidRDefault="00FC637C" w:rsidP="00515214">
            <w:pPr>
              <w:pStyle w:val="ac"/>
            </w:pPr>
          </w:p>
        </w:tc>
        <w:tc>
          <w:tcPr>
            <w:tcW w:w="0" w:type="auto"/>
          </w:tcPr>
          <w:p w:rsidR="00FC637C" w:rsidRPr="00900898" w:rsidRDefault="00FC637C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FC637C" w:rsidRPr="00515214" w:rsidRDefault="00FC637C" w:rsidP="00515214">
            <w:pPr>
              <w:pStyle w:val="ac"/>
              <w:rPr>
                <w:lang w:val="en-US"/>
              </w:rPr>
            </w:pPr>
            <w:del w:id="412" w:author="kmv" w:date="2015-04-14T16:01:00Z">
              <w:r w:rsidDel="00FC637C">
                <w:rPr>
                  <w:lang w:val="en-US"/>
                </w:rPr>
                <w:delText>P</w:delText>
              </w:r>
            </w:del>
          </w:p>
        </w:tc>
        <w:tc>
          <w:tcPr>
            <w:tcW w:w="0" w:type="auto"/>
          </w:tcPr>
          <w:p w:rsidR="00FC637C" w:rsidRPr="00900898" w:rsidRDefault="00FC637C" w:rsidP="00515214">
            <w:pPr>
              <w:pStyle w:val="ac"/>
              <w:rPr>
                <w:lang w:val="en-US"/>
              </w:rPr>
            </w:pPr>
            <w:del w:id="413" w:author="kmv" w:date="2015-04-14T16:01:00Z">
              <w:r w:rsidDel="00FC637C">
                <w:rPr>
                  <w:lang w:val="en-US"/>
                </w:rPr>
                <w:delText>S</w:delText>
              </w:r>
            </w:del>
          </w:p>
        </w:tc>
      </w:tr>
      <w:tr w:rsidR="00FC637C" w:rsidRPr="0031687D" w:rsidTr="00E76C0F">
        <w:tc>
          <w:tcPr>
            <w:tcW w:w="0" w:type="auto"/>
          </w:tcPr>
          <w:p w:rsidR="00FC637C" w:rsidRDefault="00FC637C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FC637C" w:rsidRPr="00900898" w:rsidRDefault="00FC637C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0" w:type="auto"/>
          </w:tcPr>
          <w:p w:rsidR="00FC637C" w:rsidRPr="00900898" w:rsidRDefault="00FC637C" w:rsidP="00515214">
            <w:pPr>
              <w:pStyle w:val="ac"/>
              <w:rPr>
                <w:lang w:val="en-US"/>
              </w:rPr>
            </w:pPr>
            <w:del w:id="414" w:author="kmv" w:date="2015-04-14T16:01:00Z">
              <w:r w:rsidDel="00FC637C">
                <w:rPr>
                  <w:lang w:val="en-US"/>
                </w:rPr>
                <w:delText>50</w:delText>
              </w:r>
            </w:del>
            <w:ins w:id="415" w:author="kmv" w:date="2015-04-14T16:01:00Z">
              <w:r>
                <w:rPr>
                  <w:lang w:val="en-US"/>
                </w:rPr>
                <w:t>44</w:t>
              </w:r>
            </w:ins>
          </w:p>
        </w:tc>
        <w:tc>
          <w:tcPr>
            <w:tcW w:w="0" w:type="auto"/>
          </w:tcPr>
          <w:p w:rsidR="00FC637C" w:rsidRPr="00900898" w:rsidRDefault="00FC637C" w:rsidP="00515214">
            <w:pPr>
              <w:pStyle w:val="ac"/>
              <w:rPr>
                <w:lang w:val="en-US"/>
              </w:rPr>
            </w:pPr>
            <w:del w:id="416" w:author="kmv" w:date="2015-04-14T16:01:00Z">
              <w:r w:rsidDel="00FC637C">
                <w:rPr>
                  <w:lang w:val="en-US"/>
                </w:rPr>
                <w:delText>53</w:delText>
              </w:r>
            </w:del>
            <w:ins w:id="417" w:author="kmv" w:date="2015-04-14T16:01:00Z">
              <w:r>
                <w:rPr>
                  <w:lang w:val="en-US"/>
                </w:rPr>
                <w:t>BB</w:t>
              </w:r>
            </w:ins>
          </w:p>
        </w:tc>
      </w:tr>
    </w:tbl>
    <w:p w:rsidR="0041337F" w:rsidRDefault="0041337F" w:rsidP="0041337F">
      <w:pPr>
        <w:ind w:left="1395" w:firstLine="0"/>
        <w:rPr>
          <w:lang w:val="en-US"/>
        </w:rPr>
      </w:pPr>
    </w:p>
    <w:p w:rsidR="0041337F" w:rsidRDefault="0041337F" w:rsidP="0041337F">
      <w:pPr>
        <w:pStyle w:val="a3"/>
        <w:numPr>
          <w:ilvl w:val="3"/>
          <w:numId w:val="7"/>
        </w:numPr>
      </w:pPr>
      <w:r>
        <w:t>Проконтролировать получение ответа</w:t>
      </w:r>
    </w:p>
    <w:p w:rsidR="0041337F" w:rsidRPr="0041337F" w:rsidRDefault="0041337F" w:rsidP="0041337F">
      <w:pPr>
        <w:pStyle w:val="a3"/>
        <w:ind w:left="2475" w:firstLine="0"/>
      </w:pPr>
    </w:p>
    <w:tbl>
      <w:tblPr>
        <w:tblStyle w:val="af0"/>
        <w:tblW w:w="0" w:type="auto"/>
        <w:tblInd w:w="1293" w:type="dxa"/>
        <w:tblLook w:val="04A0" w:firstRow="1" w:lastRow="0" w:firstColumn="1" w:lastColumn="0" w:noHBand="0" w:noVBand="1"/>
      </w:tblPr>
      <w:tblGrid>
        <w:gridCol w:w="621"/>
        <w:gridCol w:w="543"/>
        <w:gridCol w:w="766"/>
        <w:gridCol w:w="870"/>
      </w:tblGrid>
      <w:tr w:rsidR="00FC637C" w:rsidRPr="0031687D" w:rsidTr="0067218A">
        <w:tc>
          <w:tcPr>
            <w:tcW w:w="0" w:type="auto"/>
          </w:tcPr>
          <w:p w:rsidR="00FC637C" w:rsidRPr="00900898" w:rsidRDefault="00FC637C" w:rsidP="00515214">
            <w:pPr>
              <w:pStyle w:val="ac"/>
            </w:pPr>
          </w:p>
        </w:tc>
        <w:tc>
          <w:tcPr>
            <w:tcW w:w="0" w:type="auto"/>
          </w:tcPr>
          <w:p w:rsidR="00FC637C" w:rsidRPr="00900898" w:rsidRDefault="00FC637C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</w:tcPr>
          <w:p w:rsidR="00FC637C" w:rsidRPr="00900898" w:rsidRDefault="00FC637C" w:rsidP="00515214">
            <w:pPr>
              <w:pStyle w:val="ac"/>
              <w:rPr>
                <w:lang w:val="en-US"/>
              </w:rPr>
            </w:pPr>
            <w:del w:id="418" w:author="kmv" w:date="2015-04-14T16:03:00Z">
              <w:r w:rsidDel="00FC637C">
                <w:rPr>
                  <w:lang w:val="en-US"/>
                </w:rPr>
                <w:delText>Y</w:delText>
              </w:r>
            </w:del>
          </w:p>
        </w:tc>
        <w:tc>
          <w:tcPr>
            <w:tcW w:w="0" w:type="auto"/>
          </w:tcPr>
          <w:p w:rsidR="00FC637C" w:rsidRPr="00900898" w:rsidRDefault="00FC637C" w:rsidP="00515214">
            <w:pPr>
              <w:pStyle w:val="ac"/>
              <w:rPr>
                <w:lang w:val="en-US"/>
              </w:rPr>
            </w:pPr>
            <w:del w:id="419" w:author="kmv" w:date="2015-04-14T16:03:00Z">
              <w:r w:rsidDel="00FC637C">
                <w:rPr>
                  <w:lang w:val="en-US"/>
                </w:rPr>
                <w:delText>N</w:delText>
              </w:r>
            </w:del>
          </w:p>
        </w:tc>
      </w:tr>
      <w:tr w:rsidR="00FC637C" w:rsidRPr="0031687D" w:rsidTr="00E76C0F">
        <w:tc>
          <w:tcPr>
            <w:tcW w:w="0" w:type="auto"/>
          </w:tcPr>
          <w:p w:rsidR="00FC637C" w:rsidRDefault="00FC637C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FC637C" w:rsidRPr="00900898" w:rsidRDefault="00FC637C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0" w:type="auto"/>
          </w:tcPr>
          <w:p w:rsidR="00FC637C" w:rsidRPr="00900898" w:rsidRDefault="00FC637C" w:rsidP="00515214">
            <w:pPr>
              <w:pStyle w:val="ac"/>
              <w:rPr>
                <w:lang w:val="en-US"/>
              </w:rPr>
            </w:pPr>
            <w:del w:id="420" w:author="kmv" w:date="2015-04-14T16:03:00Z">
              <w:r w:rsidDel="00FC637C">
                <w:rPr>
                  <w:lang w:val="en-US"/>
                </w:rPr>
                <w:delText>59</w:delText>
              </w:r>
            </w:del>
            <w:ins w:id="421" w:author="kmv" w:date="2015-04-14T16:03:00Z">
              <w:r>
                <w:rPr>
                  <w:lang w:val="en-US"/>
                </w:rPr>
                <w:t>11</w:t>
              </w:r>
            </w:ins>
          </w:p>
        </w:tc>
        <w:tc>
          <w:tcPr>
            <w:tcW w:w="0" w:type="auto"/>
          </w:tcPr>
          <w:p w:rsidR="00FC637C" w:rsidRDefault="00FC637C" w:rsidP="003D1B86">
            <w:pPr>
              <w:pStyle w:val="ac"/>
              <w:rPr>
                <w:lang w:val="en-US"/>
              </w:rPr>
            </w:pPr>
            <w:del w:id="422" w:author="kmv" w:date="2015-04-14T16:03:00Z">
              <w:r w:rsidDel="00FC637C">
                <w:rPr>
                  <w:lang w:val="en-US"/>
                </w:rPr>
                <w:delText>4E</w:delText>
              </w:r>
            </w:del>
            <w:ins w:id="423" w:author="kmv" w:date="2015-04-14T16:03:00Z">
              <w:r>
                <w:rPr>
                  <w:lang w:val="en-US"/>
                </w:rPr>
                <w:t>EE</w:t>
              </w:r>
            </w:ins>
          </w:p>
        </w:tc>
      </w:tr>
    </w:tbl>
    <w:p w:rsidR="00515214" w:rsidRDefault="00515214" w:rsidP="001A1E30">
      <w:pPr>
        <w:ind w:left="1395" w:firstLine="0"/>
        <w:rPr>
          <w:lang w:val="en-US"/>
        </w:rPr>
      </w:pPr>
    </w:p>
    <w:p w:rsidR="0041337F" w:rsidRPr="00214BDA" w:rsidRDefault="0041337F" w:rsidP="001A1E30">
      <w:pPr>
        <w:ind w:left="1395" w:firstLine="0"/>
      </w:pPr>
      <w:r w:rsidRPr="0041337F">
        <w:t>или</w:t>
      </w:r>
      <w:ins w:id="424" w:author="anton" w:date="2015-04-09T15:14:00Z">
        <w:r w:rsidR="00214BDA">
          <w:t xml:space="preserve">, в случае отсутствия сигнала </w:t>
        </w:r>
        <w:r w:rsidR="00214BDA" w:rsidRPr="00214BDA">
          <w:rPr>
            <w:rPrChange w:id="425" w:author="anton" w:date="2015-04-09T15:14:00Z">
              <w:rPr>
                <w:lang w:val="en-US"/>
              </w:rPr>
            </w:rPrChange>
          </w:rPr>
          <w:t>1</w:t>
        </w:r>
        <w:r w:rsidR="00214BDA">
          <w:rPr>
            <w:lang w:val="en-US"/>
          </w:rPr>
          <w:t>PPS</w:t>
        </w:r>
      </w:ins>
    </w:p>
    <w:p w:rsidR="00515214" w:rsidRPr="00214BDA" w:rsidRDefault="00515214" w:rsidP="001A1E30">
      <w:pPr>
        <w:ind w:left="1395" w:firstLine="0"/>
        <w:rPr>
          <w:b/>
          <w:rPrChange w:id="426" w:author="anton" w:date="2015-04-09T15:14:00Z">
            <w:rPr>
              <w:b/>
              <w:lang w:val="en-US"/>
            </w:rPr>
          </w:rPrChange>
        </w:rPr>
      </w:pPr>
    </w:p>
    <w:tbl>
      <w:tblPr>
        <w:tblStyle w:val="af0"/>
        <w:tblW w:w="0" w:type="auto"/>
        <w:tblInd w:w="1336" w:type="dxa"/>
        <w:tblLook w:val="04A0" w:firstRow="1" w:lastRow="0" w:firstColumn="1" w:lastColumn="0" w:noHBand="0" w:noVBand="1"/>
      </w:tblPr>
      <w:tblGrid>
        <w:gridCol w:w="621"/>
        <w:gridCol w:w="543"/>
        <w:gridCol w:w="792"/>
        <w:gridCol w:w="792"/>
      </w:tblGrid>
      <w:tr w:rsidR="00BA722F" w:rsidRPr="0031687D" w:rsidTr="0067218A">
        <w:tc>
          <w:tcPr>
            <w:tcW w:w="0" w:type="auto"/>
          </w:tcPr>
          <w:p w:rsidR="00BA722F" w:rsidRPr="00900898" w:rsidRDefault="00BA722F" w:rsidP="00515214">
            <w:pPr>
              <w:pStyle w:val="ac"/>
            </w:pPr>
          </w:p>
        </w:tc>
        <w:tc>
          <w:tcPr>
            <w:tcW w:w="0" w:type="auto"/>
          </w:tcPr>
          <w:p w:rsidR="00BA722F" w:rsidRPr="00900898" w:rsidRDefault="00BA722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</w:tcPr>
          <w:p w:rsidR="00BA722F" w:rsidRPr="00900898" w:rsidRDefault="00BA722F" w:rsidP="00515214">
            <w:pPr>
              <w:pStyle w:val="ac"/>
              <w:rPr>
                <w:lang w:val="en-US"/>
              </w:rPr>
            </w:pPr>
            <w:del w:id="427" w:author="kmv" w:date="2015-04-14T16:04:00Z">
              <w:r w:rsidDel="00BA722F">
                <w:rPr>
                  <w:lang w:val="en-US"/>
                </w:rPr>
                <w:delText>R</w:delText>
              </w:r>
            </w:del>
          </w:p>
        </w:tc>
        <w:tc>
          <w:tcPr>
            <w:tcW w:w="0" w:type="auto"/>
          </w:tcPr>
          <w:p w:rsidR="00BA722F" w:rsidRPr="00900898" w:rsidRDefault="00BA722F" w:rsidP="00515214">
            <w:pPr>
              <w:pStyle w:val="ac"/>
              <w:rPr>
                <w:lang w:val="en-US"/>
              </w:rPr>
            </w:pPr>
            <w:del w:id="428" w:author="kmv" w:date="2015-04-14T16:04:00Z">
              <w:r w:rsidDel="00BA722F">
                <w:rPr>
                  <w:lang w:val="en-US"/>
                </w:rPr>
                <w:delText>R</w:delText>
              </w:r>
            </w:del>
          </w:p>
        </w:tc>
      </w:tr>
      <w:tr w:rsidR="00BA722F" w:rsidRPr="0031687D" w:rsidTr="00E76C0F">
        <w:tc>
          <w:tcPr>
            <w:tcW w:w="0" w:type="auto"/>
          </w:tcPr>
          <w:p w:rsidR="00BA722F" w:rsidRDefault="00BA722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0" w:type="auto"/>
          </w:tcPr>
          <w:p w:rsidR="00BA722F" w:rsidRPr="00900898" w:rsidRDefault="00BA722F" w:rsidP="00515214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0" w:type="auto"/>
          </w:tcPr>
          <w:p w:rsidR="00BA722F" w:rsidRPr="00900898" w:rsidRDefault="00BA722F" w:rsidP="00515214">
            <w:pPr>
              <w:pStyle w:val="ac"/>
              <w:rPr>
                <w:lang w:val="en-US"/>
              </w:rPr>
            </w:pPr>
            <w:del w:id="429" w:author="kmv" w:date="2015-04-14T16:04:00Z">
              <w:r w:rsidDel="00BA722F">
                <w:rPr>
                  <w:lang w:val="en-US"/>
                </w:rPr>
                <w:delText>52</w:delText>
              </w:r>
            </w:del>
            <w:ins w:id="430" w:author="kmv" w:date="2015-04-14T16:04:00Z">
              <w:r>
                <w:rPr>
                  <w:lang w:val="en-US"/>
                </w:rPr>
                <w:t>F0</w:t>
              </w:r>
            </w:ins>
          </w:p>
        </w:tc>
        <w:tc>
          <w:tcPr>
            <w:tcW w:w="0" w:type="auto"/>
          </w:tcPr>
          <w:p w:rsidR="00BA722F" w:rsidRDefault="00BA722F" w:rsidP="00515214">
            <w:pPr>
              <w:pStyle w:val="ac"/>
              <w:rPr>
                <w:lang w:val="en-US"/>
              </w:rPr>
            </w:pPr>
            <w:del w:id="431" w:author="kmv" w:date="2015-04-14T16:04:00Z">
              <w:r w:rsidDel="00BA722F">
                <w:rPr>
                  <w:lang w:val="en-US"/>
                </w:rPr>
                <w:delText>52</w:delText>
              </w:r>
            </w:del>
            <w:ins w:id="432" w:author="kmv" w:date="2015-04-14T16:04:00Z">
              <w:r>
                <w:rPr>
                  <w:lang w:val="en-US"/>
                </w:rPr>
                <w:t>0F</w:t>
              </w:r>
            </w:ins>
          </w:p>
        </w:tc>
      </w:tr>
    </w:tbl>
    <w:p w:rsidR="0041337F" w:rsidRDefault="0041337F" w:rsidP="001A1E30">
      <w:pPr>
        <w:ind w:left="1395" w:firstLine="0"/>
        <w:rPr>
          <w:b/>
          <w:lang w:val="en-US"/>
        </w:rPr>
      </w:pPr>
    </w:p>
    <w:p w:rsidR="0041337F" w:rsidRPr="0041337F" w:rsidRDefault="0041337F" w:rsidP="001A1E30">
      <w:pPr>
        <w:ind w:left="1395" w:firstLine="0"/>
        <w:rPr>
          <w:b/>
        </w:rPr>
      </w:pPr>
    </w:p>
    <w:p w:rsidR="004459EA" w:rsidRPr="00A544AC" w:rsidRDefault="004459EA" w:rsidP="001A1E30">
      <w:pPr>
        <w:ind w:left="1395" w:firstLine="0"/>
        <w:rPr>
          <w:b/>
        </w:rPr>
      </w:pPr>
    </w:p>
    <w:p w:rsidR="001A1E30" w:rsidRPr="001A1E30" w:rsidRDefault="00A544AC" w:rsidP="001A1E30">
      <w:r>
        <w:rPr>
          <w:noProof/>
          <w:lang w:eastAsia="ru-RU" w:bidi="ar-SA"/>
        </w:rPr>
        <w:lastRenderedPageBreak/>
        <mc:AlternateContent>
          <mc:Choice Requires="wpc">
            <w:drawing>
              <wp:inline distT="0" distB="0" distL="0" distR="0" wp14:anchorId="267AE19E" wp14:editId="532E28BD">
                <wp:extent cx="5486400" cy="4328599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9145" y="0"/>
                            <a:ext cx="3670756" cy="4087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Поле 14"/>
                        <wps:cNvSpPr txBox="1"/>
                        <wps:spPr>
                          <a:xfrm>
                            <a:off x="1986682" y="4052305"/>
                            <a:ext cx="1585399" cy="275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C0F" w:rsidRDefault="00E76C0F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38" editas="canvas" style="width:6in;height:340.85pt;mso-position-horizontal-relative:char;mso-position-vertical-relative:line" coordsize="54864,43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">
                <v:shape id="_x0000_s1039" type="#_x0000_t75" style="position:absolute;width:54864;height:43281;visibility:visible;mso-wrap-style:square">
                  <v:fill o:detectmouseclick="t"/>
                  <v:path o:connecttype="none"/>
                </v:shape>
                <v:shape id="Рисунок 13" o:spid="_x0000_s1040" type="#_x0000_t75" style="position:absolute;left:8091;width:36708;height:40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dWZzAAAAA2wAAAA8AAABkcnMvZG93bnJldi54bWxET01rAjEQvQv+hzCF3jTbVordGkUqFsFT&#10;VfA6bMbs4mYSkqhbf70RBG/zeJ8zmXW2FWcKsXGs4G1YgCCunG7YKNhtl4MxiJiQNbaOScE/RZhN&#10;+70Jltpd+I/Om2REDuFYooI6JV9KGauaLMah88SZO7hgMWUYjNQBLznctvK9KD6lxYZzQ42efmqq&#10;jpuTVXBNo5FffO13xdrT+teEpVmcWqVeX7r5N4hEXXqKH+6VzvM/4P5LPkBO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l1ZnMAAAADbAAAADwAAAAAAAAAAAAAAAACfAgAA&#10;ZHJzL2Rvd25yZXYueG1sUEsFBgAAAAAEAAQA9wAAAIwDAAAAAA==&#10;">
                  <v:imagedata r:id="rId15" o:title=""/>
                  <v:path arrowok="t"/>
                </v:shape>
                <v:shape id="Поле 14" o:spid="_x0000_s1041" type="#_x0000_t202" style="position:absolute;left:19866;top:40523;width:15854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E76C0F" w:rsidRDefault="00E76C0F">
                        <w:r>
                          <w:t>Рис.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687D" w:rsidRDefault="001A1E30" w:rsidP="001A1E30">
      <w:pPr>
        <w:pStyle w:val="2"/>
      </w:pPr>
      <w:r>
        <w:t>Возможные неисправности и методы их устранения</w:t>
      </w:r>
    </w:p>
    <w:p w:rsidR="001A1E30" w:rsidRDefault="001A1E30" w:rsidP="001A1E30">
      <w:pPr>
        <w:ind w:firstLine="0"/>
      </w:pPr>
    </w:p>
    <w:p w:rsidR="001A1E30" w:rsidRPr="0088641B" w:rsidRDefault="001A1E30" w:rsidP="001A1E30">
      <w:pPr>
        <w:pStyle w:val="3"/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 xml:space="preserve">Не устанавливается соединение по </w:t>
      </w:r>
      <w:proofErr w:type="spellStart"/>
      <w:r w:rsidRPr="0088641B">
        <w:rPr>
          <w:color w:val="984806" w:themeColor="accent6" w:themeShade="80"/>
        </w:rPr>
        <w:t>пп</w:t>
      </w:r>
      <w:proofErr w:type="spellEnd"/>
      <w:r w:rsidRPr="0088641B">
        <w:rPr>
          <w:color w:val="984806" w:themeColor="accent6" w:themeShade="80"/>
        </w:rPr>
        <w:t>. 5.3.1</w:t>
      </w:r>
    </w:p>
    <w:p w:rsidR="001A1E30" w:rsidRPr="0088641B" w:rsidRDefault="001A1E30" w:rsidP="001A1E30">
      <w:pPr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 xml:space="preserve">Проверить на </w:t>
      </w:r>
      <w:proofErr w:type="spellStart"/>
      <w:r w:rsidRPr="0088641B">
        <w:rPr>
          <w:color w:val="984806" w:themeColor="accent6" w:themeShade="80"/>
        </w:rPr>
        <w:t>непропаи</w:t>
      </w:r>
      <w:proofErr w:type="spellEnd"/>
      <w:r w:rsidRPr="0088641B">
        <w:rPr>
          <w:color w:val="984806" w:themeColor="accent6" w:themeShade="80"/>
        </w:rPr>
        <w:t xml:space="preserve"> микросхему </w:t>
      </w:r>
      <w:proofErr w:type="spellStart"/>
      <w:r w:rsidRPr="0088641B">
        <w:rPr>
          <w:color w:val="984806" w:themeColor="accent6" w:themeShade="80"/>
          <w:lang w:val="en-US"/>
        </w:rPr>
        <w:t>Phy</w:t>
      </w:r>
      <w:proofErr w:type="spellEnd"/>
      <w:r w:rsidRPr="0088641B">
        <w:rPr>
          <w:color w:val="984806" w:themeColor="accent6" w:themeShade="80"/>
        </w:rPr>
        <w:t>, кварц 25 МГц</w:t>
      </w:r>
    </w:p>
    <w:p w:rsidR="001A1E30" w:rsidRPr="0088641B" w:rsidRDefault="001A1E30" w:rsidP="001A1E30">
      <w:pPr>
        <w:rPr>
          <w:color w:val="984806" w:themeColor="accent6" w:themeShade="80"/>
        </w:rPr>
      </w:pPr>
    </w:p>
    <w:p w:rsidR="001A1E30" w:rsidRPr="0088641B" w:rsidRDefault="001A1E30" w:rsidP="001A1E30">
      <w:pPr>
        <w:pStyle w:val="3"/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>Не светится светодиодный индикатор</w:t>
      </w:r>
    </w:p>
    <w:p w:rsidR="001A1E30" w:rsidRPr="0088641B" w:rsidRDefault="001A1E30" w:rsidP="001A1E30">
      <w:pPr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 xml:space="preserve">Проверить исправность светодиода </w:t>
      </w:r>
      <w:proofErr w:type="spellStart"/>
      <w:r w:rsidRPr="0088641B">
        <w:rPr>
          <w:color w:val="984806" w:themeColor="accent6" w:themeShade="80"/>
          <w:lang w:val="en-US"/>
        </w:rPr>
        <w:t>VDx</w:t>
      </w:r>
      <w:proofErr w:type="spellEnd"/>
      <w:r w:rsidRPr="0088641B">
        <w:rPr>
          <w:color w:val="984806" w:themeColor="accent6" w:themeShade="80"/>
        </w:rPr>
        <w:t xml:space="preserve">, на </w:t>
      </w:r>
      <w:proofErr w:type="spellStart"/>
      <w:r w:rsidRPr="0088641B">
        <w:rPr>
          <w:color w:val="984806" w:themeColor="accent6" w:themeShade="80"/>
        </w:rPr>
        <w:t>непропаи</w:t>
      </w:r>
      <w:proofErr w:type="spellEnd"/>
      <w:r w:rsidRPr="0088641B">
        <w:rPr>
          <w:color w:val="984806" w:themeColor="accent6" w:themeShade="80"/>
        </w:rPr>
        <w:t xml:space="preserve"> выводы микроконтроллера.</w:t>
      </w:r>
    </w:p>
    <w:p w:rsidR="001A1E30" w:rsidRPr="0088641B" w:rsidRDefault="001A1E30" w:rsidP="001A1E30">
      <w:pPr>
        <w:rPr>
          <w:color w:val="984806" w:themeColor="accent6" w:themeShade="80"/>
        </w:rPr>
      </w:pPr>
    </w:p>
    <w:p w:rsidR="001A1E30" w:rsidRPr="0088641B" w:rsidRDefault="001A1E30" w:rsidP="001A1E30">
      <w:pPr>
        <w:pStyle w:val="3"/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>По одному из каналов читается некорректное значение</w:t>
      </w:r>
    </w:p>
    <w:p w:rsidR="001A1E30" w:rsidRPr="0088641B" w:rsidRDefault="001A1E30" w:rsidP="001A1E30">
      <w:pPr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>Проверить весь тракт передачи сигнала</w:t>
      </w:r>
      <w:r w:rsidR="00B23D92" w:rsidRPr="0088641B">
        <w:rPr>
          <w:color w:val="984806" w:themeColor="accent6" w:themeShade="80"/>
        </w:rPr>
        <w:t xml:space="preserve">. Проверить состояние входных микропереключателей </w:t>
      </w:r>
      <w:r w:rsidR="00B23D92" w:rsidRPr="0088641B">
        <w:rPr>
          <w:color w:val="984806" w:themeColor="accent6" w:themeShade="80"/>
          <w:lang w:val="en-US"/>
        </w:rPr>
        <w:t>SA</w:t>
      </w:r>
      <w:proofErr w:type="gramStart"/>
      <w:r w:rsidR="00B23D92" w:rsidRPr="0088641B">
        <w:rPr>
          <w:color w:val="984806" w:themeColor="accent6" w:themeShade="80"/>
        </w:rPr>
        <w:t>х</w:t>
      </w:r>
      <w:proofErr w:type="gramEnd"/>
      <w:r w:rsidR="00B23D92" w:rsidRPr="0088641B">
        <w:rPr>
          <w:color w:val="984806" w:themeColor="accent6" w:themeShade="80"/>
        </w:rPr>
        <w:t xml:space="preserve">, они должны быть отключены. Проверить наличие питания на операционных усилителях. Проверить </w:t>
      </w:r>
      <w:proofErr w:type="spellStart"/>
      <w:r w:rsidR="00B23D92" w:rsidRPr="0088641B">
        <w:rPr>
          <w:color w:val="984806" w:themeColor="accent6" w:themeShade="80"/>
        </w:rPr>
        <w:t>соответствущие</w:t>
      </w:r>
      <w:proofErr w:type="spellEnd"/>
      <w:r w:rsidR="00B23D92" w:rsidRPr="0088641B">
        <w:rPr>
          <w:color w:val="984806" w:themeColor="accent6" w:themeShade="80"/>
        </w:rPr>
        <w:t xml:space="preserve"> выводы на </w:t>
      </w:r>
      <w:proofErr w:type="spellStart"/>
      <w:r w:rsidR="00B23D92" w:rsidRPr="0088641B">
        <w:rPr>
          <w:color w:val="984806" w:themeColor="accent6" w:themeShade="80"/>
        </w:rPr>
        <w:t>непропаи</w:t>
      </w:r>
      <w:proofErr w:type="spellEnd"/>
      <w:r w:rsidR="00B23D92" w:rsidRPr="0088641B">
        <w:rPr>
          <w:color w:val="984806" w:themeColor="accent6" w:themeShade="80"/>
        </w:rPr>
        <w:t>.</w:t>
      </w:r>
    </w:p>
    <w:p w:rsidR="00B23D92" w:rsidRPr="0088641B" w:rsidRDefault="00B23D92" w:rsidP="001A1E30">
      <w:pPr>
        <w:rPr>
          <w:color w:val="984806" w:themeColor="accent6" w:themeShade="80"/>
        </w:rPr>
      </w:pPr>
    </w:p>
    <w:p w:rsidR="00B23D92" w:rsidRPr="0088641B" w:rsidRDefault="00B23D92" w:rsidP="00B23D92">
      <w:pPr>
        <w:pStyle w:val="3"/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>По всем каналам читаются некорректные значения</w:t>
      </w:r>
    </w:p>
    <w:p w:rsidR="00B23D92" w:rsidRPr="0088641B" w:rsidRDefault="00B23D92" w:rsidP="00B23D92">
      <w:pPr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>Проверить наличие напряжения смещения 1,25</w:t>
      </w:r>
      <w:proofErr w:type="gramStart"/>
      <w:r w:rsidRPr="0088641B">
        <w:rPr>
          <w:color w:val="984806" w:themeColor="accent6" w:themeShade="80"/>
        </w:rPr>
        <w:t xml:space="preserve"> В</w:t>
      </w:r>
      <w:proofErr w:type="gramEnd"/>
      <w:r w:rsidRPr="0088641B">
        <w:rPr>
          <w:color w:val="984806" w:themeColor="accent6" w:themeShade="80"/>
        </w:rPr>
        <w:t xml:space="preserve"> (микросхема </w:t>
      </w:r>
      <w:proofErr w:type="spellStart"/>
      <w:r w:rsidRPr="0088641B">
        <w:rPr>
          <w:color w:val="984806" w:themeColor="accent6" w:themeShade="80"/>
          <w:lang w:val="en-US"/>
        </w:rPr>
        <w:t>DAx</w:t>
      </w:r>
      <w:proofErr w:type="spellEnd"/>
      <w:r w:rsidRPr="0088641B">
        <w:rPr>
          <w:color w:val="984806" w:themeColor="accent6" w:themeShade="80"/>
        </w:rPr>
        <w:t>).</w:t>
      </w:r>
    </w:p>
    <w:p w:rsidR="0088641B" w:rsidRPr="0088641B" w:rsidRDefault="0088641B" w:rsidP="0088641B">
      <w:pPr>
        <w:pStyle w:val="3"/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 xml:space="preserve">По каналу 0 при проверке по </w:t>
      </w:r>
      <w:proofErr w:type="spellStart"/>
      <w:r w:rsidRPr="0088641B">
        <w:rPr>
          <w:color w:val="984806" w:themeColor="accent6" w:themeShade="80"/>
        </w:rPr>
        <w:t>пп</w:t>
      </w:r>
      <w:proofErr w:type="spellEnd"/>
      <w:r w:rsidRPr="0088641B">
        <w:rPr>
          <w:color w:val="984806" w:themeColor="accent6" w:themeShade="80"/>
        </w:rPr>
        <w:t>. 5.3.4 читается некорректное значение</w:t>
      </w:r>
    </w:p>
    <w:p w:rsidR="0088641B" w:rsidRPr="0088641B" w:rsidRDefault="0088641B" w:rsidP="0088641B">
      <w:pPr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 xml:space="preserve">Проверить </w:t>
      </w:r>
      <w:proofErr w:type="spellStart"/>
      <w:r w:rsidRPr="0088641B">
        <w:rPr>
          <w:color w:val="984806" w:themeColor="accent6" w:themeShade="80"/>
        </w:rPr>
        <w:t>мультиметром</w:t>
      </w:r>
      <w:proofErr w:type="spellEnd"/>
      <w:r w:rsidRPr="0088641B">
        <w:rPr>
          <w:color w:val="984806" w:themeColor="accent6" w:themeShade="80"/>
        </w:rPr>
        <w:t xml:space="preserve"> выходное напряжение источника </w:t>
      </w:r>
      <w:proofErr w:type="spellStart"/>
      <w:r w:rsidRPr="0088641B">
        <w:rPr>
          <w:color w:val="984806" w:themeColor="accent6" w:themeShade="80"/>
          <w:lang w:val="en-US"/>
        </w:rPr>
        <w:t>DAx</w:t>
      </w:r>
      <w:proofErr w:type="spellEnd"/>
      <w:r w:rsidRPr="0088641B">
        <w:rPr>
          <w:color w:val="984806" w:themeColor="accent6" w:themeShade="80"/>
        </w:rPr>
        <w:t>.</w:t>
      </w:r>
    </w:p>
    <w:p w:rsidR="0088641B" w:rsidRPr="0088641B" w:rsidRDefault="0088641B" w:rsidP="0088641B">
      <w:pPr>
        <w:rPr>
          <w:color w:val="984806" w:themeColor="accent6" w:themeShade="80"/>
        </w:rPr>
      </w:pPr>
    </w:p>
    <w:p w:rsidR="0088641B" w:rsidRPr="0088641B" w:rsidRDefault="0088641B" w:rsidP="0088641B">
      <w:pPr>
        <w:pStyle w:val="3"/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 xml:space="preserve">Некорректные значения </w:t>
      </w:r>
      <w:r w:rsidRPr="0088641B">
        <w:rPr>
          <w:color w:val="984806" w:themeColor="accent6" w:themeShade="80"/>
          <w:lang w:val="en-US"/>
        </w:rPr>
        <w:t>IP</w:t>
      </w:r>
      <w:r w:rsidRPr="0088641B">
        <w:rPr>
          <w:color w:val="984806" w:themeColor="accent6" w:themeShade="80"/>
        </w:rPr>
        <w:t xml:space="preserve">-адресов при проверке по </w:t>
      </w:r>
      <w:proofErr w:type="spellStart"/>
      <w:r w:rsidRPr="0088641B">
        <w:rPr>
          <w:color w:val="984806" w:themeColor="accent6" w:themeShade="80"/>
        </w:rPr>
        <w:t>пп</w:t>
      </w:r>
      <w:proofErr w:type="spellEnd"/>
      <w:r w:rsidRPr="0088641B">
        <w:rPr>
          <w:color w:val="984806" w:themeColor="accent6" w:themeShade="80"/>
        </w:rPr>
        <w:t>. 5.3.5</w:t>
      </w:r>
    </w:p>
    <w:p w:rsidR="0088641B" w:rsidRPr="0088641B" w:rsidRDefault="0088641B" w:rsidP="0088641B">
      <w:pPr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lastRenderedPageBreak/>
        <w:t xml:space="preserve">Проверить исправность микросхемы защиты </w:t>
      </w:r>
      <w:proofErr w:type="spellStart"/>
      <w:r w:rsidRPr="0088641B">
        <w:rPr>
          <w:color w:val="984806" w:themeColor="accent6" w:themeShade="80"/>
          <w:lang w:val="en-US"/>
        </w:rPr>
        <w:t>DAx</w:t>
      </w:r>
      <w:proofErr w:type="spellEnd"/>
      <w:r w:rsidRPr="0088641B">
        <w:rPr>
          <w:color w:val="984806" w:themeColor="accent6" w:themeShade="80"/>
        </w:rPr>
        <w:t xml:space="preserve">. Проверить соответствующие выводы микросхем на </w:t>
      </w:r>
      <w:proofErr w:type="spellStart"/>
      <w:r w:rsidRPr="0088641B">
        <w:rPr>
          <w:color w:val="984806" w:themeColor="accent6" w:themeShade="80"/>
        </w:rPr>
        <w:t>непропаи</w:t>
      </w:r>
      <w:proofErr w:type="spellEnd"/>
      <w:r w:rsidRPr="0088641B">
        <w:rPr>
          <w:color w:val="984806" w:themeColor="accent6" w:themeShade="80"/>
        </w:rPr>
        <w:t>.</w:t>
      </w:r>
    </w:p>
    <w:p w:rsidR="0088641B" w:rsidRPr="0088641B" w:rsidRDefault="0088641B" w:rsidP="0088641B">
      <w:pPr>
        <w:rPr>
          <w:color w:val="984806" w:themeColor="accent6" w:themeShade="80"/>
        </w:rPr>
      </w:pPr>
    </w:p>
    <w:p w:rsidR="0088641B" w:rsidRPr="0088641B" w:rsidRDefault="0041337F" w:rsidP="0088641B">
      <w:pPr>
        <w:pStyle w:val="3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Ответ </w:t>
      </w:r>
      <w:r w:rsidRPr="0041337F">
        <w:rPr>
          <w:color w:val="984806" w:themeColor="accent6" w:themeShade="80"/>
        </w:rPr>
        <w:t>&lt;</w:t>
      </w:r>
      <w:del w:id="433" w:author="kmv" w:date="2015-04-14T16:04:00Z">
        <w:r w:rsidDel="00BA722F">
          <w:rPr>
            <w:color w:val="984806" w:themeColor="accent6" w:themeShade="80"/>
            <w:lang w:val="en-US"/>
          </w:rPr>
          <w:delText>ERR</w:delText>
        </w:r>
        <w:r w:rsidR="0088641B" w:rsidRPr="0088641B" w:rsidDel="00BA722F">
          <w:rPr>
            <w:color w:val="984806" w:themeColor="accent6" w:themeShade="80"/>
          </w:rPr>
          <w:delText xml:space="preserve"> </w:delText>
        </w:r>
      </w:del>
      <w:ins w:id="434" w:author="kmv" w:date="2015-04-14T16:04:00Z">
        <w:r w:rsidR="00BA722F">
          <w:rPr>
            <w:color w:val="984806" w:themeColor="accent6" w:themeShade="80"/>
            <w:lang w:val="en-US"/>
          </w:rPr>
          <w:t>F00F</w:t>
        </w:r>
        <w:r w:rsidR="00BA722F" w:rsidRPr="0088641B">
          <w:rPr>
            <w:color w:val="984806" w:themeColor="accent6" w:themeShade="80"/>
          </w:rPr>
          <w:t xml:space="preserve"> </w:t>
        </w:r>
      </w:ins>
      <w:r>
        <w:rPr>
          <w:color w:val="984806" w:themeColor="accent6" w:themeShade="80"/>
        </w:rPr>
        <w:t xml:space="preserve">на </w:t>
      </w:r>
      <w:proofErr w:type="spellStart"/>
      <w:r>
        <w:rPr>
          <w:color w:val="984806" w:themeColor="accent6" w:themeShade="80"/>
        </w:rPr>
        <w:t>пп</w:t>
      </w:r>
      <w:proofErr w:type="spellEnd"/>
      <w:r>
        <w:rPr>
          <w:color w:val="984806" w:themeColor="accent6" w:themeShade="80"/>
        </w:rPr>
        <w:t>. 5.3.6.2</w:t>
      </w:r>
    </w:p>
    <w:p w:rsidR="00B23D92" w:rsidRPr="0088641B" w:rsidRDefault="0088641B" w:rsidP="0088641B">
      <w:pPr>
        <w:rPr>
          <w:color w:val="984806" w:themeColor="accent6" w:themeShade="80"/>
        </w:rPr>
      </w:pPr>
      <w:r w:rsidRPr="0088641B">
        <w:rPr>
          <w:color w:val="984806" w:themeColor="accent6" w:themeShade="80"/>
        </w:rPr>
        <w:t xml:space="preserve">Проверить исправность микросхемы защиты </w:t>
      </w:r>
      <w:proofErr w:type="spellStart"/>
      <w:r w:rsidRPr="0088641B">
        <w:rPr>
          <w:color w:val="984806" w:themeColor="accent6" w:themeShade="80"/>
          <w:lang w:val="en-US"/>
        </w:rPr>
        <w:t>DAx</w:t>
      </w:r>
      <w:proofErr w:type="spellEnd"/>
      <w:r w:rsidRPr="0088641B">
        <w:rPr>
          <w:color w:val="984806" w:themeColor="accent6" w:themeShade="80"/>
        </w:rPr>
        <w:t xml:space="preserve">. Проверить соответствующие выводы микросхем на </w:t>
      </w:r>
      <w:proofErr w:type="spellStart"/>
      <w:r w:rsidRPr="0088641B">
        <w:rPr>
          <w:color w:val="984806" w:themeColor="accent6" w:themeShade="80"/>
        </w:rPr>
        <w:t>непропаи</w:t>
      </w:r>
      <w:proofErr w:type="spellEnd"/>
      <w:r w:rsidRPr="0088641B">
        <w:rPr>
          <w:color w:val="984806" w:themeColor="accent6" w:themeShade="80"/>
        </w:rPr>
        <w:t>.</w:t>
      </w:r>
    </w:p>
    <w:p w:rsidR="00B23D92" w:rsidRDefault="00B23D92" w:rsidP="00B23D92">
      <w:pPr>
        <w:rPr>
          <w:ins w:id="435" w:author="anton" w:date="2015-04-07T13:24:00Z"/>
        </w:rPr>
      </w:pPr>
    </w:p>
    <w:p w:rsidR="007D0717" w:rsidRDefault="007D0717">
      <w:pPr>
        <w:widowControl/>
        <w:suppressAutoHyphens w:val="0"/>
        <w:spacing w:after="200" w:line="276" w:lineRule="auto"/>
        <w:ind w:firstLine="0"/>
        <w:jc w:val="left"/>
        <w:rPr>
          <w:ins w:id="436" w:author="anton" w:date="2015-04-13T10:12:00Z"/>
          <w:b/>
          <w:sz w:val="36"/>
        </w:rPr>
      </w:pPr>
      <w:ins w:id="437" w:author="anton" w:date="2015-04-13T10:12:00Z">
        <w:r>
          <w:br w:type="page"/>
        </w:r>
      </w:ins>
    </w:p>
    <w:p w:rsidR="00C1777E" w:rsidRDefault="00C1777E">
      <w:pPr>
        <w:pStyle w:val="1"/>
        <w:rPr>
          <w:ins w:id="438" w:author="anton" w:date="2015-04-07T13:25:00Z"/>
        </w:rPr>
        <w:pPrChange w:id="439" w:author="anton" w:date="2015-04-07T13:24:00Z">
          <w:pPr/>
        </w:pPrChange>
      </w:pPr>
      <w:ins w:id="440" w:author="anton" w:date="2015-04-07T13:24:00Z">
        <w:r>
          <w:lastRenderedPageBreak/>
          <w:t xml:space="preserve">Алгоритм </w:t>
        </w:r>
      </w:ins>
      <w:ins w:id="441" w:author="anton" w:date="2015-04-07T13:25:00Z">
        <w:r>
          <w:t>работы с модулем, не связанный с конфигурированием, наладкой или проверкой</w:t>
        </w:r>
      </w:ins>
    </w:p>
    <w:p w:rsidR="00C1777E" w:rsidRDefault="00C1777E">
      <w:pPr>
        <w:rPr>
          <w:ins w:id="442" w:author="anton" w:date="2015-04-07T13:26:00Z"/>
        </w:rPr>
      </w:pPr>
    </w:p>
    <w:p w:rsidR="00C1777E" w:rsidRDefault="00C1777E">
      <w:pPr>
        <w:pStyle w:val="2"/>
        <w:rPr>
          <w:ins w:id="443" w:author="anton" w:date="2015-04-07T13:26:00Z"/>
        </w:rPr>
        <w:pPrChange w:id="444" w:author="anton" w:date="2015-04-07T13:26:00Z">
          <w:pPr/>
        </w:pPrChange>
      </w:pPr>
      <w:ins w:id="445" w:author="anton" w:date="2015-04-07T13:26:00Z">
        <w:r>
          <w:t>Получение осциллограмм</w:t>
        </w:r>
      </w:ins>
    </w:p>
    <w:p w:rsidR="00C1777E" w:rsidRDefault="00C1777E">
      <w:pPr>
        <w:rPr>
          <w:ins w:id="446" w:author="anton" w:date="2015-04-07T13:26:00Z"/>
        </w:rPr>
      </w:pPr>
    </w:p>
    <w:p w:rsidR="00C1777E" w:rsidRDefault="00C1777E">
      <w:pPr>
        <w:rPr>
          <w:ins w:id="447" w:author="anton" w:date="2015-04-07T14:21:00Z"/>
        </w:rPr>
      </w:pPr>
      <w:proofErr w:type="gramStart"/>
      <w:ins w:id="448" w:author="anton" w:date="2015-04-07T13:26:00Z">
        <w:r>
          <w:t xml:space="preserve">Конфигуратор имеет возможность считать осциллограммы из внешней </w:t>
        </w:r>
      </w:ins>
      <w:ins w:id="449" w:author="anton" w:date="2015-04-07T13:27:00Z">
        <w:r>
          <w:rPr>
            <w:lang w:val="en-US"/>
          </w:rPr>
          <w:t>flash</w:t>
        </w:r>
        <w:r w:rsidRPr="00C1777E">
          <w:rPr>
            <w:rPrChange w:id="450" w:author="anton" w:date="2015-04-07T13:27:00Z">
              <w:rPr>
                <w:lang w:val="en-US"/>
              </w:rPr>
            </w:rPrChange>
          </w:rPr>
          <w:t>-</w:t>
        </w:r>
        <w:r>
          <w:t xml:space="preserve">памяти модуля и экспортировать их в </w:t>
        </w:r>
        <w:r>
          <w:rPr>
            <w:lang w:val="en-US"/>
          </w:rPr>
          <w:t>Excel</w:t>
        </w:r>
        <w:r w:rsidRPr="00C1777E">
          <w:rPr>
            <w:rPrChange w:id="451" w:author="anton" w:date="2015-04-07T13:27:00Z">
              <w:rPr>
                <w:lang w:val="en-US"/>
              </w:rPr>
            </w:rPrChange>
          </w:rPr>
          <w:t>-</w:t>
        </w:r>
        <w:r>
          <w:t>формат для последующего анализа.</w:t>
        </w:r>
        <w:proofErr w:type="gramEnd"/>
        <w:r>
          <w:t xml:space="preserve"> Процесс считывания осциллограмм описан ниже.</w:t>
        </w:r>
      </w:ins>
    </w:p>
    <w:p w:rsidR="00745761" w:rsidRDefault="00745761">
      <w:pPr>
        <w:rPr>
          <w:ins w:id="452" w:author="anton" w:date="2015-04-07T13:27:00Z"/>
        </w:rPr>
      </w:pPr>
    </w:p>
    <w:p w:rsidR="00C1777E" w:rsidRDefault="00824E26">
      <w:pPr>
        <w:pStyle w:val="3"/>
        <w:rPr>
          <w:ins w:id="453" w:author="anton" w:date="2015-04-07T13:28:00Z"/>
        </w:rPr>
        <w:pPrChange w:id="454" w:author="anton" w:date="2015-04-07T13:27:00Z">
          <w:pPr/>
        </w:pPrChange>
      </w:pPr>
      <w:ins w:id="455" w:author="anton" w:date="2015-04-07T13:27:00Z">
        <w:r>
          <w:t xml:space="preserve">Посылка </w:t>
        </w:r>
      </w:ins>
      <w:ins w:id="456" w:author="anton" w:date="2015-04-07T13:28:00Z">
        <w:r>
          <w:t>запроса информации об осциллограммах в памяти модуля</w:t>
        </w:r>
      </w:ins>
    </w:p>
    <w:p w:rsidR="00824E26" w:rsidRDefault="00824E26">
      <w:pPr>
        <w:rPr>
          <w:ins w:id="457" w:author="anton" w:date="2015-04-07T13:28:00Z"/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39"/>
      </w:tblGrid>
      <w:tr w:rsidR="00BA722F" w:rsidRPr="0031687D" w:rsidTr="0067218A">
        <w:trPr>
          <w:ins w:id="458" w:author="anton" w:date="2015-04-07T13:28:00Z"/>
        </w:trPr>
        <w:tc>
          <w:tcPr>
            <w:tcW w:w="0" w:type="auto"/>
          </w:tcPr>
          <w:p w:rsidR="00BA722F" w:rsidRPr="00900898" w:rsidRDefault="00BA722F" w:rsidP="00E10413">
            <w:pPr>
              <w:pStyle w:val="ac"/>
              <w:rPr>
                <w:ins w:id="459" w:author="anton" w:date="2015-04-07T13:28:00Z"/>
              </w:rPr>
            </w:pPr>
          </w:p>
        </w:tc>
        <w:tc>
          <w:tcPr>
            <w:tcW w:w="0" w:type="auto"/>
          </w:tcPr>
          <w:p w:rsidR="00BA722F" w:rsidRPr="00900898" w:rsidRDefault="00BA722F" w:rsidP="00E10413">
            <w:pPr>
              <w:pStyle w:val="ac"/>
              <w:rPr>
                <w:ins w:id="460" w:author="anton" w:date="2015-04-07T13:28:00Z"/>
                <w:lang w:val="en-US"/>
              </w:rPr>
            </w:pPr>
            <w:ins w:id="461" w:author="anton" w:date="2015-04-07T13:28:00Z">
              <w:r>
                <w:rPr>
                  <w:lang w:val="en-US"/>
                </w:rPr>
                <w:t>&gt;</w:t>
              </w:r>
            </w:ins>
          </w:p>
        </w:tc>
        <w:tc>
          <w:tcPr>
            <w:tcW w:w="0" w:type="auto"/>
          </w:tcPr>
          <w:p w:rsidR="00BA722F" w:rsidRPr="00900898" w:rsidRDefault="00BA722F" w:rsidP="00E10413">
            <w:pPr>
              <w:pStyle w:val="ac"/>
              <w:rPr>
                <w:ins w:id="462" w:author="anton" w:date="2015-04-07T13:28:00Z"/>
                <w:lang w:val="en-US"/>
              </w:rPr>
            </w:pPr>
            <w:ins w:id="463" w:author="anton" w:date="2015-04-07T13:28:00Z">
              <w:del w:id="464" w:author="kmv" w:date="2015-04-14T16:05:00Z">
                <w:r w:rsidDel="00BA722F">
                  <w:rPr>
                    <w:lang w:val="en-US"/>
                  </w:rPr>
                  <w:delText>G</w:delText>
                </w:r>
              </w:del>
            </w:ins>
          </w:p>
        </w:tc>
        <w:tc>
          <w:tcPr>
            <w:tcW w:w="0" w:type="auto"/>
          </w:tcPr>
          <w:p w:rsidR="00BA722F" w:rsidRPr="00900898" w:rsidRDefault="00BA722F" w:rsidP="00E10413">
            <w:pPr>
              <w:pStyle w:val="ac"/>
              <w:rPr>
                <w:ins w:id="465" w:author="anton" w:date="2015-04-07T13:28:00Z"/>
                <w:lang w:val="en-US"/>
              </w:rPr>
            </w:pPr>
            <w:ins w:id="466" w:author="anton" w:date="2015-04-07T13:28:00Z">
              <w:del w:id="467" w:author="kmv" w:date="2015-04-14T16:05:00Z">
                <w:r w:rsidDel="00BA722F">
                  <w:rPr>
                    <w:lang w:val="en-US"/>
                  </w:rPr>
                  <w:delText>B</w:delText>
                </w:r>
              </w:del>
            </w:ins>
          </w:p>
        </w:tc>
      </w:tr>
      <w:tr w:rsidR="00BA722F" w:rsidRPr="0031687D" w:rsidTr="00E76C0F">
        <w:trPr>
          <w:ins w:id="468" w:author="anton" w:date="2015-04-07T13:28:00Z"/>
        </w:trPr>
        <w:tc>
          <w:tcPr>
            <w:tcW w:w="0" w:type="auto"/>
          </w:tcPr>
          <w:p w:rsidR="00BA722F" w:rsidRDefault="00BA722F" w:rsidP="00E10413">
            <w:pPr>
              <w:pStyle w:val="ac"/>
              <w:rPr>
                <w:ins w:id="469" w:author="anton" w:date="2015-04-07T13:28:00Z"/>
                <w:lang w:val="en-US"/>
              </w:rPr>
            </w:pPr>
            <w:ins w:id="470" w:author="anton" w:date="2015-04-07T13:28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BA722F" w:rsidRPr="00900898" w:rsidRDefault="00BA722F" w:rsidP="00E10413">
            <w:pPr>
              <w:pStyle w:val="ac"/>
              <w:rPr>
                <w:ins w:id="471" w:author="anton" w:date="2015-04-07T13:28:00Z"/>
                <w:lang w:val="en-US"/>
              </w:rPr>
            </w:pPr>
            <w:ins w:id="472" w:author="anton" w:date="2015-04-07T13:28:00Z">
              <w:r>
                <w:rPr>
                  <w:lang w:val="en-US"/>
                </w:rPr>
                <w:t>3E</w:t>
              </w:r>
            </w:ins>
          </w:p>
        </w:tc>
        <w:tc>
          <w:tcPr>
            <w:tcW w:w="0" w:type="auto"/>
          </w:tcPr>
          <w:p w:rsidR="00BA722F" w:rsidRPr="00900898" w:rsidRDefault="00BA722F" w:rsidP="00E10413">
            <w:pPr>
              <w:pStyle w:val="ac"/>
              <w:rPr>
                <w:ins w:id="473" w:author="anton" w:date="2015-04-07T13:28:00Z"/>
                <w:lang w:val="en-US"/>
              </w:rPr>
            </w:pPr>
            <w:ins w:id="474" w:author="anton" w:date="2015-04-07T13:28:00Z">
              <w:del w:id="475" w:author="kmv" w:date="2015-04-14T16:05:00Z">
                <w:r w:rsidDel="00BA722F">
                  <w:rPr>
                    <w:lang w:val="en-US"/>
                  </w:rPr>
                  <w:delText>47</w:delText>
                </w:r>
              </w:del>
            </w:ins>
            <w:ins w:id="476" w:author="kmv" w:date="2015-04-14T16:05:00Z">
              <w:r>
                <w:rPr>
                  <w:lang w:val="en-US"/>
                </w:rPr>
                <w:t>26</w:t>
              </w:r>
            </w:ins>
          </w:p>
        </w:tc>
        <w:tc>
          <w:tcPr>
            <w:tcW w:w="0" w:type="auto"/>
          </w:tcPr>
          <w:p w:rsidR="00BA722F" w:rsidRPr="00900898" w:rsidRDefault="00BA722F" w:rsidP="00E10413">
            <w:pPr>
              <w:pStyle w:val="ac"/>
              <w:rPr>
                <w:ins w:id="477" w:author="anton" w:date="2015-04-07T13:28:00Z"/>
                <w:lang w:val="en-US"/>
              </w:rPr>
            </w:pPr>
            <w:ins w:id="478" w:author="anton" w:date="2015-04-07T13:28:00Z">
              <w:del w:id="479" w:author="kmv" w:date="2015-04-14T16:05:00Z">
                <w:r w:rsidDel="00BA722F">
                  <w:rPr>
                    <w:lang w:val="en-US"/>
                  </w:rPr>
                  <w:delText>42</w:delText>
                </w:r>
              </w:del>
            </w:ins>
            <w:ins w:id="480" w:author="kmv" w:date="2015-04-14T16:05:00Z">
              <w:r>
                <w:rPr>
                  <w:lang w:val="en-US"/>
                </w:rPr>
                <w:t>D9</w:t>
              </w:r>
            </w:ins>
          </w:p>
        </w:tc>
      </w:tr>
    </w:tbl>
    <w:p w:rsidR="00824E26" w:rsidRDefault="00824E26" w:rsidP="00824E26">
      <w:pPr>
        <w:rPr>
          <w:ins w:id="481" w:author="anton" w:date="2015-04-07T13:29:00Z"/>
          <w:lang w:val="en-US"/>
        </w:rPr>
      </w:pPr>
    </w:p>
    <w:p w:rsidR="00824E26" w:rsidRDefault="00824E26">
      <w:pPr>
        <w:pStyle w:val="3"/>
        <w:rPr>
          <w:ins w:id="482" w:author="anton" w:date="2015-04-07T13:29:00Z"/>
        </w:rPr>
        <w:pPrChange w:id="483" w:author="anton" w:date="2015-04-07T13:29:00Z">
          <w:pPr/>
        </w:pPrChange>
      </w:pPr>
      <w:ins w:id="484" w:author="anton" w:date="2015-04-07T13:29:00Z">
        <w:r>
          <w:t>Получение информации об осциллограммах от модуля</w:t>
        </w:r>
      </w:ins>
    </w:p>
    <w:p w:rsidR="00824E26" w:rsidRDefault="00824E26">
      <w:pPr>
        <w:rPr>
          <w:ins w:id="485" w:author="anton" w:date="2015-04-07T13:29:00Z"/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929"/>
        <w:gridCol w:w="1186"/>
      </w:tblGrid>
      <w:tr w:rsidR="00105672" w:rsidRPr="0031687D" w:rsidTr="0067218A">
        <w:trPr>
          <w:ins w:id="486" w:author="anton" w:date="2015-04-07T13:30:00Z"/>
        </w:trPr>
        <w:tc>
          <w:tcPr>
            <w:tcW w:w="0" w:type="auto"/>
          </w:tcPr>
          <w:p w:rsidR="00105672" w:rsidRPr="00600F67" w:rsidRDefault="00105672" w:rsidP="00E10413">
            <w:pPr>
              <w:pStyle w:val="ac"/>
              <w:rPr>
                <w:ins w:id="487" w:author="anton" w:date="2015-04-07T13:30:00Z"/>
              </w:rPr>
            </w:pPr>
          </w:p>
        </w:tc>
        <w:tc>
          <w:tcPr>
            <w:tcW w:w="0" w:type="auto"/>
          </w:tcPr>
          <w:p w:rsidR="00105672" w:rsidRPr="00900898" w:rsidRDefault="00105672" w:rsidP="00E10413">
            <w:pPr>
              <w:pStyle w:val="ac"/>
              <w:rPr>
                <w:ins w:id="488" w:author="anton" w:date="2015-04-07T13:30:00Z"/>
                <w:lang w:val="en-US"/>
              </w:rPr>
            </w:pPr>
            <w:ins w:id="489" w:author="anton" w:date="2015-04-07T13:30:00Z">
              <w:r>
                <w:rPr>
                  <w:lang w:val="en-US"/>
                </w:rPr>
                <w:t>&lt;</w:t>
              </w:r>
            </w:ins>
          </w:p>
        </w:tc>
        <w:tc>
          <w:tcPr>
            <w:tcW w:w="0" w:type="auto"/>
          </w:tcPr>
          <w:p w:rsidR="00105672" w:rsidRDefault="00105672" w:rsidP="00E10413">
            <w:pPr>
              <w:pStyle w:val="ac"/>
              <w:rPr>
                <w:ins w:id="490" w:author="anton" w:date="2015-04-13T09:44:00Z"/>
              </w:rPr>
            </w:pPr>
            <w:ins w:id="491" w:author="anton" w:date="2015-04-13T09:44:00Z">
              <w:r>
                <w:t>длина</w:t>
              </w:r>
            </w:ins>
          </w:p>
        </w:tc>
        <w:tc>
          <w:tcPr>
            <w:tcW w:w="0" w:type="auto"/>
          </w:tcPr>
          <w:p w:rsidR="00105672" w:rsidRPr="00824E26" w:rsidRDefault="00105672" w:rsidP="00E10413">
            <w:pPr>
              <w:pStyle w:val="ac"/>
              <w:rPr>
                <w:ins w:id="492" w:author="anton" w:date="2015-04-07T13:30:00Z"/>
                <w:lang w:val="en-US"/>
              </w:rPr>
            </w:pPr>
            <w:ins w:id="493" w:author="anton" w:date="2015-04-07T13:30:00Z">
              <w:r>
                <w:t xml:space="preserve">Блок </w:t>
              </w:r>
              <w:r>
                <w:rPr>
                  <w:lang w:val="en-US"/>
                </w:rPr>
                <w:t>Bo</w:t>
              </w:r>
            </w:ins>
          </w:p>
        </w:tc>
      </w:tr>
      <w:tr w:rsidR="00105672" w:rsidRPr="0031687D" w:rsidTr="0067218A">
        <w:trPr>
          <w:ins w:id="494" w:author="anton" w:date="2015-04-07T13:30:00Z"/>
        </w:trPr>
        <w:tc>
          <w:tcPr>
            <w:tcW w:w="0" w:type="auto"/>
          </w:tcPr>
          <w:p w:rsidR="00105672" w:rsidRPr="00CA52C5" w:rsidRDefault="00105672" w:rsidP="00E10413">
            <w:pPr>
              <w:pStyle w:val="ac"/>
              <w:rPr>
                <w:ins w:id="495" w:author="anton" w:date="2015-04-07T13:30:00Z"/>
              </w:rPr>
            </w:pPr>
            <w:ins w:id="496" w:author="anton" w:date="2015-04-07T13:30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105672" w:rsidRPr="00CA52C5" w:rsidRDefault="00105672" w:rsidP="00E10413">
            <w:pPr>
              <w:pStyle w:val="ac"/>
              <w:rPr>
                <w:ins w:id="497" w:author="anton" w:date="2015-04-07T13:30:00Z"/>
              </w:rPr>
            </w:pPr>
            <w:ins w:id="498" w:author="anton" w:date="2015-04-07T13:30:00Z">
              <w:r w:rsidRPr="00CA52C5">
                <w:t>3</w:t>
              </w:r>
              <w:r>
                <w:rPr>
                  <w:lang w:val="en-US"/>
                </w:rPr>
                <w:t>C</w:t>
              </w:r>
            </w:ins>
          </w:p>
        </w:tc>
        <w:tc>
          <w:tcPr>
            <w:tcW w:w="0" w:type="auto"/>
          </w:tcPr>
          <w:p w:rsidR="00105672" w:rsidRPr="00CC38BA" w:rsidRDefault="00CC38BA" w:rsidP="00E10413">
            <w:pPr>
              <w:pStyle w:val="ac"/>
              <w:rPr>
                <w:ins w:id="499" w:author="anton" w:date="2015-04-13T09:44:00Z"/>
                <w:vertAlign w:val="subscript"/>
                <w:lang w:val="en-US"/>
                <w:rPrChange w:id="500" w:author="anton" w:date="2015-04-14T13:27:00Z">
                  <w:rPr>
                    <w:ins w:id="501" w:author="anton" w:date="2015-04-13T09:44:00Z"/>
                  </w:rPr>
                </w:rPrChange>
              </w:rPr>
            </w:pPr>
            <w:ins w:id="502" w:author="anton" w:date="2015-04-14T13:26:00Z">
              <w:r>
                <w:rPr>
                  <w:lang w:val="en-US"/>
                </w:rPr>
                <w:t>16*</w:t>
              </w:r>
            </w:ins>
            <w:ins w:id="503" w:author="anton" w:date="2015-04-14T13:27:00Z">
              <w:r>
                <w:rPr>
                  <w:lang w:val="en-US"/>
                </w:rPr>
                <w:t>N</w:t>
              </w:r>
              <w:r>
                <w:rPr>
                  <w:vertAlign w:val="subscript"/>
                  <w:lang w:val="en-US"/>
                </w:rPr>
                <w:t>o</w:t>
              </w:r>
            </w:ins>
          </w:p>
        </w:tc>
        <w:tc>
          <w:tcPr>
            <w:tcW w:w="0" w:type="auto"/>
          </w:tcPr>
          <w:p w:rsidR="00105672" w:rsidRPr="00CA52C5" w:rsidRDefault="00105672" w:rsidP="00E10413">
            <w:pPr>
              <w:pStyle w:val="ac"/>
              <w:rPr>
                <w:ins w:id="504" w:author="anton" w:date="2015-04-07T13:30:00Z"/>
              </w:rPr>
            </w:pPr>
          </w:p>
        </w:tc>
      </w:tr>
    </w:tbl>
    <w:p w:rsidR="00CC38BA" w:rsidRPr="00CC38BA" w:rsidRDefault="00CC38BA" w:rsidP="00ED4714">
      <w:pPr>
        <w:pStyle w:val="af"/>
        <w:rPr>
          <w:ins w:id="505" w:author="anton" w:date="2015-04-14T13:27:00Z"/>
          <w:rPrChange w:id="506" w:author="anton" w:date="2015-04-14T13:27:00Z">
            <w:rPr>
              <w:ins w:id="507" w:author="anton" w:date="2015-04-14T13:27:00Z"/>
              <w:lang w:val="en-US"/>
            </w:rPr>
          </w:rPrChange>
        </w:rPr>
      </w:pPr>
      <w:ins w:id="508" w:author="anton" w:date="2015-04-14T13:27:00Z">
        <w:r>
          <w:rPr>
            <w:lang w:val="en-US"/>
          </w:rPr>
          <w:t>N</w:t>
        </w:r>
        <w:r>
          <w:rPr>
            <w:vertAlign w:val="subscript"/>
            <w:lang w:val="en-US"/>
          </w:rPr>
          <w:t>o</w:t>
        </w:r>
        <w:r w:rsidRPr="00CC38BA">
          <w:rPr>
            <w:rPrChange w:id="509" w:author="anton" w:date="2015-04-14T13:27:00Z">
              <w:rPr>
                <w:lang w:val="en-US"/>
              </w:rPr>
            </w:rPrChange>
          </w:rPr>
          <w:t xml:space="preserve"> – </w:t>
        </w:r>
        <w:r>
          <w:t>количество осциллограмм в памяти модуля</w:t>
        </w:r>
      </w:ins>
    </w:p>
    <w:p w:rsidR="00ED4714" w:rsidRPr="001C4ACE" w:rsidRDefault="00ED4714" w:rsidP="00ED4714">
      <w:pPr>
        <w:pStyle w:val="af"/>
        <w:rPr>
          <w:ins w:id="510" w:author="anton" w:date="2015-04-13T17:44:00Z"/>
        </w:rPr>
      </w:pPr>
      <w:ins w:id="511" w:author="anton" w:date="2015-04-13T17:44:00Z">
        <w:r>
          <w:t>Примечание: см. раздел 7.</w:t>
        </w:r>
      </w:ins>
    </w:p>
    <w:p w:rsidR="00105672" w:rsidRPr="00105672" w:rsidRDefault="00105672" w:rsidP="00824E26">
      <w:pPr>
        <w:rPr>
          <w:ins w:id="512" w:author="anton" w:date="2015-04-07T13:30:00Z"/>
          <w:rPrChange w:id="513" w:author="anton" w:date="2015-04-13T09:44:00Z">
            <w:rPr>
              <w:ins w:id="514" w:author="anton" w:date="2015-04-07T13:30:00Z"/>
              <w:lang w:val="en-US"/>
            </w:rPr>
          </w:rPrChange>
        </w:rPr>
      </w:pPr>
    </w:p>
    <w:p w:rsidR="00824E26" w:rsidRPr="003826D0" w:rsidRDefault="00824E26" w:rsidP="00824E26">
      <w:pPr>
        <w:pStyle w:val="a3"/>
        <w:ind w:left="1416" w:firstLine="0"/>
        <w:rPr>
          <w:ins w:id="515" w:author="anton" w:date="2015-04-07T13:30:00Z"/>
          <w:rPrChange w:id="516" w:author="kmv" w:date="2015-04-14T15:17:00Z">
            <w:rPr>
              <w:ins w:id="517" w:author="anton" w:date="2015-04-07T13:30:00Z"/>
              <w:lang w:val="en-US"/>
            </w:rPr>
          </w:rPrChange>
        </w:rPr>
      </w:pPr>
      <w:ins w:id="518" w:author="anton" w:date="2015-04-07T13:30:00Z">
        <w:r w:rsidRPr="00600F67">
          <w:t xml:space="preserve">Состав блока </w:t>
        </w:r>
        <w:r w:rsidRPr="00600F67">
          <w:rPr>
            <w:lang w:val="en-US"/>
          </w:rPr>
          <w:t>B</w:t>
        </w:r>
      </w:ins>
      <w:ins w:id="519" w:author="anton" w:date="2015-04-07T13:31:00Z">
        <w:r>
          <w:rPr>
            <w:vertAlign w:val="subscript"/>
            <w:lang w:val="en-US"/>
          </w:rPr>
          <w:t>o</w:t>
        </w:r>
      </w:ins>
    </w:p>
    <w:p w:rsidR="00824E26" w:rsidRPr="003826D0" w:rsidRDefault="00824E26" w:rsidP="00824E26">
      <w:pPr>
        <w:pStyle w:val="a3"/>
        <w:ind w:left="1416" w:firstLine="0"/>
        <w:rPr>
          <w:ins w:id="520" w:author="anton" w:date="2015-04-07T13:30:00Z"/>
          <w:b/>
          <w:rPrChange w:id="521" w:author="kmv" w:date="2015-04-14T15:17:00Z">
            <w:rPr>
              <w:ins w:id="522" w:author="anton" w:date="2015-04-07T13:30:00Z"/>
              <w:b/>
              <w:lang w:val="en-US"/>
            </w:rPr>
          </w:rPrChange>
        </w:rPr>
      </w:pPr>
    </w:p>
    <w:tbl>
      <w:tblPr>
        <w:tblW w:w="0" w:type="auto"/>
        <w:jc w:val="center"/>
        <w:tblInd w:w="-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5589"/>
        <w:gridCol w:w="1309"/>
      </w:tblGrid>
      <w:tr w:rsidR="00824E26" w:rsidTr="00E10413">
        <w:trPr>
          <w:jc w:val="center"/>
          <w:ins w:id="523" w:author="anton" w:date="2015-04-07T13:30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E26" w:rsidRPr="00F53170" w:rsidRDefault="00824E26" w:rsidP="00E10413">
            <w:pPr>
              <w:pStyle w:val="ab"/>
              <w:rPr>
                <w:ins w:id="524" w:author="anton" w:date="2015-04-07T13:30:00Z"/>
                <w:i/>
              </w:rPr>
            </w:pPr>
            <w:ins w:id="525" w:author="anton" w:date="2015-04-07T13:30:00Z">
              <w:r>
                <w:t>Параметр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E26" w:rsidRPr="000300A8" w:rsidRDefault="00824E26" w:rsidP="00E10413">
            <w:pPr>
              <w:pStyle w:val="ac"/>
              <w:rPr>
                <w:ins w:id="526" w:author="anton" w:date="2015-04-07T13:30:00Z"/>
              </w:rPr>
            </w:pPr>
            <w:ins w:id="527" w:author="anton" w:date="2015-04-07T13:30:00Z">
              <w:r>
                <w:t>Описание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E26" w:rsidRPr="00600F67" w:rsidRDefault="00824E26" w:rsidP="00E10413">
            <w:pPr>
              <w:pStyle w:val="ac"/>
              <w:rPr>
                <w:ins w:id="528" w:author="anton" w:date="2015-04-07T13:30:00Z"/>
              </w:rPr>
            </w:pPr>
            <w:ins w:id="529" w:author="anton" w:date="2015-04-07T13:30:00Z">
              <w:r>
                <w:t>Тип</w:t>
              </w:r>
            </w:ins>
          </w:p>
        </w:tc>
      </w:tr>
      <w:tr w:rsidR="00824E26" w:rsidTr="00E10413">
        <w:trPr>
          <w:jc w:val="center"/>
          <w:ins w:id="530" w:author="anton" w:date="2015-04-07T13:30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E26" w:rsidRPr="00487AC7" w:rsidRDefault="00487AC7" w:rsidP="00E10413">
            <w:pPr>
              <w:pStyle w:val="ab"/>
              <w:rPr>
                <w:ins w:id="531" w:author="anton" w:date="2015-04-07T13:30:00Z"/>
                <w:lang w:val="en-US"/>
                <w:rPrChange w:id="532" w:author="anton" w:date="2015-04-07T14:10:00Z">
                  <w:rPr>
                    <w:ins w:id="533" w:author="anton" w:date="2015-04-07T13:30:00Z"/>
                  </w:rPr>
                </w:rPrChange>
              </w:rPr>
            </w:pPr>
            <w:ins w:id="534" w:author="anton" w:date="2015-04-07T14:10:00Z">
              <w:r>
                <w:rPr>
                  <w:lang w:val="en-US"/>
                </w:rPr>
                <w:t>OscNum1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E26" w:rsidRPr="00487AC7" w:rsidRDefault="00487AC7" w:rsidP="00E10413">
            <w:pPr>
              <w:pStyle w:val="ac"/>
              <w:rPr>
                <w:ins w:id="535" w:author="anton" w:date="2015-04-07T13:30:00Z"/>
              </w:rPr>
            </w:pPr>
            <w:ins w:id="536" w:author="anton" w:date="2015-04-07T14:10:00Z">
              <w:r>
                <w:t>Номер осциллограммы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E26" w:rsidRPr="00600F67" w:rsidRDefault="00824E26" w:rsidP="00E10413">
            <w:pPr>
              <w:pStyle w:val="ac"/>
              <w:rPr>
                <w:ins w:id="537" w:author="anton" w:date="2015-04-07T13:30:00Z"/>
                <w:lang w:val="en-US"/>
              </w:rPr>
            </w:pPr>
            <w:ins w:id="538" w:author="anton" w:date="2015-04-07T13:30:00Z">
              <w:r>
                <w:rPr>
                  <w:lang w:val="en-US"/>
                </w:rPr>
                <w:t>u32</w:t>
              </w:r>
            </w:ins>
          </w:p>
        </w:tc>
      </w:tr>
      <w:tr w:rsidR="00487AC7" w:rsidTr="00E10413">
        <w:trPr>
          <w:jc w:val="center"/>
          <w:ins w:id="539" w:author="anton" w:date="2015-04-07T14:10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Pr="00487AC7" w:rsidRDefault="00487AC7" w:rsidP="00E10413">
            <w:pPr>
              <w:pStyle w:val="ab"/>
              <w:rPr>
                <w:ins w:id="540" w:author="anton" w:date="2015-04-07T14:10:00Z"/>
                <w:lang w:val="en-US"/>
              </w:rPr>
            </w:pPr>
            <w:ins w:id="541" w:author="anton" w:date="2015-04-07T14:11:00Z">
              <w:r>
                <w:rPr>
                  <w:lang w:val="en-US"/>
                </w:rPr>
                <w:t>ChNum1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Default="00487AC7" w:rsidP="00E10413">
            <w:pPr>
              <w:pStyle w:val="ac"/>
              <w:rPr>
                <w:ins w:id="542" w:author="anton" w:date="2015-04-07T14:10:00Z"/>
              </w:rPr>
            </w:pPr>
            <w:ins w:id="543" w:author="anton" w:date="2015-04-07T14:11:00Z">
              <w:r>
                <w:t>Номер канала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Default="00487AC7" w:rsidP="00E10413">
            <w:pPr>
              <w:pStyle w:val="ac"/>
              <w:rPr>
                <w:ins w:id="544" w:author="anton" w:date="2015-04-07T14:10:00Z"/>
                <w:lang w:val="en-US"/>
              </w:rPr>
            </w:pPr>
            <w:ins w:id="545" w:author="anton" w:date="2015-04-07T14:11:00Z">
              <w:r>
                <w:rPr>
                  <w:lang w:val="en-US"/>
                </w:rPr>
                <w:t>u32</w:t>
              </w:r>
            </w:ins>
          </w:p>
        </w:tc>
      </w:tr>
      <w:tr w:rsidR="00487AC7" w:rsidTr="00E10413">
        <w:trPr>
          <w:jc w:val="center"/>
          <w:ins w:id="546" w:author="anton" w:date="2015-04-07T14:11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Pr="00487AC7" w:rsidRDefault="00487AC7" w:rsidP="00E10413">
            <w:pPr>
              <w:pStyle w:val="ab"/>
              <w:rPr>
                <w:ins w:id="547" w:author="anton" w:date="2015-04-07T14:11:00Z"/>
                <w:lang w:val="en-US"/>
              </w:rPr>
            </w:pPr>
            <w:ins w:id="548" w:author="anton" w:date="2015-04-07T14:11:00Z">
              <w:r>
                <w:rPr>
                  <w:lang w:val="en-US"/>
                </w:rPr>
                <w:t>Tim1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Default="00487AC7" w:rsidP="00E10413">
            <w:pPr>
              <w:pStyle w:val="ac"/>
              <w:rPr>
                <w:ins w:id="549" w:author="anton" w:date="2015-04-07T14:11:00Z"/>
              </w:rPr>
            </w:pPr>
            <w:ins w:id="550" w:author="anton" w:date="2015-04-07T14:12:00Z">
              <w:r>
                <w:t>Время начала записи (</w:t>
              </w:r>
              <w:proofErr w:type="gramStart"/>
              <w:r>
                <w:t>до</w:t>
              </w:r>
              <w:proofErr w:type="gramEnd"/>
              <w:r>
                <w:t xml:space="preserve"> сек)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Pr="00487AC7" w:rsidRDefault="00487AC7" w:rsidP="00E10413">
            <w:pPr>
              <w:pStyle w:val="ac"/>
              <w:rPr>
                <w:ins w:id="551" w:author="anton" w:date="2015-04-07T14:11:00Z"/>
                <w:lang w:val="en-US"/>
              </w:rPr>
            </w:pPr>
            <w:ins w:id="552" w:author="anton" w:date="2015-04-07T14:12:00Z">
              <w:r>
                <w:rPr>
                  <w:lang w:val="en-US"/>
                </w:rPr>
                <w:t>u32</w:t>
              </w:r>
            </w:ins>
          </w:p>
        </w:tc>
      </w:tr>
      <w:tr w:rsidR="00487AC7" w:rsidTr="00E10413">
        <w:trPr>
          <w:jc w:val="center"/>
          <w:ins w:id="553" w:author="anton" w:date="2015-04-07T14:12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Pr="00487AC7" w:rsidRDefault="00487AC7" w:rsidP="00E10413">
            <w:pPr>
              <w:pStyle w:val="ab"/>
              <w:rPr>
                <w:ins w:id="554" w:author="anton" w:date="2015-04-07T14:12:00Z"/>
                <w:lang w:val="en-US"/>
              </w:rPr>
            </w:pPr>
            <w:ins w:id="555" w:author="anton" w:date="2015-04-07T14:12:00Z">
              <w:r>
                <w:rPr>
                  <w:lang w:val="en-US"/>
                </w:rPr>
                <w:t>Tim2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Pr="00487AC7" w:rsidRDefault="00487AC7" w:rsidP="00E10413">
            <w:pPr>
              <w:pStyle w:val="ac"/>
              <w:rPr>
                <w:ins w:id="556" w:author="anton" w:date="2015-04-07T14:12:00Z"/>
              </w:rPr>
            </w:pPr>
            <w:proofErr w:type="gramStart"/>
            <w:ins w:id="557" w:author="anton" w:date="2015-04-07T14:12:00Z">
              <w:r>
                <w:t xml:space="preserve">Время начала записи (в </w:t>
              </w:r>
              <w:proofErr w:type="spellStart"/>
              <w:r>
                <w:t>нс</w:t>
              </w:r>
              <w:proofErr w:type="spellEnd"/>
              <w:r>
                <w:t xml:space="preserve"> </w:t>
              </w:r>
              <w:proofErr w:type="spellStart"/>
              <w:r>
                <w:t>отн</w:t>
              </w:r>
              <w:proofErr w:type="spellEnd"/>
              <w:r>
                <w:t>.</w:t>
              </w:r>
              <w:proofErr w:type="gramEnd"/>
              <w:r>
                <w:t xml:space="preserve"> </w:t>
              </w:r>
              <w:r>
                <w:rPr>
                  <w:lang w:val="en-US"/>
                </w:rPr>
                <w:t>Tim</w:t>
              </w:r>
              <w:r w:rsidRPr="00487AC7">
                <w:rPr>
                  <w:rPrChange w:id="558" w:author="anton" w:date="2015-04-07T14:12:00Z">
                    <w:rPr>
                      <w:lang w:val="en-US"/>
                    </w:rPr>
                  </w:rPrChange>
                </w:rPr>
                <w:t>1)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Pr="00487AC7" w:rsidRDefault="00487AC7" w:rsidP="00E10413">
            <w:pPr>
              <w:pStyle w:val="ac"/>
              <w:rPr>
                <w:ins w:id="559" w:author="anton" w:date="2015-04-07T14:12:00Z"/>
                <w:lang w:val="en-US"/>
              </w:rPr>
            </w:pPr>
            <w:ins w:id="560" w:author="anton" w:date="2015-04-07T14:12:00Z">
              <w:r>
                <w:rPr>
                  <w:lang w:val="en-US"/>
                </w:rPr>
                <w:t>u32</w:t>
              </w:r>
            </w:ins>
          </w:p>
        </w:tc>
      </w:tr>
      <w:tr w:rsidR="00487AC7" w:rsidTr="00E10413">
        <w:trPr>
          <w:jc w:val="center"/>
          <w:ins w:id="561" w:author="anton" w:date="2015-04-07T14:12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Default="00487AC7" w:rsidP="00E10413">
            <w:pPr>
              <w:pStyle w:val="ab"/>
              <w:rPr>
                <w:ins w:id="562" w:author="anton" w:date="2015-04-07T14:12:00Z"/>
                <w:lang w:val="en-US"/>
              </w:rPr>
            </w:pPr>
            <w:ins w:id="563" w:author="anton" w:date="2015-04-07T14:12:00Z">
              <w:r>
                <w:rPr>
                  <w:lang w:val="en-US"/>
                </w:rPr>
                <w:t>OscNum2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Default="00487AC7" w:rsidP="00E10413">
            <w:pPr>
              <w:pStyle w:val="ac"/>
              <w:rPr>
                <w:ins w:id="564" w:author="anton" w:date="2015-04-07T14:12:00Z"/>
              </w:rPr>
            </w:pPr>
            <w:ins w:id="565" w:author="anton" w:date="2015-04-07T14:12:00Z">
              <w:r>
                <w:t>Номер осциллограммы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Default="00487AC7" w:rsidP="00E10413">
            <w:pPr>
              <w:pStyle w:val="ac"/>
              <w:rPr>
                <w:ins w:id="566" w:author="anton" w:date="2015-04-07T14:12:00Z"/>
                <w:lang w:val="en-US"/>
              </w:rPr>
            </w:pPr>
            <w:ins w:id="567" w:author="anton" w:date="2015-04-07T14:13:00Z">
              <w:r>
                <w:rPr>
                  <w:lang w:val="en-US"/>
                </w:rPr>
                <w:t>u32</w:t>
              </w:r>
            </w:ins>
          </w:p>
        </w:tc>
      </w:tr>
      <w:tr w:rsidR="00487AC7" w:rsidTr="00E10413">
        <w:trPr>
          <w:jc w:val="center"/>
          <w:ins w:id="568" w:author="anton" w:date="2015-04-07T14:13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Default="00487AC7" w:rsidP="00E10413">
            <w:pPr>
              <w:pStyle w:val="ab"/>
              <w:rPr>
                <w:ins w:id="569" w:author="anton" w:date="2015-04-07T14:13:00Z"/>
                <w:lang w:val="en-US"/>
              </w:rPr>
            </w:pPr>
            <w:ins w:id="570" w:author="anton" w:date="2015-04-07T14:13:00Z">
              <w:r>
                <w:rPr>
                  <w:lang w:val="en-US"/>
                </w:rPr>
                <w:t>…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Pr="00487AC7" w:rsidRDefault="00487AC7" w:rsidP="00E10413">
            <w:pPr>
              <w:pStyle w:val="ac"/>
              <w:rPr>
                <w:ins w:id="571" w:author="anton" w:date="2015-04-07T14:13:00Z"/>
                <w:lang w:val="en-US"/>
                <w:rPrChange w:id="572" w:author="anton" w:date="2015-04-07T14:13:00Z">
                  <w:rPr>
                    <w:ins w:id="573" w:author="anton" w:date="2015-04-07T14:13:00Z"/>
                  </w:rPr>
                </w:rPrChange>
              </w:rPr>
            </w:pPr>
            <w:ins w:id="574" w:author="anton" w:date="2015-04-07T14:13:00Z">
              <w:r>
                <w:rPr>
                  <w:lang w:val="en-US"/>
                </w:rPr>
                <w:t>…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C7" w:rsidRDefault="00487AC7" w:rsidP="00E10413">
            <w:pPr>
              <w:pStyle w:val="ac"/>
              <w:rPr>
                <w:ins w:id="575" w:author="anton" w:date="2015-04-07T14:13:00Z"/>
                <w:lang w:val="en-US"/>
              </w:rPr>
            </w:pPr>
            <w:ins w:id="576" w:author="anton" w:date="2015-04-07T14:13:00Z">
              <w:r>
                <w:rPr>
                  <w:lang w:val="en-US"/>
                </w:rPr>
                <w:t>…</w:t>
              </w:r>
            </w:ins>
          </w:p>
        </w:tc>
      </w:tr>
    </w:tbl>
    <w:p w:rsidR="00824E26" w:rsidRDefault="00824E26" w:rsidP="00824E26">
      <w:pPr>
        <w:rPr>
          <w:ins w:id="577" w:author="anton" w:date="2015-04-07T14:13:00Z"/>
          <w:lang w:val="en-US"/>
        </w:rPr>
      </w:pPr>
    </w:p>
    <w:p w:rsidR="00487AC7" w:rsidRDefault="00487AC7">
      <w:pPr>
        <w:pStyle w:val="3"/>
        <w:rPr>
          <w:ins w:id="578" w:author="anton" w:date="2015-04-07T14:13:00Z"/>
        </w:rPr>
        <w:pPrChange w:id="579" w:author="anton" w:date="2015-04-07T14:13:00Z">
          <w:pPr/>
        </w:pPrChange>
      </w:pPr>
      <w:ins w:id="580" w:author="anton" w:date="2015-04-07T14:13:00Z">
        <w:r>
          <w:t>Посылка запроса осциллограммы</w:t>
        </w:r>
      </w:ins>
    </w:p>
    <w:p w:rsidR="00487AC7" w:rsidRDefault="00487AC7">
      <w:pPr>
        <w:rPr>
          <w:ins w:id="581" w:author="anton" w:date="2015-04-07T14:13:00Z"/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54"/>
        <w:gridCol w:w="523"/>
        <w:gridCol w:w="523"/>
      </w:tblGrid>
      <w:tr w:rsidR="00974441" w:rsidRPr="0031687D" w:rsidTr="0067218A">
        <w:trPr>
          <w:ins w:id="582" w:author="anton" w:date="2015-04-07T14:13:00Z"/>
        </w:trPr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583" w:author="anton" w:date="2015-04-07T14:13:00Z"/>
              </w:rPr>
            </w:pPr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584" w:author="anton" w:date="2015-04-07T14:13:00Z"/>
                <w:lang w:val="en-US"/>
              </w:rPr>
            </w:pPr>
            <w:ins w:id="585" w:author="anton" w:date="2015-04-07T14:13:00Z">
              <w:r>
                <w:rPr>
                  <w:lang w:val="en-US"/>
                </w:rPr>
                <w:t>&gt;</w:t>
              </w:r>
            </w:ins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586" w:author="anton" w:date="2015-04-07T14:13:00Z"/>
                <w:lang w:val="en-US"/>
              </w:rPr>
            </w:pPr>
            <w:ins w:id="587" w:author="anton" w:date="2015-04-07T14:13:00Z">
              <w:del w:id="588" w:author="kmv" w:date="2015-04-14T16:13:00Z">
                <w:r w:rsidDel="00974441">
                  <w:rPr>
                    <w:lang w:val="en-US"/>
                  </w:rPr>
                  <w:delText>G</w:delText>
                </w:r>
              </w:del>
            </w:ins>
          </w:p>
        </w:tc>
        <w:tc>
          <w:tcPr>
            <w:tcW w:w="0" w:type="auto"/>
          </w:tcPr>
          <w:p w:rsidR="00974441" w:rsidRPr="00487AC7" w:rsidRDefault="00974441" w:rsidP="00E10413">
            <w:pPr>
              <w:pStyle w:val="ac"/>
              <w:rPr>
                <w:ins w:id="589" w:author="anton" w:date="2015-04-07T14:13:00Z"/>
                <w:lang w:val="en-US"/>
              </w:rPr>
            </w:pPr>
            <w:ins w:id="590" w:author="anton" w:date="2015-04-07T14:17:00Z">
              <w:del w:id="591" w:author="kmv" w:date="2015-04-14T16:13:00Z">
                <w:r w:rsidDel="00974441">
                  <w:rPr>
                    <w:lang w:val="en-US"/>
                  </w:rPr>
                  <w:delText>O</w:delText>
                </w:r>
              </w:del>
            </w:ins>
          </w:p>
        </w:tc>
        <w:tc>
          <w:tcPr>
            <w:tcW w:w="0" w:type="auto"/>
            <w:gridSpan w:val="2"/>
          </w:tcPr>
          <w:p w:rsidR="00974441" w:rsidRPr="00487AC7" w:rsidRDefault="00974441" w:rsidP="00E10413">
            <w:pPr>
              <w:pStyle w:val="ac"/>
              <w:rPr>
                <w:ins w:id="592" w:author="anton" w:date="2015-04-07T14:13:00Z"/>
                <w:rPrChange w:id="593" w:author="anton" w:date="2015-04-07T14:18:00Z">
                  <w:rPr>
                    <w:ins w:id="594" w:author="anton" w:date="2015-04-07T14:13:00Z"/>
                    <w:lang w:val="en-US"/>
                  </w:rPr>
                </w:rPrChange>
              </w:rPr>
            </w:pPr>
            <w:ins w:id="595" w:author="anton" w:date="2015-04-07T14:18:00Z">
              <w:r>
                <w:t xml:space="preserve">№ </w:t>
              </w:r>
              <w:proofErr w:type="spellStart"/>
              <w:r>
                <w:t>осц</w:t>
              </w:r>
              <w:proofErr w:type="spellEnd"/>
              <w:r>
                <w:t>.</w:t>
              </w:r>
            </w:ins>
          </w:p>
        </w:tc>
      </w:tr>
      <w:tr w:rsidR="00974441" w:rsidRPr="0031687D" w:rsidTr="00E76C0F">
        <w:trPr>
          <w:ins w:id="596" w:author="anton" w:date="2015-04-07T14:13:00Z"/>
        </w:trPr>
        <w:tc>
          <w:tcPr>
            <w:tcW w:w="0" w:type="auto"/>
          </w:tcPr>
          <w:p w:rsidR="00974441" w:rsidRDefault="00974441" w:rsidP="00E10413">
            <w:pPr>
              <w:pStyle w:val="ac"/>
              <w:rPr>
                <w:ins w:id="597" w:author="anton" w:date="2015-04-07T14:13:00Z"/>
                <w:lang w:val="en-US"/>
              </w:rPr>
            </w:pPr>
            <w:ins w:id="598" w:author="anton" w:date="2015-04-07T14:13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599" w:author="anton" w:date="2015-04-07T14:13:00Z"/>
                <w:lang w:val="en-US"/>
              </w:rPr>
            </w:pPr>
            <w:ins w:id="600" w:author="anton" w:date="2015-04-07T14:13:00Z">
              <w:r>
                <w:rPr>
                  <w:lang w:val="en-US"/>
                </w:rPr>
                <w:t>3E</w:t>
              </w:r>
            </w:ins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601" w:author="anton" w:date="2015-04-07T14:13:00Z"/>
                <w:lang w:val="en-US"/>
              </w:rPr>
            </w:pPr>
            <w:ins w:id="602" w:author="anton" w:date="2015-04-07T14:13:00Z">
              <w:del w:id="603" w:author="kmv" w:date="2015-04-14T16:13:00Z">
                <w:r w:rsidDel="00974441">
                  <w:rPr>
                    <w:lang w:val="en-US"/>
                  </w:rPr>
                  <w:delText>47</w:delText>
                </w:r>
              </w:del>
            </w:ins>
            <w:ins w:id="604" w:author="kmv" w:date="2015-04-14T16:13:00Z">
              <w:r>
                <w:rPr>
                  <w:lang w:val="en-US"/>
                </w:rPr>
                <w:t>27</w:t>
              </w:r>
            </w:ins>
          </w:p>
        </w:tc>
        <w:tc>
          <w:tcPr>
            <w:tcW w:w="0" w:type="auto"/>
          </w:tcPr>
          <w:p w:rsidR="00974441" w:rsidRPr="00487AC7" w:rsidRDefault="00974441" w:rsidP="00487AC7">
            <w:pPr>
              <w:pStyle w:val="ac"/>
              <w:rPr>
                <w:ins w:id="605" w:author="anton" w:date="2015-04-07T14:13:00Z"/>
                <w:lang w:val="en-US"/>
              </w:rPr>
            </w:pPr>
            <w:ins w:id="606" w:author="anton" w:date="2015-04-07T14:13:00Z">
              <w:del w:id="607" w:author="kmv" w:date="2015-04-14T16:13:00Z">
                <w:r w:rsidDel="00974441">
                  <w:rPr>
                    <w:lang w:val="en-US"/>
                  </w:rPr>
                  <w:delText>4</w:delText>
                </w:r>
              </w:del>
            </w:ins>
            <w:ins w:id="608" w:author="anton" w:date="2015-04-07T14:18:00Z">
              <w:del w:id="609" w:author="kmv" w:date="2015-04-14T16:13:00Z">
                <w:r w:rsidDel="00974441">
                  <w:rPr>
                    <w:lang w:val="en-US"/>
                  </w:rPr>
                  <w:delText>F</w:delText>
                </w:r>
              </w:del>
            </w:ins>
            <w:ins w:id="610" w:author="kmv" w:date="2015-04-14T16:13:00Z">
              <w:r>
                <w:rPr>
                  <w:lang w:val="en-US"/>
                </w:rPr>
                <w:t>D8</w:t>
              </w:r>
            </w:ins>
          </w:p>
        </w:tc>
        <w:tc>
          <w:tcPr>
            <w:tcW w:w="0" w:type="auto"/>
          </w:tcPr>
          <w:p w:rsidR="00974441" w:rsidRDefault="00974441" w:rsidP="00487AC7">
            <w:pPr>
              <w:pStyle w:val="ac"/>
              <w:rPr>
                <w:ins w:id="611" w:author="anton" w:date="2015-04-07T14:18:00Z"/>
                <w:lang w:val="en-US"/>
              </w:rPr>
            </w:pPr>
          </w:p>
        </w:tc>
        <w:tc>
          <w:tcPr>
            <w:tcW w:w="0" w:type="auto"/>
          </w:tcPr>
          <w:p w:rsidR="00974441" w:rsidRDefault="00974441" w:rsidP="00487AC7">
            <w:pPr>
              <w:pStyle w:val="ac"/>
              <w:rPr>
                <w:ins w:id="612" w:author="anton" w:date="2015-04-07T14:13:00Z"/>
                <w:lang w:val="en-US"/>
              </w:rPr>
            </w:pPr>
          </w:p>
        </w:tc>
      </w:tr>
    </w:tbl>
    <w:p w:rsidR="00487AC7" w:rsidRDefault="00487AC7" w:rsidP="00487AC7">
      <w:pPr>
        <w:rPr>
          <w:ins w:id="613" w:author="anton" w:date="2015-04-07T14:18:00Z"/>
          <w:lang w:val="en-US"/>
        </w:rPr>
      </w:pPr>
    </w:p>
    <w:p w:rsidR="00487AC7" w:rsidRDefault="00487AC7">
      <w:pPr>
        <w:pStyle w:val="3"/>
        <w:rPr>
          <w:ins w:id="614" w:author="anton" w:date="2015-04-07T14:18:00Z"/>
        </w:rPr>
        <w:pPrChange w:id="615" w:author="anton" w:date="2015-04-07T14:18:00Z">
          <w:pPr/>
        </w:pPrChange>
      </w:pPr>
      <w:ins w:id="616" w:author="anton" w:date="2015-04-07T14:18:00Z">
        <w:r>
          <w:t>Получение осциллограммы</w:t>
        </w:r>
      </w:ins>
    </w:p>
    <w:tbl>
      <w:tblPr>
        <w:tblStyle w:val="af0"/>
        <w:tblW w:w="8789" w:type="dxa"/>
        <w:tblInd w:w="675" w:type="dxa"/>
        <w:tblLook w:val="04A0" w:firstRow="1" w:lastRow="0" w:firstColumn="1" w:lastColumn="0" w:noHBand="0" w:noVBand="1"/>
        <w:tblPrChange w:id="617" w:author="anton" w:date="2015-04-14T13:36:00Z">
          <w:tblPr>
            <w:tblStyle w:val="af0"/>
            <w:tblW w:w="0" w:type="auto"/>
            <w:tblInd w:w="1350" w:type="dxa"/>
            <w:tblLook w:val="04A0" w:firstRow="1" w:lastRow="0" w:firstColumn="1" w:lastColumn="0" w:noHBand="0" w:noVBand="1"/>
          </w:tblPr>
        </w:tblPrChange>
      </w:tblPr>
      <w:tblGrid>
        <w:gridCol w:w="621"/>
        <w:gridCol w:w="543"/>
        <w:gridCol w:w="496"/>
        <w:gridCol w:w="496"/>
        <w:gridCol w:w="512"/>
        <w:gridCol w:w="6121"/>
        <w:tblGridChange w:id="618">
          <w:tblGrid>
            <w:gridCol w:w="621"/>
            <w:gridCol w:w="543"/>
            <w:gridCol w:w="496"/>
            <w:gridCol w:w="496"/>
            <w:gridCol w:w="512"/>
            <w:gridCol w:w="5552"/>
          </w:tblGrid>
        </w:tblGridChange>
      </w:tblGrid>
      <w:tr w:rsidR="00105672" w:rsidRPr="0031687D" w:rsidTr="00516577">
        <w:trPr>
          <w:ins w:id="619" w:author="anton" w:date="2015-04-07T14:19:00Z"/>
        </w:trPr>
        <w:tc>
          <w:tcPr>
            <w:tcW w:w="0" w:type="auto"/>
            <w:tcPrChange w:id="620" w:author="anton" w:date="2015-04-14T13:36:00Z">
              <w:tcPr>
                <w:tcW w:w="0" w:type="auto"/>
              </w:tcPr>
            </w:tcPrChange>
          </w:tcPr>
          <w:p w:rsidR="00105672" w:rsidRPr="00600F67" w:rsidRDefault="00105672" w:rsidP="00E10413">
            <w:pPr>
              <w:pStyle w:val="ac"/>
              <w:rPr>
                <w:ins w:id="621" w:author="anton" w:date="2015-04-07T14:19:00Z"/>
              </w:rPr>
            </w:pPr>
          </w:p>
        </w:tc>
        <w:tc>
          <w:tcPr>
            <w:tcW w:w="0" w:type="auto"/>
            <w:tcPrChange w:id="622" w:author="anton" w:date="2015-04-14T13:36:00Z">
              <w:tcPr>
                <w:tcW w:w="0" w:type="auto"/>
              </w:tcPr>
            </w:tcPrChange>
          </w:tcPr>
          <w:p w:rsidR="00105672" w:rsidRPr="00900898" w:rsidRDefault="00105672" w:rsidP="00E10413">
            <w:pPr>
              <w:pStyle w:val="ac"/>
              <w:rPr>
                <w:ins w:id="623" w:author="anton" w:date="2015-04-07T14:19:00Z"/>
                <w:lang w:val="en-US"/>
              </w:rPr>
            </w:pPr>
            <w:ins w:id="624" w:author="anton" w:date="2015-04-07T14:19:00Z">
              <w:r>
                <w:rPr>
                  <w:lang w:val="en-US"/>
                </w:rPr>
                <w:t>&lt;</w:t>
              </w:r>
            </w:ins>
          </w:p>
        </w:tc>
        <w:tc>
          <w:tcPr>
            <w:tcW w:w="0" w:type="auto"/>
            <w:gridSpan w:val="3"/>
            <w:tcPrChange w:id="625" w:author="anton" w:date="2015-04-14T13:36:00Z">
              <w:tcPr>
                <w:tcW w:w="0" w:type="auto"/>
                <w:gridSpan w:val="3"/>
              </w:tcPr>
            </w:tcPrChange>
          </w:tcPr>
          <w:p w:rsidR="00105672" w:rsidRDefault="00105672" w:rsidP="00E10413">
            <w:pPr>
              <w:pStyle w:val="ac"/>
              <w:rPr>
                <w:ins w:id="626" w:author="anton" w:date="2015-04-13T09:45:00Z"/>
              </w:rPr>
            </w:pPr>
            <w:ins w:id="627" w:author="anton" w:date="2015-04-13T09:45:00Z">
              <w:r>
                <w:t>длина</w:t>
              </w:r>
            </w:ins>
          </w:p>
        </w:tc>
        <w:tc>
          <w:tcPr>
            <w:tcW w:w="6121" w:type="dxa"/>
            <w:tcPrChange w:id="628" w:author="anton" w:date="2015-04-14T13:36:00Z">
              <w:tcPr>
                <w:tcW w:w="0" w:type="auto"/>
              </w:tcPr>
            </w:tcPrChange>
          </w:tcPr>
          <w:p w:rsidR="00105672" w:rsidRPr="00105672" w:rsidRDefault="00105672" w:rsidP="00E10413">
            <w:pPr>
              <w:pStyle w:val="ac"/>
              <w:rPr>
                <w:ins w:id="629" w:author="anton" w:date="2015-04-07T14:19:00Z"/>
                <w:rPrChange w:id="630" w:author="anton" w:date="2015-04-13T09:45:00Z">
                  <w:rPr>
                    <w:ins w:id="631" w:author="anton" w:date="2015-04-07T14:19:00Z"/>
                    <w:lang w:val="en-US"/>
                  </w:rPr>
                </w:rPrChange>
              </w:rPr>
            </w:pPr>
            <w:ins w:id="632" w:author="anton" w:date="2015-04-07T14:19:00Z">
              <w:r>
                <w:t xml:space="preserve">Блок </w:t>
              </w:r>
              <w:r>
                <w:rPr>
                  <w:lang w:val="en-US"/>
                </w:rPr>
                <w:t>Bosc</w:t>
              </w:r>
            </w:ins>
            <w:ins w:id="633" w:author="anton" w:date="2015-04-13T09:45:00Z">
              <w:r>
                <w:t xml:space="preserve"> в соотв. с АВМР.</w:t>
              </w:r>
            </w:ins>
            <w:ins w:id="634" w:author="anton" w:date="2015-04-13T09:46:00Z">
              <w:r>
                <w:t>426431.017 Д</w:t>
              </w:r>
              <w:proofErr w:type="gramStart"/>
              <w:r>
                <w:t>1</w:t>
              </w:r>
              <w:proofErr w:type="gramEnd"/>
              <w:r>
                <w:t xml:space="preserve">, </w:t>
              </w:r>
              <w:proofErr w:type="spellStart"/>
              <w:r>
                <w:t>пп</w:t>
              </w:r>
              <w:proofErr w:type="spellEnd"/>
              <w:r>
                <w:t>. 6.10.2</w:t>
              </w:r>
            </w:ins>
          </w:p>
        </w:tc>
      </w:tr>
      <w:tr w:rsidR="00CC38BA" w:rsidRPr="0031687D" w:rsidTr="00516577">
        <w:trPr>
          <w:ins w:id="635" w:author="anton" w:date="2015-04-07T14:19:00Z"/>
        </w:trPr>
        <w:tc>
          <w:tcPr>
            <w:tcW w:w="0" w:type="auto"/>
            <w:tcPrChange w:id="636" w:author="anton" w:date="2015-04-14T13:36:00Z">
              <w:tcPr>
                <w:tcW w:w="0" w:type="auto"/>
              </w:tcPr>
            </w:tcPrChange>
          </w:tcPr>
          <w:p w:rsidR="00CC38BA" w:rsidRPr="00CA52C5" w:rsidRDefault="00CC38BA" w:rsidP="00E10413">
            <w:pPr>
              <w:pStyle w:val="ac"/>
              <w:rPr>
                <w:ins w:id="637" w:author="anton" w:date="2015-04-07T14:19:00Z"/>
              </w:rPr>
            </w:pPr>
            <w:ins w:id="638" w:author="anton" w:date="2015-04-07T14:19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  <w:tcPrChange w:id="639" w:author="anton" w:date="2015-04-14T13:36:00Z">
              <w:tcPr>
                <w:tcW w:w="0" w:type="auto"/>
              </w:tcPr>
            </w:tcPrChange>
          </w:tcPr>
          <w:p w:rsidR="00CC38BA" w:rsidRPr="00CA52C5" w:rsidRDefault="00CC38BA" w:rsidP="00E10413">
            <w:pPr>
              <w:pStyle w:val="ac"/>
              <w:rPr>
                <w:ins w:id="640" w:author="anton" w:date="2015-04-07T14:19:00Z"/>
              </w:rPr>
            </w:pPr>
            <w:ins w:id="641" w:author="anton" w:date="2015-04-07T14:19:00Z">
              <w:r w:rsidRPr="00CA52C5">
                <w:t>3</w:t>
              </w:r>
              <w:r>
                <w:rPr>
                  <w:lang w:val="en-US"/>
                </w:rPr>
                <w:t>C</w:t>
              </w:r>
            </w:ins>
          </w:p>
        </w:tc>
        <w:tc>
          <w:tcPr>
            <w:tcW w:w="0" w:type="auto"/>
            <w:tcPrChange w:id="642" w:author="anton" w:date="2015-04-14T13:36:00Z">
              <w:tcPr>
                <w:tcW w:w="0" w:type="auto"/>
              </w:tcPr>
            </w:tcPrChange>
          </w:tcPr>
          <w:p w:rsidR="00CC38BA" w:rsidRPr="00CC38BA" w:rsidRDefault="00CC38BA" w:rsidP="00E10413">
            <w:pPr>
              <w:pStyle w:val="ac"/>
              <w:rPr>
                <w:ins w:id="643" w:author="anton" w:date="2015-04-13T09:45:00Z"/>
                <w:rPrChange w:id="644" w:author="anton" w:date="2015-04-14T13:28:00Z">
                  <w:rPr>
                    <w:ins w:id="645" w:author="anton" w:date="2015-04-13T09:45:00Z"/>
                    <w:lang w:val="en-US"/>
                  </w:rPr>
                </w:rPrChange>
              </w:rPr>
            </w:pPr>
            <w:ins w:id="646" w:author="anton" w:date="2015-04-14T13:28:00Z">
              <w:r>
                <w:t>00</w:t>
              </w:r>
            </w:ins>
          </w:p>
        </w:tc>
        <w:tc>
          <w:tcPr>
            <w:tcW w:w="0" w:type="auto"/>
            <w:tcPrChange w:id="647" w:author="anton" w:date="2015-04-14T13:36:00Z">
              <w:tcPr>
                <w:tcW w:w="0" w:type="auto"/>
              </w:tcPr>
            </w:tcPrChange>
          </w:tcPr>
          <w:p w:rsidR="00CC38BA" w:rsidRPr="00CC38BA" w:rsidRDefault="00CC38BA" w:rsidP="00E10413">
            <w:pPr>
              <w:pStyle w:val="ac"/>
              <w:rPr>
                <w:ins w:id="648" w:author="anton" w:date="2015-04-13T09:45:00Z"/>
                <w:rPrChange w:id="649" w:author="anton" w:date="2015-04-14T13:28:00Z">
                  <w:rPr>
                    <w:ins w:id="650" w:author="anton" w:date="2015-04-13T09:45:00Z"/>
                    <w:lang w:val="en-US"/>
                  </w:rPr>
                </w:rPrChange>
              </w:rPr>
            </w:pPr>
            <w:ins w:id="651" w:author="anton" w:date="2015-04-14T13:28:00Z">
              <w:r>
                <w:t>07</w:t>
              </w:r>
            </w:ins>
          </w:p>
        </w:tc>
        <w:tc>
          <w:tcPr>
            <w:tcW w:w="0" w:type="auto"/>
            <w:tcPrChange w:id="652" w:author="anton" w:date="2015-04-14T13:36:00Z">
              <w:tcPr>
                <w:tcW w:w="0" w:type="auto"/>
              </w:tcPr>
            </w:tcPrChange>
          </w:tcPr>
          <w:p w:rsidR="00CC38BA" w:rsidRPr="00CC38BA" w:rsidRDefault="00CC38BA" w:rsidP="00E10413">
            <w:pPr>
              <w:pStyle w:val="ac"/>
              <w:rPr>
                <w:ins w:id="653" w:author="anton" w:date="2015-04-13T09:45:00Z"/>
                <w:lang w:val="en-US"/>
                <w:rPrChange w:id="654" w:author="anton" w:date="2015-04-14T13:28:00Z">
                  <w:rPr>
                    <w:ins w:id="655" w:author="anton" w:date="2015-04-13T09:45:00Z"/>
                  </w:rPr>
                </w:rPrChange>
              </w:rPr>
            </w:pPr>
            <w:ins w:id="656" w:author="anton" w:date="2015-04-14T13:28:00Z">
              <w:r>
                <w:rPr>
                  <w:lang w:val="en-US"/>
                </w:rPr>
                <w:t>F8</w:t>
              </w:r>
            </w:ins>
          </w:p>
        </w:tc>
        <w:tc>
          <w:tcPr>
            <w:tcW w:w="6121" w:type="dxa"/>
            <w:tcPrChange w:id="657" w:author="anton" w:date="2015-04-14T13:36:00Z">
              <w:tcPr>
                <w:tcW w:w="0" w:type="auto"/>
              </w:tcPr>
            </w:tcPrChange>
          </w:tcPr>
          <w:p w:rsidR="00CC38BA" w:rsidRPr="00CA52C5" w:rsidRDefault="00CC38BA" w:rsidP="00E10413">
            <w:pPr>
              <w:pStyle w:val="ac"/>
              <w:rPr>
                <w:ins w:id="658" w:author="anton" w:date="2015-04-07T14:19:00Z"/>
              </w:rPr>
            </w:pPr>
          </w:p>
        </w:tc>
      </w:tr>
    </w:tbl>
    <w:p w:rsidR="00EE4C5D" w:rsidRPr="001C4ACE" w:rsidRDefault="00EE4C5D" w:rsidP="00EE4C5D">
      <w:pPr>
        <w:pStyle w:val="af"/>
        <w:rPr>
          <w:ins w:id="659" w:author="anton" w:date="2015-04-13T10:04:00Z"/>
        </w:rPr>
      </w:pPr>
      <w:ins w:id="660" w:author="anton" w:date="2015-04-13T10:04:00Z">
        <w:r>
          <w:t>Примечание: см. раздел 7.</w:t>
        </w:r>
      </w:ins>
    </w:p>
    <w:p w:rsidR="00EE4C5D" w:rsidRDefault="00EE4C5D" w:rsidP="00487AC7">
      <w:pPr>
        <w:rPr>
          <w:ins w:id="661" w:author="anton" w:date="2015-04-07T14:20:00Z"/>
        </w:rPr>
      </w:pPr>
    </w:p>
    <w:p w:rsidR="00745761" w:rsidRPr="0041337F" w:rsidRDefault="00745761" w:rsidP="00745761">
      <w:pPr>
        <w:ind w:left="1395" w:firstLine="0"/>
        <w:rPr>
          <w:ins w:id="662" w:author="anton" w:date="2015-04-07T14:20:00Z"/>
        </w:rPr>
      </w:pPr>
      <w:ins w:id="663" w:author="anton" w:date="2015-04-07T14:20:00Z">
        <w:r w:rsidRPr="0041337F">
          <w:lastRenderedPageBreak/>
          <w:t>или</w:t>
        </w:r>
        <w:r>
          <w:t>, в случае некорректного номера</w:t>
        </w:r>
      </w:ins>
    </w:p>
    <w:p w:rsidR="00745761" w:rsidRPr="00745761" w:rsidRDefault="00745761" w:rsidP="00745761">
      <w:pPr>
        <w:ind w:left="1395" w:firstLine="0"/>
        <w:rPr>
          <w:ins w:id="664" w:author="anton" w:date="2015-04-07T14:20:00Z"/>
          <w:b/>
          <w:rPrChange w:id="665" w:author="anton" w:date="2015-04-07T14:20:00Z">
            <w:rPr>
              <w:ins w:id="666" w:author="anton" w:date="2015-04-07T14:20:00Z"/>
              <w:b/>
              <w:lang w:val="en-US"/>
            </w:rPr>
          </w:rPrChange>
        </w:rPr>
      </w:pPr>
    </w:p>
    <w:tbl>
      <w:tblPr>
        <w:tblStyle w:val="af0"/>
        <w:tblW w:w="0" w:type="auto"/>
        <w:tblInd w:w="1336" w:type="dxa"/>
        <w:tblLook w:val="04A0" w:firstRow="1" w:lastRow="0" w:firstColumn="1" w:lastColumn="0" w:noHBand="0" w:noVBand="1"/>
      </w:tblPr>
      <w:tblGrid>
        <w:gridCol w:w="621"/>
        <w:gridCol w:w="543"/>
        <w:gridCol w:w="792"/>
        <w:gridCol w:w="792"/>
      </w:tblGrid>
      <w:tr w:rsidR="00974441" w:rsidRPr="0031687D" w:rsidTr="0067218A">
        <w:trPr>
          <w:ins w:id="667" w:author="anton" w:date="2015-04-07T14:20:00Z"/>
        </w:trPr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668" w:author="anton" w:date="2015-04-07T14:20:00Z"/>
              </w:rPr>
            </w:pPr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669" w:author="anton" w:date="2015-04-07T14:20:00Z"/>
                <w:lang w:val="en-US"/>
              </w:rPr>
            </w:pPr>
            <w:ins w:id="670" w:author="anton" w:date="2015-04-07T14:20:00Z">
              <w:r>
                <w:rPr>
                  <w:lang w:val="en-US"/>
                </w:rPr>
                <w:t>&lt;</w:t>
              </w:r>
            </w:ins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671" w:author="anton" w:date="2015-04-07T14:20:00Z"/>
                <w:lang w:val="en-US"/>
              </w:rPr>
            </w:pPr>
            <w:ins w:id="672" w:author="anton" w:date="2015-04-07T14:20:00Z">
              <w:del w:id="673" w:author="kmv" w:date="2015-04-14T16:14:00Z">
                <w:r w:rsidDel="00974441">
                  <w:rPr>
                    <w:lang w:val="en-US"/>
                  </w:rPr>
                  <w:delText>R</w:delText>
                </w:r>
              </w:del>
            </w:ins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674" w:author="anton" w:date="2015-04-07T14:20:00Z"/>
                <w:lang w:val="en-US"/>
              </w:rPr>
            </w:pPr>
            <w:ins w:id="675" w:author="anton" w:date="2015-04-07T14:20:00Z">
              <w:del w:id="676" w:author="kmv" w:date="2015-04-14T16:14:00Z">
                <w:r w:rsidDel="00974441">
                  <w:rPr>
                    <w:lang w:val="en-US"/>
                  </w:rPr>
                  <w:delText>R</w:delText>
                </w:r>
              </w:del>
            </w:ins>
          </w:p>
        </w:tc>
      </w:tr>
      <w:tr w:rsidR="00974441" w:rsidRPr="0031687D" w:rsidTr="00E76C0F">
        <w:trPr>
          <w:ins w:id="677" w:author="anton" w:date="2015-04-07T14:20:00Z"/>
        </w:trPr>
        <w:tc>
          <w:tcPr>
            <w:tcW w:w="0" w:type="auto"/>
          </w:tcPr>
          <w:p w:rsidR="00974441" w:rsidRDefault="00974441" w:rsidP="00E10413">
            <w:pPr>
              <w:pStyle w:val="ac"/>
              <w:rPr>
                <w:ins w:id="678" w:author="anton" w:date="2015-04-07T14:20:00Z"/>
                <w:lang w:val="en-US"/>
              </w:rPr>
            </w:pPr>
            <w:ins w:id="679" w:author="anton" w:date="2015-04-07T14:20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680" w:author="anton" w:date="2015-04-07T14:20:00Z"/>
                <w:lang w:val="en-US"/>
              </w:rPr>
            </w:pPr>
            <w:ins w:id="681" w:author="anton" w:date="2015-04-07T14:20:00Z">
              <w:r>
                <w:rPr>
                  <w:lang w:val="en-US"/>
                </w:rPr>
                <w:t>3C</w:t>
              </w:r>
            </w:ins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682" w:author="anton" w:date="2015-04-07T14:20:00Z"/>
                <w:lang w:val="en-US"/>
              </w:rPr>
            </w:pPr>
            <w:ins w:id="683" w:author="anton" w:date="2015-04-07T14:20:00Z">
              <w:del w:id="684" w:author="kmv" w:date="2015-04-14T16:14:00Z">
                <w:r w:rsidDel="00974441">
                  <w:rPr>
                    <w:lang w:val="en-US"/>
                  </w:rPr>
                  <w:delText>52</w:delText>
                </w:r>
              </w:del>
            </w:ins>
            <w:ins w:id="685" w:author="kmv" w:date="2015-04-14T16:14:00Z">
              <w:r>
                <w:rPr>
                  <w:lang w:val="en-US"/>
                </w:rPr>
                <w:t>F0</w:t>
              </w:r>
            </w:ins>
          </w:p>
        </w:tc>
        <w:tc>
          <w:tcPr>
            <w:tcW w:w="0" w:type="auto"/>
          </w:tcPr>
          <w:p w:rsidR="00974441" w:rsidRDefault="00974441" w:rsidP="00E10413">
            <w:pPr>
              <w:pStyle w:val="ac"/>
              <w:rPr>
                <w:ins w:id="686" w:author="anton" w:date="2015-04-07T14:20:00Z"/>
                <w:lang w:val="en-US"/>
              </w:rPr>
            </w:pPr>
            <w:ins w:id="687" w:author="anton" w:date="2015-04-07T14:20:00Z">
              <w:del w:id="688" w:author="kmv" w:date="2015-04-14T16:14:00Z">
                <w:r w:rsidDel="00974441">
                  <w:rPr>
                    <w:lang w:val="en-US"/>
                  </w:rPr>
                  <w:delText>52</w:delText>
                </w:r>
              </w:del>
            </w:ins>
            <w:ins w:id="689" w:author="kmv" w:date="2015-04-14T16:14:00Z">
              <w:r>
                <w:rPr>
                  <w:lang w:val="en-US"/>
                </w:rPr>
                <w:t>0F</w:t>
              </w:r>
            </w:ins>
          </w:p>
        </w:tc>
      </w:tr>
    </w:tbl>
    <w:p w:rsidR="00745761" w:rsidRPr="00745761" w:rsidRDefault="00745761" w:rsidP="00487AC7">
      <w:pPr>
        <w:rPr>
          <w:ins w:id="690" w:author="anton" w:date="2015-04-07T14:19:00Z"/>
          <w:rPrChange w:id="691" w:author="anton" w:date="2015-04-07T14:20:00Z">
            <w:rPr>
              <w:ins w:id="692" w:author="anton" w:date="2015-04-07T14:19:00Z"/>
              <w:lang w:val="en-US"/>
            </w:rPr>
          </w:rPrChange>
        </w:rPr>
      </w:pPr>
    </w:p>
    <w:p w:rsidR="00487AC7" w:rsidRDefault="00487AC7">
      <w:pPr>
        <w:pStyle w:val="af"/>
        <w:rPr>
          <w:ins w:id="693" w:author="anton" w:date="2015-04-07T14:19:00Z"/>
        </w:rPr>
        <w:pPrChange w:id="694" w:author="anton" w:date="2015-04-13T10:04:00Z">
          <w:pPr/>
        </w:pPrChange>
      </w:pPr>
      <w:ins w:id="695" w:author="anton" w:date="2015-04-07T14:19:00Z">
        <w:r>
          <w:t xml:space="preserve">Примечание: блок </w:t>
        </w:r>
        <w:r w:rsidRPr="00EE4C5D">
          <w:rPr>
            <w:rPrChange w:id="696" w:author="anton" w:date="2015-04-13T10:04:00Z">
              <w:rPr>
                <w:lang w:val="en-US"/>
              </w:rPr>
            </w:rPrChange>
          </w:rPr>
          <w:t>Bosc</w:t>
        </w:r>
        <w:r w:rsidRPr="00487AC7">
          <w:rPr>
            <w:rPrChange w:id="697" w:author="anton" w:date="2015-04-07T14:19:00Z">
              <w:rPr>
                <w:lang w:val="en-US"/>
              </w:rPr>
            </w:rPrChange>
          </w:rPr>
          <w:t xml:space="preserve"> </w:t>
        </w:r>
        <w:r>
          <w:t xml:space="preserve">передаётся в формате </w:t>
        </w:r>
        <w:r w:rsidRPr="00EE4C5D">
          <w:rPr>
            <w:rPrChange w:id="698" w:author="anton" w:date="2015-04-13T10:04:00Z">
              <w:rPr>
                <w:lang w:val="en-US"/>
              </w:rPr>
            </w:rPrChange>
          </w:rPr>
          <w:t>S</w:t>
        </w:r>
        <w:r w:rsidRPr="00487AC7">
          <w:rPr>
            <w:rPrChange w:id="699" w:author="anton" w:date="2015-04-07T14:19:00Z">
              <w:rPr>
                <w:lang w:val="en-US"/>
              </w:rPr>
            </w:rPrChange>
          </w:rPr>
          <w:t>2</w:t>
        </w:r>
        <w:r>
          <w:t xml:space="preserve"> согласно </w:t>
        </w:r>
        <w:proofErr w:type="spellStart"/>
        <w:r>
          <w:t>пп</w:t>
        </w:r>
        <w:proofErr w:type="spellEnd"/>
        <w:r>
          <w:t>. 6.10.2 АВМР.426431.017 Д</w:t>
        </w:r>
        <w:proofErr w:type="gramStart"/>
        <w:r>
          <w:t>1</w:t>
        </w:r>
        <w:proofErr w:type="gramEnd"/>
        <w:r>
          <w:t>.</w:t>
        </w:r>
      </w:ins>
    </w:p>
    <w:p w:rsidR="00487AC7" w:rsidRPr="00487AC7" w:rsidRDefault="00487AC7" w:rsidP="00487AC7">
      <w:pPr>
        <w:rPr>
          <w:ins w:id="700" w:author="anton" w:date="2015-04-07T13:26:00Z"/>
        </w:rPr>
      </w:pPr>
    </w:p>
    <w:p w:rsidR="00C1777E" w:rsidRDefault="00C1777E">
      <w:pPr>
        <w:pStyle w:val="2"/>
        <w:rPr>
          <w:ins w:id="701" w:author="anton" w:date="2015-04-07T14:21:00Z"/>
        </w:rPr>
        <w:pPrChange w:id="702" w:author="anton" w:date="2015-04-07T13:26:00Z">
          <w:pPr/>
        </w:pPrChange>
      </w:pPr>
      <w:ins w:id="703" w:author="anton" w:date="2015-04-07T13:26:00Z">
        <w:r>
          <w:t>Получение событий</w:t>
        </w:r>
      </w:ins>
    </w:p>
    <w:p w:rsidR="00745761" w:rsidRDefault="00745761">
      <w:pPr>
        <w:rPr>
          <w:ins w:id="704" w:author="anton" w:date="2015-04-07T14:21:00Z"/>
        </w:rPr>
      </w:pPr>
    </w:p>
    <w:p w:rsidR="00745761" w:rsidRDefault="00745761" w:rsidP="00745761">
      <w:pPr>
        <w:pStyle w:val="3"/>
        <w:rPr>
          <w:ins w:id="705" w:author="anton" w:date="2015-04-07T14:21:00Z"/>
        </w:rPr>
      </w:pPr>
      <w:ins w:id="706" w:author="anton" w:date="2015-04-07T14:21:00Z">
        <w:r>
          <w:t>Посылка запроса банка событий</w:t>
        </w:r>
      </w:ins>
    </w:p>
    <w:p w:rsidR="00745761" w:rsidRDefault="00745761" w:rsidP="00745761">
      <w:pPr>
        <w:rPr>
          <w:ins w:id="707" w:author="anton" w:date="2015-04-07T14:21:00Z"/>
        </w:rPr>
      </w:pPr>
    </w:p>
    <w:tbl>
      <w:tblPr>
        <w:tblStyle w:val="af0"/>
        <w:tblW w:w="0" w:type="auto"/>
        <w:tblInd w:w="1293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839"/>
      </w:tblGrid>
      <w:tr w:rsidR="00974441" w:rsidRPr="0031687D" w:rsidTr="0067218A">
        <w:trPr>
          <w:ins w:id="708" w:author="anton" w:date="2015-04-07T14:21:00Z"/>
        </w:trPr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709" w:author="anton" w:date="2015-04-07T14:21:00Z"/>
              </w:rPr>
            </w:pPr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710" w:author="anton" w:date="2015-04-07T14:21:00Z"/>
                <w:lang w:val="en-US"/>
              </w:rPr>
            </w:pPr>
            <w:ins w:id="711" w:author="anton" w:date="2015-04-07T14:21:00Z">
              <w:r>
                <w:rPr>
                  <w:lang w:val="en-US"/>
                </w:rPr>
                <w:t>&gt;</w:t>
              </w:r>
            </w:ins>
          </w:p>
        </w:tc>
        <w:tc>
          <w:tcPr>
            <w:tcW w:w="0" w:type="auto"/>
          </w:tcPr>
          <w:p w:rsidR="00974441" w:rsidRPr="00745761" w:rsidRDefault="00974441" w:rsidP="00E10413">
            <w:pPr>
              <w:pStyle w:val="ac"/>
              <w:rPr>
                <w:ins w:id="712" w:author="anton" w:date="2015-04-07T14:21:00Z"/>
                <w:lang w:val="en-US"/>
              </w:rPr>
            </w:pPr>
            <w:ins w:id="713" w:author="anton" w:date="2015-04-07T14:22:00Z">
              <w:del w:id="714" w:author="kmv" w:date="2015-04-14T16:15:00Z">
                <w:r w:rsidDel="00974441">
                  <w:rPr>
                    <w:lang w:val="en-US"/>
                  </w:rPr>
                  <w:delText>B</w:delText>
                </w:r>
              </w:del>
            </w:ins>
          </w:p>
        </w:tc>
        <w:tc>
          <w:tcPr>
            <w:tcW w:w="0" w:type="auto"/>
          </w:tcPr>
          <w:p w:rsidR="00974441" w:rsidRPr="00745761" w:rsidRDefault="00974441" w:rsidP="00E10413">
            <w:pPr>
              <w:pStyle w:val="ac"/>
              <w:rPr>
                <w:ins w:id="715" w:author="anton" w:date="2015-04-07T14:21:00Z"/>
                <w:lang w:val="en-US"/>
                <w:rPrChange w:id="716" w:author="anton" w:date="2015-04-07T14:22:00Z">
                  <w:rPr>
                    <w:ins w:id="717" w:author="anton" w:date="2015-04-07T14:21:00Z"/>
                  </w:rPr>
                </w:rPrChange>
              </w:rPr>
            </w:pPr>
            <w:ins w:id="718" w:author="anton" w:date="2015-04-07T14:22:00Z">
              <w:del w:id="719" w:author="kmv" w:date="2015-04-14T16:15:00Z">
                <w:r w:rsidDel="00974441">
                  <w:rPr>
                    <w:lang w:val="en-US"/>
                  </w:rPr>
                  <w:delText>e</w:delText>
                </w:r>
              </w:del>
            </w:ins>
          </w:p>
        </w:tc>
      </w:tr>
      <w:tr w:rsidR="00974441" w:rsidRPr="0031687D" w:rsidTr="00E76C0F">
        <w:trPr>
          <w:ins w:id="720" w:author="anton" w:date="2015-04-07T14:21:00Z"/>
        </w:trPr>
        <w:tc>
          <w:tcPr>
            <w:tcW w:w="0" w:type="auto"/>
          </w:tcPr>
          <w:p w:rsidR="00974441" w:rsidRDefault="00974441" w:rsidP="00E10413">
            <w:pPr>
              <w:pStyle w:val="ac"/>
              <w:rPr>
                <w:ins w:id="721" w:author="anton" w:date="2015-04-07T14:21:00Z"/>
                <w:lang w:val="en-US"/>
              </w:rPr>
            </w:pPr>
            <w:ins w:id="722" w:author="anton" w:date="2015-04-07T14:21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974441" w:rsidRPr="00900898" w:rsidRDefault="00974441" w:rsidP="00E10413">
            <w:pPr>
              <w:pStyle w:val="ac"/>
              <w:rPr>
                <w:ins w:id="723" w:author="anton" w:date="2015-04-07T14:21:00Z"/>
                <w:lang w:val="en-US"/>
              </w:rPr>
            </w:pPr>
            <w:ins w:id="724" w:author="anton" w:date="2015-04-07T14:21:00Z">
              <w:r>
                <w:rPr>
                  <w:lang w:val="en-US"/>
                </w:rPr>
                <w:t>3E</w:t>
              </w:r>
            </w:ins>
          </w:p>
        </w:tc>
        <w:tc>
          <w:tcPr>
            <w:tcW w:w="0" w:type="auto"/>
          </w:tcPr>
          <w:p w:rsidR="00974441" w:rsidRPr="00487AC7" w:rsidRDefault="00974441" w:rsidP="00745761">
            <w:pPr>
              <w:pStyle w:val="ac"/>
              <w:rPr>
                <w:ins w:id="725" w:author="anton" w:date="2015-04-07T14:21:00Z"/>
                <w:lang w:val="en-US"/>
              </w:rPr>
            </w:pPr>
            <w:ins w:id="726" w:author="anton" w:date="2015-04-07T14:21:00Z">
              <w:del w:id="727" w:author="kmv" w:date="2015-04-14T16:15:00Z">
                <w:r w:rsidDel="00974441">
                  <w:rPr>
                    <w:lang w:val="en-US"/>
                  </w:rPr>
                  <w:delText>4</w:delText>
                </w:r>
              </w:del>
            </w:ins>
            <w:ins w:id="728" w:author="anton" w:date="2015-04-07T14:23:00Z">
              <w:del w:id="729" w:author="kmv" w:date="2015-04-14T16:15:00Z">
                <w:r w:rsidDel="00974441">
                  <w:rPr>
                    <w:lang w:val="en-US"/>
                  </w:rPr>
                  <w:delText>2</w:delText>
                </w:r>
              </w:del>
            </w:ins>
            <w:ins w:id="730" w:author="kmv" w:date="2015-04-14T16:15:00Z">
              <w:r>
                <w:rPr>
                  <w:lang w:val="en-US"/>
                </w:rPr>
                <w:t>28</w:t>
              </w:r>
            </w:ins>
          </w:p>
        </w:tc>
        <w:tc>
          <w:tcPr>
            <w:tcW w:w="0" w:type="auto"/>
          </w:tcPr>
          <w:p w:rsidR="00974441" w:rsidRDefault="00974441" w:rsidP="00E10413">
            <w:pPr>
              <w:pStyle w:val="ac"/>
              <w:rPr>
                <w:ins w:id="731" w:author="anton" w:date="2015-04-07T14:21:00Z"/>
                <w:lang w:val="en-US"/>
              </w:rPr>
            </w:pPr>
            <w:ins w:id="732" w:author="anton" w:date="2015-04-07T14:23:00Z">
              <w:del w:id="733" w:author="kmv" w:date="2015-04-14T16:15:00Z">
                <w:r w:rsidDel="00974441">
                  <w:rPr>
                    <w:lang w:val="en-US"/>
                  </w:rPr>
                  <w:delText>65</w:delText>
                </w:r>
              </w:del>
            </w:ins>
            <w:ins w:id="734" w:author="kmv" w:date="2015-04-14T16:15:00Z">
              <w:r>
                <w:rPr>
                  <w:lang w:val="en-US"/>
                </w:rPr>
                <w:t>D7</w:t>
              </w:r>
            </w:ins>
          </w:p>
        </w:tc>
      </w:tr>
    </w:tbl>
    <w:p w:rsidR="00745761" w:rsidRDefault="00745761" w:rsidP="00745761">
      <w:pPr>
        <w:rPr>
          <w:ins w:id="735" w:author="anton" w:date="2015-04-07T14:21:00Z"/>
          <w:lang w:val="en-US"/>
        </w:rPr>
      </w:pPr>
    </w:p>
    <w:p w:rsidR="00745761" w:rsidRDefault="00745761" w:rsidP="00745761">
      <w:pPr>
        <w:pStyle w:val="3"/>
        <w:rPr>
          <w:ins w:id="736" w:author="anton" w:date="2015-04-07T14:22:00Z"/>
        </w:rPr>
      </w:pPr>
      <w:ins w:id="737" w:author="anton" w:date="2015-04-07T14:21:00Z">
        <w:r>
          <w:t xml:space="preserve">Получение </w:t>
        </w:r>
      </w:ins>
      <w:ins w:id="738" w:author="anton" w:date="2015-04-07T14:22:00Z">
        <w:r>
          <w:t>банка событий</w:t>
        </w:r>
      </w:ins>
    </w:p>
    <w:p w:rsidR="00745761" w:rsidRPr="00745761" w:rsidRDefault="00745761">
      <w:pPr>
        <w:rPr>
          <w:ins w:id="739" w:author="anton" w:date="2015-04-07T14:21:00Z"/>
        </w:rPr>
        <w:pPrChange w:id="740" w:author="anton" w:date="2015-04-07T14:22:00Z">
          <w:pPr>
            <w:pStyle w:val="3"/>
          </w:pPr>
        </w:pPrChange>
      </w:pPr>
    </w:p>
    <w:tbl>
      <w:tblPr>
        <w:tblStyle w:val="af0"/>
        <w:tblW w:w="0" w:type="auto"/>
        <w:tblInd w:w="1350" w:type="dxa"/>
        <w:tblLook w:val="04A0" w:firstRow="1" w:lastRow="0" w:firstColumn="1" w:lastColumn="0" w:noHBand="0" w:noVBand="1"/>
      </w:tblPr>
      <w:tblGrid>
        <w:gridCol w:w="621"/>
        <w:gridCol w:w="543"/>
        <w:gridCol w:w="923"/>
        <w:gridCol w:w="1266"/>
      </w:tblGrid>
      <w:tr w:rsidR="003A48A3" w:rsidRPr="0031687D" w:rsidTr="0067218A">
        <w:trPr>
          <w:ins w:id="741" w:author="anton" w:date="2015-04-07T14:21:00Z"/>
        </w:trPr>
        <w:tc>
          <w:tcPr>
            <w:tcW w:w="0" w:type="auto"/>
          </w:tcPr>
          <w:p w:rsidR="003A48A3" w:rsidRPr="00600F67" w:rsidRDefault="003A48A3" w:rsidP="00E10413">
            <w:pPr>
              <w:pStyle w:val="ac"/>
              <w:rPr>
                <w:ins w:id="742" w:author="anton" w:date="2015-04-07T14:21:00Z"/>
              </w:rPr>
            </w:pPr>
          </w:p>
        </w:tc>
        <w:tc>
          <w:tcPr>
            <w:tcW w:w="0" w:type="auto"/>
          </w:tcPr>
          <w:p w:rsidR="003A48A3" w:rsidRPr="00900898" w:rsidRDefault="003A48A3" w:rsidP="00E10413">
            <w:pPr>
              <w:pStyle w:val="ac"/>
              <w:rPr>
                <w:ins w:id="743" w:author="anton" w:date="2015-04-07T14:21:00Z"/>
                <w:lang w:val="en-US"/>
              </w:rPr>
            </w:pPr>
            <w:ins w:id="744" w:author="anton" w:date="2015-04-07T14:21:00Z">
              <w:r>
                <w:rPr>
                  <w:lang w:val="en-US"/>
                </w:rPr>
                <w:t>&lt;</w:t>
              </w:r>
            </w:ins>
          </w:p>
        </w:tc>
        <w:tc>
          <w:tcPr>
            <w:tcW w:w="0" w:type="auto"/>
          </w:tcPr>
          <w:p w:rsidR="003A48A3" w:rsidRDefault="003A48A3" w:rsidP="00745761">
            <w:pPr>
              <w:pStyle w:val="ac"/>
              <w:rPr>
                <w:ins w:id="745" w:author="anton" w:date="2015-04-13T09:49:00Z"/>
              </w:rPr>
            </w:pPr>
            <w:ins w:id="746" w:author="anton" w:date="2015-04-13T09:49:00Z">
              <w:r>
                <w:t>длина</w:t>
              </w:r>
            </w:ins>
          </w:p>
        </w:tc>
        <w:tc>
          <w:tcPr>
            <w:tcW w:w="0" w:type="auto"/>
          </w:tcPr>
          <w:p w:rsidR="003A48A3" w:rsidRPr="00745761" w:rsidRDefault="003A48A3" w:rsidP="00745761">
            <w:pPr>
              <w:pStyle w:val="ac"/>
              <w:rPr>
                <w:ins w:id="747" w:author="anton" w:date="2015-04-07T14:21:00Z"/>
                <w:vertAlign w:val="subscript"/>
                <w:lang w:val="en-US"/>
                <w:rPrChange w:id="748" w:author="anton" w:date="2015-04-07T14:23:00Z">
                  <w:rPr>
                    <w:ins w:id="749" w:author="anton" w:date="2015-04-07T14:21:00Z"/>
                    <w:lang w:val="en-US"/>
                  </w:rPr>
                </w:rPrChange>
              </w:rPr>
            </w:pPr>
            <w:ins w:id="750" w:author="anton" w:date="2015-04-07T14:21:00Z">
              <w:r>
                <w:t xml:space="preserve">Блок </w:t>
              </w:r>
            </w:ins>
            <w:proofErr w:type="spellStart"/>
            <w:ins w:id="751" w:author="anton" w:date="2015-04-07T14:23:00Z">
              <w:r>
                <w:rPr>
                  <w:lang w:val="en-US"/>
                </w:rPr>
                <w:t>B</w:t>
              </w:r>
              <w:r>
                <w:rPr>
                  <w:vertAlign w:val="subscript"/>
                  <w:lang w:val="en-US"/>
                </w:rPr>
                <w:t>evt</w:t>
              </w:r>
            </w:ins>
            <w:proofErr w:type="spellEnd"/>
          </w:p>
        </w:tc>
      </w:tr>
      <w:tr w:rsidR="003A48A3" w:rsidRPr="0031687D" w:rsidTr="0067218A">
        <w:trPr>
          <w:ins w:id="752" w:author="anton" w:date="2015-04-07T14:21:00Z"/>
        </w:trPr>
        <w:tc>
          <w:tcPr>
            <w:tcW w:w="0" w:type="auto"/>
          </w:tcPr>
          <w:p w:rsidR="003A48A3" w:rsidRPr="00CA52C5" w:rsidRDefault="003A48A3" w:rsidP="00E10413">
            <w:pPr>
              <w:pStyle w:val="ac"/>
              <w:rPr>
                <w:ins w:id="753" w:author="anton" w:date="2015-04-07T14:21:00Z"/>
              </w:rPr>
            </w:pPr>
            <w:ins w:id="754" w:author="anton" w:date="2015-04-07T14:21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3A48A3" w:rsidRPr="00CA52C5" w:rsidRDefault="003A48A3" w:rsidP="00E10413">
            <w:pPr>
              <w:pStyle w:val="ac"/>
              <w:rPr>
                <w:ins w:id="755" w:author="anton" w:date="2015-04-07T14:21:00Z"/>
              </w:rPr>
            </w:pPr>
            <w:ins w:id="756" w:author="anton" w:date="2015-04-07T14:21:00Z">
              <w:r w:rsidRPr="00CA52C5">
                <w:t>3</w:t>
              </w:r>
              <w:r>
                <w:rPr>
                  <w:lang w:val="en-US"/>
                </w:rPr>
                <w:t>C</w:t>
              </w:r>
            </w:ins>
          </w:p>
        </w:tc>
        <w:tc>
          <w:tcPr>
            <w:tcW w:w="0" w:type="auto"/>
          </w:tcPr>
          <w:p w:rsidR="003A48A3" w:rsidRPr="00CC38BA" w:rsidRDefault="00CC38BA" w:rsidP="00E10413">
            <w:pPr>
              <w:pStyle w:val="ac"/>
              <w:rPr>
                <w:ins w:id="757" w:author="anton" w:date="2015-04-13T09:49:00Z"/>
                <w:vertAlign w:val="subscript"/>
                <w:lang w:val="en-US"/>
                <w:rPrChange w:id="758" w:author="anton" w:date="2015-04-14T13:29:00Z">
                  <w:rPr>
                    <w:ins w:id="759" w:author="anton" w:date="2015-04-13T09:49:00Z"/>
                  </w:rPr>
                </w:rPrChange>
              </w:rPr>
            </w:pPr>
            <w:ins w:id="760" w:author="anton" w:date="2015-04-14T13:29:00Z">
              <w:r>
                <w:rPr>
                  <w:lang w:val="en-US"/>
                </w:rPr>
                <w:t>8*N</w:t>
              </w:r>
              <w:r>
                <w:rPr>
                  <w:vertAlign w:val="subscript"/>
                  <w:lang w:val="en-US"/>
                </w:rPr>
                <w:t>e</w:t>
              </w:r>
            </w:ins>
          </w:p>
        </w:tc>
        <w:tc>
          <w:tcPr>
            <w:tcW w:w="0" w:type="auto"/>
          </w:tcPr>
          <w:p w:rsidR="003A48A3" w:rsidRPr="00CA52C5" w:rsidRDefault="003A48A3" w:rsidP="00E10413">
            <w:pPr>
              <w:pStyle w:val="ac"/>
              <w:rPr>
                <w:ins w:id="761" w:author="anton" w:date="2015-04-07T14:21:00Z"/>
              </w:rPr>
            </w:pPr>
          </w:p>
        </w:tc>
      </w:tr>
    </w:tbl>
    <w:p w:rsidR="00CC38BA" w:rsidRPr="00CC38BA" w:rsidRDefault="00CC38BA" w:rsidP="00ED4714">
      <w:pPr>
        <w:pStyle w:val="af"/>
        <w:rPr>
          <w:ins w:id="762" w:author="anton" w:date="2015-04-14T13:29:00Z"/>
          <w:rPrChange w:id="763" w:author="anton" w:date="2015-04-14T13:29:00Z">
            <w:rPr>
              <w:ins w:id="764" w:author="anton" w:date="2015-04-14T13:29:00Z"/>
              <w:lang w:val="en-US"/>
            </w:rPr>
          </w:rPrChange>
        </w:rPr>
      </w:pPr>
      <w:ins w:id="765" w:author="anton" w:date="2015-04-14T13:29:00Z">
        <w:r>
          <w:rPr>
            <w:lang w:val="en-US"/>
          </w:rPr>
          <w:t>N</w:t>
        </w:r>
        <w:r>
          <w:rPr>
            <w:vertAlign w:val="subscript"/>
            <w:lang w:val="en-US"/>
          </w:rPr>
          <w:t>e</w:t>
        </w:r>
        <w:r w:rsidRPr="00CC38BA">
          <w:rPr>
            <w:rPrChange w:id="766" w:author="anton" w:date="2015-04-14T13:29:00Z">
              <w:rPr>
                <w:lang w:val="en-US"/>
              </w:rPr>
            </w:rPrChange>
          </w:rPr>
          <w:t xml:space="preserve"> – </w:t>
        </w:r>
        <w:r>
          <w:t>количество событий в памяти модуля</w:t>
        </w:r>
      </w:ins>
    </w:p>
    <w:p w:rsidR="00ED4714" w:rsidRPr="001C4ACE" w:rsidRDefault="00ED4714" w:rsidP="00ED4714">
      <w:pPr>
        <w:pStyle w:val="af"/>
        <w:rPr>
          <w:ins w:id="767" w:author="anton" w:date="2015-04-13T17:44:00Z"/>
        </w:rPr>
      </w:pPr>
      <w:ins w:id="768" w:author="anton" w:date="2015-04-13T17:44:00Z">
        <w:r>
          <w:t>Примечание: см. раздел 7.</w:t>
        </w:r>
      </w:ins>
    </w:p>
    <w:p w:rsidR="003A48A3" w:rsidRPr="003A48A3" w:rsidRDefault="003A48A3" w:rsidP="00745761">
      <w:pPr>
        <w:rPr>
          <w:ins w:id="769" w:author="anton" w:date="2015-04-07T14:23:00Z"/>
          <w:rPrChange w:id="770" w:author="anton" w:date="2015-04-13T09:49:00Z">
            <w:rPr>
              <w:ins w:id="771" w:author="anton" w:date="2015-04-07T14:23:00Z"/>
              <w:lang w:val="en-US"/>
            </w:rPr>
          </w:rPrChange>
        </w:rPr>
      </w:pPr>
    </w:p>
    <w:p w:rsidR="00745761" w:rsidRPr="003826D0" w:rsidRDefault="00745761" w:rsidP="00745761">
      <w:pPr>
        <w:pStyle w:val="a3"/>
        <w:ind w:left="1416" w:firstLine="0"/>
        <w:rPr>
          <w:ins w:id="772" w:author="anton" w:date="2015-04-07T14:23:00Z"/>
          <w:rPrChange w:id="773" w:author="kmv" w:date="2015-04-14T15:17:00Z">
            <w:rPr>
              <w:ins w:id="774" w:author="anton" w:date="2015-04-07T14:23:00Z"/>
              <w:lang w:val="en-US"/>
            </w:rPr>
          </w:rPrChange>
        </w:rPr>
      </w:pPr>
      <w:ins w:id="775" w:author="anton" w:date="2015-04-07T14:23:00Z">
        <w:r w:rsidRPr="00600F67">
          <w:t xml:space="preserve">Состав блока </w:t>
        </w:r>
        <w:proofErr w:type="spellStart"/>
        <w:r w:rsidRPr="00600F67">
          <w:rPr>
            <w:lang w:val="en-US"/>
          </w:rPr>
          <w:t>B</w:t>
        </w:r>
      </w:ins>
      <w:ins w:id="776" w:author="anton" w:date="2015-04-09T15:02:00Z">
        <w:r w:rsidR="00E10413">
          <w:rPr>
            <w:vertAlign w:val="subscript"/>
            <w:lang w:val="en-US"/>
          </w:rPr>
          <w:t>evt</w:t>
        </w:r>
      </w:ins>
      <w:proofErr w:type="spellEnd"/>
    </w:p>
    <w:p w:rsidR="00745761" w:rsidRPr="003826D0" w:rsidRDefault="00745761" w:rsidP="00745761">
      <w:pPr>
        <w:pStyle w:val="a3"/>
        <w:ind w:left="1416" w:firstLine="0"/>
        <w:rPr>
          <w:ins w:id="777" w:author="anton" w:date="2015-04-07T14:23:00Z"/>
          <w:b/>
          <w:rPrChange w:id="778" w:author="kmv" w:date="2015-04-14T15:17:00Z">
            <w:rPr>
              <w:ins w:id="779" w:author="anton" w:date="2015-04-07T14:23:00Z"/>
              <w:b/>
              <w:lang w:val="en-US"/>
            </w:rPr>
          </w:rPrChange>
        </w:rPr>
      </w:pPr>
    </w:p>
    <w:tbl>
      <w:tblPr>
        <w:tblW w:w="0" w:type="auto"/>
        <w:jc w:val="center"/>
        <w:tblInd w:w="-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5589"/>
        <w:gridCol w:w="1309"/>
      </w:tblGrid>
      <w:tr w:rsidR="00745761" w:rsidTr="00E10413">
        <w:trPr>
          <w:jc w:val="center"/>
          <w:ins w:id="780" w:author="anton" w:date="2015-04-07T14:23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F53170" w:rsidRDefault="00745761" w:rsidP="00E10413">
            <w:pPr>
              <w:pStyle w:val="ab"/>
              <w:rPr>
                <w:ins w:id="781" w:author="anton" w:date="2015-04-07T14:23:00Z"/>
                <w:i/>
              </w:rPr>
            </w:pPr>
            <w:ins w:id="782" w:author="anton" w:date="2015-04-07T14:23:00Z">
              <w:r>
                <w:t>Параметр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0300A8" w:rsidRDefault="00745761" w:rsidP="00E10413">
            <w:pPr>
              <w:pStyle w:val="ac"/>
              <w:rPr>
                <w:ins w:id="783" w:author="anton" w:date="2015-04-07T14:23:00Z"/>
              </w:rPr>
            </w:pPr>
            <w:ins w:id="784" w:author="anton" w:date="2015-04-07T14:23:00Z">
              <w:r>
                <w:t>Описание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600F67" w:rsidRDefault="00745761" w:rsidP="00E10413">
            <w:pPr>
              <w:pStyle w:val="ac"/>
              <w:rPr>
                <w:ins w:id="785" w:author="anton" w:date="2015-04-07T14:23:00Z"/>
              </w:rPr>
            </w:pPr>
            <w:ins w:id="786" w:author="anton" w:date="2015-04-07T14:23:00Z">
              <w:r>
                <w:t>Тип</w:t>
              </w:r>
            </w:ins>
          </w:p>
        </w:tc>
      </w:tr>
      <w:tr w:rsidR="00745761" w:rsidTr="00E10413">
        <w:trPr>
          <w:jc w:val="center"/>
          <w:ins w:id="787" w:author="anton" w:date="2015-04-07T14:23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8A1A78" w:rsidRDefault="008A1A78" w:rsidP="00E10413">
            <w:pPr>
              <w:pStyle w:val="ab"/>
              <w:rPr>
                <w:ins w:id="788" w:author="anton" w:date="2015-04-07T14:23:00Z"/>
                <w:lang w:val="en-US"/>
              </w:rPr>
            </w:pPr>
            <w:ins w:id="789" w:author="anton" w:date="2015-04-07T16:51:00Z">
              <w:r>
                <w:rPr>
                  <w:lang w:val="en-US"/>
                </w:rPr>
                <w:t>Tim1</w:t>
              </w:r>
            </w:ins>
            <w:ins w:id="790" w:author="anton" w:date="2015-04-07T16:54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8A1A78" w:rsidRDefault="008A1A78" w:rsidP="00E10413">
            <w:pPr>
              <w:pStyle w:val="ac"/>
              <w:rPr>
                <w:ins w:id="791" w:author="anton" w:date="2015-04-07T14:23:00Z"/>
              </w:rPr>
            </w:pPr>
            <w:ins w:id="792" w:author="anton" w:date="2015-04-07T16:51:00Z">
              <w:r>
                <w:t>Время записи события</w:t>
              </w:r>
            </w:ins>
            <w:ins w:id="793" w:author="anton" w:date="2015-04-07T16:54:00Z">
              <w:r w:rsidRPr="008A1A78">
                <w:rPr>
                  <w:rPrChange w:id="794" w:author="anton" w:date="2015-04-07T16:54:00Z">
                    <w:rPr>
                      <w:lang w:val="en-US"/>
                    </w:rPr>
                  </w:rPrChange>
                </w:rPr>
                <w:t xml:space="preserve"> 1</w:t>
              </w:r>
            </w:ins>
            <w:ins w:id="795" w:author="anton" w:date="2015-04-07T16:51:00Z">
              <w:r>
                <w:t xml:space="preserve"> в </w:t>
              </w:r>
            </w:ins>
            <w:proofErr w:type="spellStart"/>
            <w:ins w:id="796" w:author="anton" w:date="2015-04-07T16:52:00Z">
              <w:r>
                <w:rPr>
                  <w:lang w:val="en-US"/>
                </w:rPr>
                <w:t>unix</w:t>
              </w:r>
              <w:proofErr w:type="spellEnd"/>
              <w:r w:rsidRPr="008A1A78">
                <w:rPr>
                  <w:rPrChange w:id="797" w:author="anton" w:date="2015-04-07T16:52:00Z">
                    <w:rPr>
                      <w:lang w:val="en-US"/>
                    </w:rPr>
                  </w:rPrChange>
                </w:rPr>
                <w:t>-</w:t>
              </w:r>
              <w:r>
                <w:t>формате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600F67" w:rsidRDefault="00745761" w:rsidP="00E10413">
            <w:pPr>
              <w:pStyle w:val="ac"/>
              <w:rPr>
                <w:ins w:id="798" w:author="anton" w:date="2015-04-07T14:23:00Z"/>
                <w:lang w:val="en-US"/>
              </w:rPr>
            </w:pPr>
            <w:ins w:id="799" w:author="anton" w:date="2015-04-07T14:23:00Z">
              <w:r>
                <w:rPr>
                  <w:lang w:val="en-US"/>
                </w:rPr>
                <w:t>u32</w:t>
              </w:r>
            </w:ins>
          </w:p>
        </w:tc>
      </w:tr>
      <w:tr w:rsidR="00745761" w:rsidTr="00E10413">
        <w:trPr>
          <w:jc w:val="center"/>
          <w:ins w:id="800" w:author="anton" w:date="2015-04-07T14:23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487AC7" w:rsidRDefault="008A1A78" w:rsidP="00E10413">
            <w:pPr>
              <w:pStyle w:val="ab"/>
              <w:rPr>
                <w:ins w:id="801" w:author="anton" w:date="2015-04-07T14:23:00Z"/>
                <w:lang w:val="en-US"/>
              </w:rPr>
            </w:pPr>
            <w:ins w:id="802" w:author="anton" w:date="2015-04-07T16:52:00Z">
              <w:r>
                <w:rPr>
                  <w:lang w:val="en-US"/>
                </w:rPr>
                <w:t>Tim2</w:t>
              </w:r>
            </w:ins>
            <w:ins w:id="803" w:author="anton" w:date="2015-04-07T16:54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8A1A78" w:rsidRDefault="008A1A78" w:rsidP="00E10413">
            <w:pPr>
              <w:pStyle w:val="ac"/>
              <w:rPr>
                <w:ins w:id="804" w:author="anton" w:date="2015-04-07T14:23:00Z"/>
              </w:rPr>
            </w:pPr>
            <w:ins w:id="805" w:author="anton" w:date="2015-04-07T16:52:00Z">
              <w:r>
                <w:t xml:space="preserve">Смещение относительно </w:t>
              </w:r>
              <w:r>
                <w:rPr>
                  <w:lang w:val="en-US"/>
                </w:rPr>
                <w:t>Tim</w:t>
              </w:r>
              <w:r w:rsidRPr="008A1A78">
                <w:rPr>
                  <w:rPrChange w:id="806" w:author="anton" w:date="2015-04-07T16:52:00Z">
                    <w:rPr>
                      <w:lang w:val="en-US"/>
                    </w:rPr>
                  </w:rPrChange>
                </w:rPr>
                <w:t xml:space="preserve">1 </w:t>
              </w:r>
              <w:r>
                <w:t xml:space="preserve">в </w:t>
              </w:r>
              <w:proofErr w:type="spellStart"/>
              <w:r>
                <w:t>мс</w:t>
              </w:r>
            </w:ins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8A1A78" w:rsidRDefault="008A1A78" w:rsidP="00E10413">
            <w:pPr>
              <w:pStyle w:val="ac"/>
              <w:rPr>
                <w:ins w:id="807" w:author="anton" w:date="2015-04-07T14:23:00Z"/>
                <w:rPrChange w:id="808" w:author="anton" w:date="2015-04-07T16:52:00Z">
                  <w:rPr>
                    <w:ins w:id="809" w:author="anton" w:date="2015-04-07T14:23:00Z"/>
                    <w:lang w:val="en-US"/>
                  </w:rPr>
                </w:rPrChange>
              </w:rPr>
            </w:pPr>
            <w:ins w:id="810" w:author="anton" w:date="2015-04-07T14:23:00Z">
              <w:r>
                <w:rPr>
                  <w:lang w:val="en-US"/>
                </w:rPr>
                <w:t>u</w:t>
              </w:r>
            </w:ins>
            <w:ins w:id="811" w:author="anton" w:date="2015-04-07T16:52:00Z">
              <w:r>
                <w:t>16</w:t>
              </w:r>
            </w:ins>
          </w:p>
        </w:tc>
      </w:tr>
      <w:tr w:rsidR="00745761" w:rsidTr="00E10413">
        <w:trPr>
          <w:jc w:val="center"/>
          <w:ins w:id="812" w:author="anton" w:date="2015-04-07T14:23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8A1A78" w:rsidRDefault="008A1A78" w:rsidP="00E10413">
            <w:pPr>
              <w:pStyle w:val="ab"/>
              <w:rPr>
                <w:ins w:id="813" w:author="anton" w:date="2015-04-07T14:23:00Z"/>
                <w:lang w:val="en-US"/>
              </w:rPr>
            </w:pPr>
            <w:ins w:id="814" w:author="anton" w:date="2015-04-07T16:53:00Z">
              <w:r>
                <w:rPr>
                  <w:lang w:val="en-US"/>
                </w:rPr>
                <w:t>EvTyp</w:t>
              </w:r>
            </w:ins>
            <w:ins w:id="815" w:author="anton" w:date="2015-04-07T16:54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Default="008A1A78" w:rsidP="00E10413">
            <w:pPr>
              <w:pStyle w:val="ac"/>
              <w:rPr>
                <w:ins w:id="816" w:author="anton" w:date="2015-04-07T14:23:00Z"/>
              </w:rPr>
            </w:pPr>
            <w:ins w:id="817" w:author="anton" w:date="2015-04-07T16:53:00Z">
              <w:r>
                <w:t xml:space="preserve">Тип события </w:t>
              </w:r>
            </w:ins>
            <w:ins w:id="818" w:author="anton" w:date="2015-04-07T16:54:00Z">
              <w:r>
                <w:rPr>
                  <w:lang w:val="en-US"/>
                </w:rPr>
                <w:t xml:space="preserve">1 </w:t>
              </w:r>
            </w:ins>
            <w:ins w:id="819" w:author="anton" w:date="2015-04-07T16:53:00Z">
              <w:r>
                <w:t>(</w:t>
              </w:r>
            </w:ins>
            <w:ins w:id="820" w:author="anton" w:date="2015-04-07T16:54:00Z">
              <w:r>
                <w:t>1-</w:t>
              </w:r>
            </w:ins>
            <w:ins w:id="821" w:author="anton" w:date="2015-04-07T16:53:00Z">
              <w:r>
                <w:t>пришло</w:t>
              </w:r>
            </w:ins>
            <w:ins w:id="822" w:author="anton" w:date="2015-04-07T16:54:00Z">
              <w:r>
                <w:t>/0-ушло)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1" w:rsidRPr="008A1A78" w:rsidRDefault="008A1A78" w:rsidP="00E10413">
            <w:pPr>
              <w:pStyle w:val="ac"/>
              <w:rPr>
                <w:ins w:id="823" w:author="anton" w:date="2015-04-07T14:23:00Z"/>
                <w:lang w:val="en-US"/>
              </w:rPr>
            </w:pPr>
            <w:ins w:id="824" w:author="anton" w:date="2015-04-07T16:54:00Z">
              <w:r>
                <w:rPr>
                  <w:lang w:val="en-US"/>
                </w:rPr>
                <w:t>u8</w:t>
              </w:r>
            </w:ins>
          </w:p>
        </w:tc>
      </w:tr>
      <w:tr w:rsidR="008A1A78" w:rsidTr="00E10413">
        <w:trPr>
          <w:jc w:val="center"/>
          <w:ins w:id="825" w:author="anton" w:date="2015-04-07T14:23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A78" w:rsidRPr="00487AC7" w:rsidRDefault="008A1A78" w:rsidP="00E10413">
            <w:pPr>
              <w:pStyle w:val="ab"/>
              <w:rPr>
                <w:ins w:id="826" w:author="anton" w:date="2015-04-07T14:23:00Z"/>
                <w:lang w:val="en-US"/>
              </w:rPr>
            </w:pPr>
            <w:ins w:id="827" w:author="anton" w:date="2015-04-07T16:53:00Z">
              <w:r>
                <w:rPr>
                  <w:lang w:val="en-US"/>
                </w:rPr>
                <w:t>EvNum</w:t>
              </w:r>
            </w:ins>
            <w:ins w:id="828" w:author="anton" w:date="2015-04-07T16:54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A78" w:rsidRPr="00487AC7" w:rsidRDefault="008A1A78" w:rsidP="00E10413">
            <w:pPr>
              <w:pStyle w:val="ac"/>
              <w:rPr>
                <w:ins w:id="829" w:author="anton" w:date="2015-04-07T14:23:00Z"/>
              </w:rPr>
            </w:pPr>
            <w:ins w:id="830" w:author="anton" w:date="2015-04-07T16:53:00Z">
              <w:r>
                <w:t xml:space="preserve">Номер события </w:t>
              </w:r>
            </w:ins>
            <w:ins w:id="831" w:author="anton" w:date="2015-04-07T16:54:00Z">
              <w:r>
                <w:rPr>
                  <w:lang w:val="en-US"/>
                </w:rPr>
                <w:t xml:space="preserve">1 </w:t>
              </w:r>
            </w:ins>
            <w:ins w:id="832" w:author="anton" w:date="2015-04-07T16:53:00Z">
              <w:r>
                <w:t>(1-255)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A78" w:rsidRPr="00487AC7" w:rsidRDefault="008A1A78" w:rsidP="00E10413">
            <w:pPr>
              <w:pStyle w:val="ac"/>
              <w:rPr>
                <w:ins w:id="833" w:author="anton" w:date="2015-04-07T14:23:00Z"/>
                <w:lang w:val="en-US"/>
              </w:rPr>
            </w:pPr>
            <w:ins w:id="834" w:author="anton" w:date="2015-04-07T16:53:00Z">
              <w:r>
                <w:rPr>
                  <w:lang w:val="en-US"/>
                </w:rPr>
                <w:t>u</w:t>
              </w:r>
              <w:r>
                <w:t>8</w:t>
              </w:r>
            </w:ins>
          </w:p>
        </w:tc>
      </w:tr>
      <w:tr w:rsidR="008A1A78" w:rsidTr="00E10413">
        <w:trPr>
          <w:jc w:val="center"/>
          <w:ins w:id="835" w:author="anton" w:date="2015-04-07T14:23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A78" w:rsidRDefault="008A1A78" w:rsidP="00E10413">
            <w:pPr>
              <w:pStyle w:val="ab"/>
              <w:rPr>
                <w:ins w:id="836" w:author="anton" w:date="2015-04-07T14:23:00Z"/>
                <w:lang w:val="en-US"/>
              </w:rPr>
            </w:pPr>
            <w:ins w:id="837" w:author="anton" w:date="2015-04-07T16:54:00Z">
              <w:r>
                <w:rPr>
                  <w:lang w:val="en-US"/>
                </w:rPr>
                <w:t>Tim12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A78" w:rsidRDefault="008A1A78" w:rsidP="008A1A78">
            <w:pPr>
              <w:pStyle w:val="ac"/>
              <w:rPr>
                <w:ins w:id="838" w:author="anton" w:date="2015-04-07T14:23:00Z"/>
              </w:rPr>
            </w:pPr>
            <w:ins w:id="839" w:author="anton" w:date="2015-04-07T16:54:00Z">
              <w:r>
                <w:t>Время записи события</w:t>
              </w:r>
              <w:r w:rsidRPr="006A2D60">
                <w:t xml:space="preserve"> </w:t>
              </w:r>
              <w:r w:rsidRPr="008A1A78">
                <w:rPr>
                  <w:rPrChange w:id="840" w:author="anton" w:date="2015-04-07T16:54:00Z">
                    <w:rPr>
                      <w:lang w:val="en-US"/>
                    </w:rPr>
                  </w:rPrChange>
                </w:rPr>
                <w:t>2</w:t>
              </w:r>
              <w:r>
                <w:t xml:space="preserve"> в </w:t>
              </w:r>
              <w:proofErr w:type="spellStart"/>
              <w:r>
                <w:rPr>
                  <w:lang w:val="en-US"/>
                </w:rPr>
                <w:t>unix</w:t>
              </w:r>
              <w:proofErr w:type="spellEnd"/>
              <w:r w:rsidRPr="006A2D60">
                <w:t>-</w:t>
              </w:r>
              <w:r>
                <w:t>формате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A78" w:rsidRDefault="008A1A78" w:rsidP="00E10413">
            <w:pPr>
              <w:pStyle w:val="ac"/>
              <w:rPr>
                <w:ins w:id="841" w:author="anton" w:date="2015-04-07T14:23:00Z"/>
                <w:lang w:val="en-US"/>
              </w:rPr>
            </w:pPr>
            <w:ins w:id="842" w:author="anton" w:date="2015-04-07T16:54:00Z">
              <w:r>
                <w:rPr>
                  <w:lang w:val="en-US"/>
                </w:rPr>
                <w:t>u32</w:t>
              </w:r>
            </w:ins>
          </w:p>
        </w:tc>
      </w:tr>
      <w:tr w:rsidR="008A1A78" w:rsidTr="00E10413">
        <w:trPr>
          <w:jc w:val="center"/>
          <w:ins w:id="843" w:author="anton" w:date="2015-04-07T16:54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A78" w:rsidRDefault="008A1A78" w:rsidP="00E10413">
            <w:pPr>
              <w:pStyle w:val="ab"/>
              <w:rPr>
                <w:ins w:id="844" w:author="anton" w:date="2015-04-07T16:54:00Z"/>
                <w:lang w:val="en-US"/>
              </w:rPr>
            </w:pPr>
            <w:ins w:id="845" w:author="anton" w:date="2015-04-07T16:54:00Z">
              <w:r>
                <w:rPr>
                  <w:lang w:val="en-US"/>
                </w:rPr>
                <w:t>…</w:t>
              </w:r>
            </w:ins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A78" w:rsidRPr="008A1A78" w:rsidRDefault="008A1A78" w:rsidP="008A1A78">
            <w:pPr>
              <w:pStyle w:val="ac"/>
              <w:rPr>
                <w:ins w:id="846" w:author="anton" w:date="2015-04-07T16:54:00Z"/>
                <w:lang w:val="en-US"/>
                <w:rPrChange w:id="847" w:author="anton" w:date="2015-04-07T16:54:00Z">
                  <w:rPr>
                    <w:ins w:id="848" w:author="anton" w:date="2015-04-07T16:54:00Z"/>
                  </w:rPr>
                </w:rPrChange>
              </w:rPr>
            </w:pPr>
            <w:ins w:id="849" w:author="anton" w:date="2015-04-07T16:54:00Z">
              <w:r>
                <w:rPr>
                  <w:lang w:val="en-US"/>
                </w:rPr>
                <w:t>…</w:t>
              </w:r>
            </w:ins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A78" w:rsidRDefault="008A1A78" w:rsidP="00E10413">
            <w:pPr>
              <w:pStyle w:val="ac"/>
              <w:rPr>
                <w:ins w:id="850" w:author="anton" w:date="2015-04-07T16:54:00Z"/>
                <w:lang w:val="en-US"/>
              </w:rPr>
            </w:pPr>
            <w:ins w:id="851" w:author="anton" w:date="2015-04-07T16:54:00Z">
              <w:r>
                <w:rPr>
                  <w:lang w:val="en-US"/>
                </w:rPr>
                <w:t>…</w:t>
              </w:r>
            </w:ins>
          </w:p>
        </w:tc>
      </w:tr>
    </w:tbl>
    <w:p w:rsidR="00745761" w:rsidRDefault="00745761" w:rsidP="00745761">
      <w:pPr>
        <w:rPr>
          <w:ins w:id="852" w:author="anton" w:date="2015-04-13T09:50:00Z"/>
          <w:lang w:val="en-US"/>
        </w:rPr>
      </w:pPr>
    </w:p>
    <w:p w:rsidR="00C1777E" w:rsidRDefault="00C1777E">
      <w:pPr>
        <w:pStyle w:val="2"/>
        <w:rPr>
          <w:ins w:id="853" w:author="anton" w:date="2015-04-07T16:55:00Z"/>
          <w:lang w:val="en-US"/>
        </w:rPr>
        <w:pPrChange w:id="854" w:author="anton" w:date="2015-04-07T13:26:00Z">
          <w:pPr/>
        </w:pPrChange>
      </w:pPr>
      <w:ins w:id="855" w:author="anton" w:date="2015-04-07T13:26:00Z">
        <w:r>
          <w:t>Обновление ВПО</w:t>
        </w:r>
      </w:ins>
    </w:p>
    <w:p w:rsidR="008A1A78" w:rsidRDefault="008A1A78">
      <w:pPr>
        <w:rPr>
          <w:ins w:id="856" w:author="anton" w:date="2015-04-07T16:55:00Z"/>
          <w:lang w:val="en-US"/>
        </w:rPr>
      </w:pPr>
    </w:p>
    <w:p w:rsidR="008A1A78" w:rsidRDefault="008A1A78">
      <w:pPr>
        <w:pStyle w:val="3"/>
        <w:rPr>
          <w:ins w:id="857" w:author="anton" w:date="2015-04-07T16:57:00Z"/>
        </w:rPr>
        <w:pPrChange w:id="858" w:author="anton" w:date="2015-04-07T16:55:00Z">
          <w:pPr/>
        </w:pPrChange>
      </w:pPr>
      <w:ins w:id="859" w:author="anton" w:date="2015-04-07T16:57:00Z">
        <w:r>
          <w:t>Посылка файла ВПО</w:t>
        </w:r>
      </w:ins>
    </w:p>
    <w:p w:rsidR="008A1A78" w:rsidRDefault="008A1A78">
      <w:pPr>
        <w:rPr>
          <w:ins w:id="860" w:author="anton" w:date="2015-04-07T16:57:00Z"/>
        </w:rPr>
      </w:pPr>
    </w:p>
    <w:tbl>
      <w:tblPr>
        <w:tblStyle w:val="af0"/>
        <w:tblW w:w="9433" w:type="dxa"/>
        <w:tblInd w:w="638" w:type="dxa"/>
        <w:tblLayout w:type="fixed"/>
        <w:tblLook w:val="04A0" w:firstRow="1" w:lastRow="0" w:firstColumn="1" w:lastColumn="0" w:noHBand="0" w:noVBand="1"/>
        <w:tblPrChange w:id="861" w:author="kmv" w:date="2015-04-14T16:23:00Z">
          <w:tblPr>
            <w:tblStyle w:val="af0"/>
            <w:tblW w:w="9433" w:type="dxa"/>
            <w:tblInd w:w="638" w:type="dxa"/>
            <w:tblLook w:val="04A0" w:firstRow="1" w:lastRow="0" w:firstColumn="1" w:lastColumn="0" w:noHBand="0" w:noVBand="1"/>
          </w:tblPr>
        </w:tblPrChange>
      </w:tblPr>
      <w:tblGrid>
        <w:gridCol w:w="621"/>
        <w:gridCol w:w="543"/>
        <w:gridCol w:w="776"/>
        <w:gridCol w:w="885"/>
        <w:gridCol w:w="936"/>
        <w:gridCol w:w="1521"/>
        <w:gridCol w:w="4151"/>
        <w:tblGridChange w:id="862">
          <w:tblGrid>
            <w:gridCol w:w="621"/>
            <w:gridCol w:w="543"/>
            <w:gridCol w:w="776"/>
            <w:gridCol w:w="885"/>
            <w:gridCol w:w="936"/>
            <w:gridCol w:w="1521"/>
            <w:gridCol w:w="394"/>
            <w:gridCol w:w="3757"/>
          </w:tblGrid>
        </w:tblGridChange>
      </w:tblGrid>
      <w:tr w:rsidR="00974441" w:rsidRPr="0031687D" w:rsidTr="0024200A">
        <w:trPr>
          <w:ins w:id="863" w:author="anton" w:date="2015-04-07T16:58:00Z"/>
        </w:trPr>
        <w:tc>
          <w:tcPr>
            <w:tcW w:w="621" w:type="dxa"/>
            <w:tcPrChange w:id="864" w:author="kmv" w:date="2015-04-14T16:23:00Z">
              <w:tcPr>
                <w:tcW w:w="0" w:type="auto"/>
              </w:tcPr>
            </w:tcPrChange>
          </w:tcPr>
          <w:p w:rsidR="00974441" w:rsidRPr="00CA52C5" w:rsidRDefault="00974441" w:rsidP="00E10413">
            <w:pPr>
              <w:pStyle w:val="ac"/>
              <w:rPr>
                <w:ins w:id="865" w:author="anton" w:date="2015-04-07T16:58:00Z"/>
              </w:rPr>
            </w:pPr>
          </w:p>
        </w:tc>
        <w:tc>
          <w:tcPr>
            <w:tcW w:w="543" w:type="dxa"/>
            <w:tcPrChange w:id="866" w:author="kmv" w:date="2015-04-14T16:23:00Z">
              <w:tcPr>
                <w:tcW w:w="0" w:type="auto"/>
              </w:tcPr>
            </w:tcPrChange>
          </w:tcPr>
          <w:p w:rsidR="00974441" w:rsidRPr="00900898" w:rsidRDefault="00974441" w:rsidP="00E10413">
            <w:pPr>
              <w:pStyle w:val="ac"/>
              <w:rPr>
                <w:ins w:id="867" w:author="anton" w:date="2015-04-07T16:58:00Z"/>
                <w:lang w:val="en-US"/>
              </w:rPr>
            </w:pPr>
            <w:ins w:id="868" w:author="anton" w:date="2015-04-07T16:58:00Z">
              <w:r>
                <w:rPr>
                  <w:lang w:val="en-US"/>
                </w:rPr>
                <w:t>&gt;</w:t>
              </w:r>
            </w:ins>
          </w:p>
        </w:tc>
        <w:tc>
          <w:tcPr>
            <w:tcW w:w="776" w:type="dxa"/>
            <w:tcPrChange w:id="869" w:author="kmv" w:date="2015-04-14T16:23:00Z">
              <w:tcPr>
                <w:tcW w:w="0" w:type="auto"/>
              </w:tcPr>
            </w:tcPrChange>
          </w:tcPr>
          <w:p w:rsidR="00974441" w:rsidRPr="00CA52C5" w:rsidRDefault="00974441" w:rsidP="00E10413">
            <w:pPr>
              <w:pStyle w:val="ac"/>
              <w:rPr>
                <w:ins w:id="870" w:author="anton" w:date="2015-04-07T16:58:00Z"/>
                <w:lang w:val="en-US"/>
              </w:rPr>
            </w:pPr>
            <w:ins w:id="871" w:author="anton" w:date="2015-04-07T16:58:00Z">
              <w:del w:id="872" w:author="kmv" w:date="2015-04-14T16:34:00Z">
                <w:r w:rsidDel="00641FD0">
                  <w:rPr>
                    <w:lang w:val="en-US"/>
                  </w:rPr>
                  <w:delText>W</w:delText>
                </w:r>
              </w:del>
            </w:ins>
          </w:p>
        </w:tc>
        <w:tc>
          <w:tcPr>
            <w:tcW w:w="885" w:type="dxa"/>
            <w:tcPrChange w:id="873" w:author="kmv" w:date="2015-04-14T16:23:00Z">
              <w:tcPr>
                <w:tcW w:w="0" w:type="auto"/>
              </w:tcPr>
            </w:tcPrChange>
          </w:tcPr>
          <w:p w:rsidR="00974441" w:rsidRPr="00CA52C5" w:rsidRDefault="00974441" w:rsidP="00E10413">
            <w:pPr>
              <w:pStyle w:val="ac"/>
              <w:rPr>
                <w:ins w:id="874" w:author="anton" w:date="2015-04-07T16:58:00Z"/>
                <w:lang w:val="en-US"/>
              </w:rPr>
            </w:pPr>
            <w:ins w:id="875" w:author="anton" w:date="2015-04-07T16:58:00Z">
              <w:del w:id="876" w:author="kmv" w:date="2015-04-14T16:34:00Z">
                <w:r w:rsidDel="00641FD0">
                  <w:rPr>
                    <w:lang w:val="en-US"/>
                  </w:rPr>
                  <w:delText>F</w:delText>
                </w:r>
              </w:del>
            </w:ins>
          </w:p>
        </w:tc>
        <w:tc>
          <w:tcPr>
            <w:tcW w:w="936" w:type="dxa"/>
            <w:tcPrChange w:id="877" w:author="kmv" w:date="2015-04-14T16:23:00Z">
              <w:tcPr>
                <w:tcW w:w="0" w:type="auto"/>
              </w:tcPr>
            </w:tcPrChange>
          </w:tcPr>
          <w:p w:rsidR="00974441" w:rsidRPr="00CA52C5" w:rsidRDefault="00974441" w:rsidP="00E10413">
            <w:pPr>
              <w:pStyle w:val="ac"/>
              <w:rPr>
                <w:ins w:id="878" w:author="anton" w:date="2015-04-07T16:58:00Z"/>
              </w:rPr>
            </w:pPr>
            <w:ins w:id="879" w:author="anton" w:date="2015-04-07T16:58:00Z">
              <w:r>
                <w:t>№</w:t>
              </w:r>
              <w:r>
                <w:rPr>
                  <w:lang w:val="en-US"/>
                </w:rPr>
                <w:t xml:space="preserve"> </w:t>
              </w:r>
              <w:r>
                <w:t>файла</w:t>
              </w:r>
            </w:ins>
          </w:p>
        </w:tc>
        <w:tc>
          <w:tcPr>
            <w:tcW w:w="1521" w:type="dxa"/>
            <w:tcPrChange w:id="880" w:author="kmv" w:date="2015-04-14T16:23:00Z">
              <w:tcPr>
                <w:tcW w:w="1915" w:type="dxa"/>
                <w:gridSpan w:val="2"/>
              </w:tcPr>
            </w:tcPrChange>
          </w:tcPr>
          <w:p w:rsidR="00974441" w:rsidRDefault="00974441" w:rsidP="00E10413">
            <w:pPr>
              <w:pStyle w:val="ac"/>
              <w:rPr>
                <w:ins w:id="881" w:author="kmv" w:date="2015-04-14T16:23:00Z"/>
              </w:rPr>
            </w:pPr>
            <w:ins w:id="882" w:author="kmv" w:date="2015-04-14T16:23:00Z">
              <w:r>
                <w:t>длина</w:t>
              </w:r>
            </w:ins>
          </w:p>
        </w:tc>
        <w:tc>
          <w:tcPr>
            <w:tcW w:w="4151" w:type="dxa"/>
            <w:tcPrChange w:id="883" w:author="kmv" w:date="2015-04-14T16:23:00Z">
              <w:tcPr>
                <w:tcW w:w="3757" w:type="dxa"/>
              </w:tcPr>
            </w:tcPrChange>
          </w:tcPr>
          <w:p w:rsidR="00974441" w:rsidRPr="00222017" w:rsidRDefault="00974441" w:rsidP="00E10413">
            <w:pPr>
              <w:pStyle w:val="ac"/>
              <w:rPr>
                <w:ins w:id="884" w:author="anton" w:date="2015-04-07T16:58:00Z"/>
              </w:rPr>
            </w:pPr>
            <w:ins w:id="885" w:author="anton" w:date="2015-04-07T16:58:00Z">
              <w:r>
                <w:t xml:space="preserve">Блок </w:t>
              </w:r>
              <w:proofErr w:type="spellStart"/>
              <w:r>
                <w:rPr>
                  <w:lang w:val="en-US"/>
                </w:rPr>
                <w:t>B</w:t>
              </w:r>
            </w:ins>
            <w:ins w:id="886" w:author="anton" w:date="2015-04-07T17:30:00Z">
              <w:r>
                <w:rPr>
                  <w:vertAlign w:val="subscript"/>
                  <w:lang w:val="en-US"/>
                </w:rPr>
                <w:t>fw</w:t>
              </w:r>
            </w:ins>
            <w:proofErr w:type="spellEnd"/>
            <w:ins w:id="887" w:author="anton" w:date="2015-04-07T16:58:00Z">
              <w:r w:rsidRPr="00CA52C5">
                <w:t xml:space="preserve"> </w:t>
              </w:r>
              <w:r>
                <w:t>в соответствии с АВМР.426431.017 Д</w:t>
              </w:r>
              <w:proofErr w:type="gramStart"/>
              <w:r>
                <w:t>1</w:t>
              </w:r>
              <w:proofErr w:type="gramEnd"/>
              <w:r>
                <w:t>, п. 6.</w:t>
              </w:r>
            </w:ins>
            <w:ins w:id="888" w:author="anton" w:date="2015-04-07T17:30:00Z">
              <w:r w:rsidRPr="00222017">
                <w:rPr>
                  <w:rPrChange w:id="889" w:author="anton" w:date="2015-04-07T17:30:00Z">
                    <w:rPr>
                      <w:lang w:val="en-US"/>
                    </w:rPr>
                  </w:rPrChange>
                </w:rPr>
                <w:t>3</w:t>
              </w:r>
              <w:r>
                <w:t>.1</w:t>
              </w:r>
            </w:ins>
          </w:p>
        </w:tc>
      </w:tr>
      <w:tr w:rsidR="0024200A" w:rsidRPr="0031687D" w:rsidTr="00075297">
        <w:trPr>
          <w:ins w:id="890" w:author="anton" w:date="2015-04-07T16:58:00Z"/>
        </w:trPr>
        <w:tc>
          <w:tcPr>
            <w:tcW w:w="621" w:type="dxa"/>
          </w:tcPr>
          <w:p w:rsidR="0024200A" w:rsidRPr="00CA52C5" w:rsidRDefault="0024200A" w:rsidP="00E10413">
            <w:pPr>
              <w:pStyle w:val="ac"/>
              <w:rPr>
                <w:ins w:id="891" w:author="anton" w:date="2015-04-07T16:58:00Z"/>
              </w:rPr>
            </w:pPr>
            <w:ins w:id="892" w:author="anton" w:date="2015-04-07T16:58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543" w:type="dxa"/>
          </w:tcPr>
          <w:p w:rsidR="0024200A" w:rsidRPr="00CA52C5" w:rsidRDefault="0024200A" w:rsidP="00E10413">
            <w:pPr>
              <w:pStyle w:val="ac"/>
              <w:rPr>
                <w:ins w:id="893" w:author="anton" w:date="2015-04-07T16:58:00Z"/>
              </w:rPr>
            </w:pPr>
            <w:ins w:id="894" w:author="anton" w:date="2015-04-07T16:58:00Z">
              <w:r w:rsidRPr="00CA52C5">
                <w:t>3</w:t>
              </w:r>
              <w:r>
                <w:rPr>
                  <w:lang w:val="en-US"/>
                </w:rPr>
                <w:t>C</w:t>
              </w:r>
            </w:ins>
          </w:p>
        </w:tc>
        <w:tc>
          <w:tcPr>
            <w:tcW w:w="776" w:type="dxa"/>
          </w:tcPr>
          <w:p w:rsidR="0024200A" w:rsidRPr="00CA52C5" w:rsidRDefault="0024200A" w:rsidP="00E10413">
            <w:pPr>
              <w:pStyle w:val="ac"/>
              <w:rPr>
                <w:ins w:id="895" w:author="anton" w:date="2015-04-07T16:58:00Z"/>
                <w:lang w:val="en-US"/>
              </w:rPr>
            </w:pPr>
            <w:ins w:id="896" w:author="anton" w:date="2015-04-07T16:58:00Z">
              <w:del w:id="897" w:author="kmv" w:date="2015-04-14T16:21:00Z">
                <w:r w:rsidDel="00974441">
                  <w:rPr>
                    <w:lang w:val="en-US"/>
                  </w:rPr>
                  <w:delText>57</w:delText>
                </w:r>
              </w:del>
            </w:ins>
            <w:ins w:id="898" w:author="kmv" w:date="2015-04-14T16:21:00Z">
              <w:r>
                <w:rPr>
                  <w:lang w:val="en-US"/>
                </w:rPr>
                <w:t>32</w:t>
              </w:r>
            </w:ins>
          </w:p>
        </w:tc>
        <w:tc>
          <w:tcPr>
            <w:tcW w:w="885" w:type="dxa"/>
          </w:tcPr>
          <w:p w:rsidR="0024200A" w:rsidRPr="00CA52C5" w:rsidRDefault="0024200A" w:rsidP="00E10413">
            <w:pPr>
              <w:pStyle w:val="ac"/>
              <w:rPr>
                <w:ins w:id="899" w:author="anton" w:date="2015-04-07T16:58:00Z"/>
                <w:lang w:val="en-US"/>
              </w:rPr>
            </w:pPr>
            <w:ins w:id="900" w:author="anton" w:date="2015-04-07T16:58:00Z">
              <w:del w:id="901" w:author="kmv" w:date="2015-04-14T16:21:00Z">
                <w:r w:rsidDel="00974441">
                  <w:rPr>
                    <w:lang w:val="en-US"/>
                  </w:rPr>
                  <w:delText>46</w:delText>
                </w:r>
              </w:del>
            </w:ins>
            <w:ins w:id="902" w:author="kmv" w:date="2015-04-14T16:21:00Z">
              <w:r>
                <w:rPr>
                  <w:lang w:val="en-US"/>
                </w:rPr>
                <w:t>CD</w:t>
              </w:r>
            </w:ins>
          </w:p>
        </w:tc>
        <w:tc>
          <w:tcPr>
            <w:tcW w:w="936" w:type="dxa"/>
          </w:tcPr>
          <w:p w:rsidR="0024200A" w:rsidRPr="00CA52C5" w:rsidRDefault="0024200A" w:rsidP="00E10413">
            <w:pPr>
              <w:pStyle w:val="ac"/>
              <w:rPr>
                <w:ins w:id="903" w:author="anton" w:date="2015-04-07T16:58:00Z"/>
              </w:rPr>
            </w:pPr>
            <w:ins w:id="904" w:author="anton" w:date="2015-04-07T16:58:00Z">
              <w:r>
                <w:t>03</w:t>
              </w:r>
            </w:ins>
          </w:p>
        </w:tc>
        <w:tc>
          <w:tcPr>
            <w:tcW w:w="1521" w:type="dxa"/>
          </w:tcPr>
          <w:p w:rsidR="0024200A" w:rsidRDefault="0024200A" w:rsidP="00E10413">
            <w:pPr>
              <w:pStyle w:val="ac"/>
              <w:rPr>
                <w:ins w:id="905" w:author="kmv" w:date="2015-04-14T16:23:00Z"/>
              </w:rPr>
            </w:pPr>
            <w:proofErr w:type="spellStart"/>
            <w:ins w:id="906" w:author="kmv" w:date="2015-04-14T16:24:00Z">
              <w:r>
                <w:rPr>
                  <w:lang w:val="en-US"/>
                </w:rPr>
                <w:t>L</w:t>
              </w:r>
              <w:r>
                <w:rPr>
                  <w:vertAlign w:val="subscript"/>
                  <w:lang w:val="en-US"/>
                </w:rPr>
                <w:t>fw</w:t>
              </w:r>
            </w:ins>
            <w:proofErr w:type="spellEnd"/>
          </w:p>
        </w:tc>
        <w:tc>
          <w:tcPr>
            <w:tcW w:w="4151" w:type="dxa"/>
          </w:tcPr>
          <w:p w:rsidR="0024200A" w:rsidRDefault="0024200A" w:rsidP="00E10413">
            <w:pPr>
              <w:pStyle w:val="ac"/>
              <w:rPr>
                <w:ins w:id="907" w:author="anton" w:date="2015-04-07T16:58:00Z"/>
              </w:rPr>
            </w:pPr>
          </w:p>
        </w:tc>
      </w:tr>
    </w:tbl>
    <w:p w:rsidR="00CC38BA" w:rsidRPr="00CC38BA" w:rsidRDefault="00CC38BA" w:rsidP="008A1A78">
      <w:pPr>
        <w:pStyle w:val="af"/>
        <w:rPr>
          <w:ins w:id="908" w:author="anton" w:date="2015-04-14T13:29:00Z"/>
          <w:rPrChange w:id="909" w:author="anton" w:date="2015-04-14T13:29:00Z">
            <w:rPr>
              <w:ins w:id="910" w:author="anton" w:date="2015-04-14T13:29:00Z"/>
              <w:lang w:val="en-US"/>
            </w:rPr>
          </w:rPrChange>
        </w:rPr>
      </w:pPr>
      <w:proofErr w:type="spellStart"/>
      <w:ins w:id="911" w:author="anton" w:date="2015-04-14T13:29:00Z">
        <w:r>
          <w:rPr>
            <w:lang w:val="en-US"/>
          </w:rPr>
          <w:t>L</w:t>
        </w:r>
        <w:r>
          <w:rPr>
            <w:vertAlign w:val="subscript"/>
            <w:lang w:val="en-US"/>
          </w:rPr>
          <w:t>fw</w:t>
        </w:r>
        <w:proofErr w:type="spellEnd"/>
        <w:r w:rsidRPr="00CC38BA">
          <w:rPr>
            <w:rPrChange w:id="912" w:author="anton" w:date="2015-04-14T13:29:00Z">
              <w:rPr>
                <w:lang w:val="en-US"/>
              </w:rPr>
            </w:rPrChange>
          </w:rPr>
          <w:t xml:space="preserve"> – </w:t>
        </w:r>
        <w:r>
          <w:t xml:space="preserve">длина блока </w:t>
        </w:r>
        <w:proofErr w:type="spellStart"/>
        <w:r>
          <w:rPr>
            <w:lang w:val="en-US"/>
          </w:rPr>
          <w:t>B</w:t>
        </w:r>
        <w:r>
          <w:rPr>
            <w:vertAlign w:val="subscript"/>
            <w:lang w:val="en-US"/>
          </w:rPr>
          <w:t>fw</w:t>
        </w:r>
        <w:proofErr w:type="spellEnd"/>
        <w:r w:rsidRPr="00CC38BA">
          <w:rPr>
            <w:rPrChange w:id="913" w:author="anton" w:date="2015-04-14T13:29:00Z">
              <w:rPr>
                <w:lang w:val="en-US"/>
              </w:rPr>
            </w:rPrChange>
          </w:rPr>
          <w:t xml:space="preserve"> </w:t>
        </w:r>
        <w:r>
          <w:t>в байтах</w:t>
        </w:r>
        <w:del w:id="914" w:author="kmv" w:date="2015-04-14T16:24:00Z">
          <w:r w:rsidDel="0024200A">
            <w:delText xml:space="preserve"> + 3</w:delText>
          </w:r>
        </w:del>
      </w:ins>
    </w:p>
    <w:p w:rsidR="008A1A78" w:rsidRPr="00214BDA" w:rsidRDefault="00214BDA" w:rsidP="008A1A78">
      <w:pPr>
        <w:pStyle w:val="af"/>
        <w:rPr>
          <w:ins w:id="915" w:author="anton" w:date="2015-04-07T16:58:00Z"/>
          <w:rPrChange w:id="916" w:author="anton" w:date="2015-04-09T15:10:00Z">
            <w:rPr>
              <w:ins w:id="917" w:author="anton" w:date="2015-04-07T16:58:00Z"/>
              <w:lang w:val="en-US"/>
            </w:rPr>
          </w:rPrChange>
        </w:rPr>
      </w:pPr>
      <w:ins w:id="918" w:author="anton" w:date="2015-04-09T15:10:00Z">
        <w:r>
          <w:t>Примечание: см. раздел 7.</w:t>
        </w:r>
      </w:ins>
    </w:p>
    <w:p w:rsidR="008A1A78" w:rsidRPr="00245035" w:rsidRDefault="008A1A78" w:rsidP="008A1A78">
      <w:pPr>
        <w:ind w:firstLine="0"/>
        <w:rPr>
          <w:ins w:id="919" w:author="anton" w:date="2015-04-07T16:58:00Z"/>
        </w:rPr>
      </w:pPr>
    </w:p>
    <w:p w:rsidR="00E10413" w:rsidRDefault="00E10413">
      <w:pPr>
        <w:pStyle w:val="1"/>
        <w:ind w:left="714" w:hanging="357"/>
        <w:rPr>
          <w:ins w:id="920" w:author="anton" w:date="2015-04-09T14:58:00Z"/>
        </w:rPr>
        <w:pPrChange w:id="921" w:author="anton" w:date="2015-04-09T14:58:00Z">
          <w:pPr>
            <w:pStyle w:val="1"/>
            <w:numPr>
              <w:numId w:val="40"/>
            </w:numPr>
          </w:pPr>
        </w:pPrChange>
      </w:pPr>
      <w:ins w:id="922" w:author="anton" w:date="2015-04-09T14:58:00Z">
        <w:r>
          <w:lastRenderedPageBreak/>
          <w:t>Обмен данными при передаче блоков размера более 512 байт</w:t>
        </w:r>
      </w:ins>
    </w:p>
    <w:p w:rsidR="00E10413" w:rsidRDefault="00E10413" w:rsidP="008A1A78">
      <w:pPr>
        <w:rPr>
          <w:ins w:id="923" w:author="anton" w:date="2015-04-09T14:59:00Z"/>
        </w:rPr>
      </w:pPr>
    </w:p>
    <w:p w:rsidR="00E10413" w:rsidRDefault="00E10413" w:rsidP="008A1A78">
      <w:pPr>
        <w:rPr>
          <w:ins w:id="924" w:author="anton" w:date="2015-04-09T15:03:00Z"/>
        </w:rPr>
      </w:pPr>
      <w:proofErr w:type="gramStart"/>
      <w:ins w:id="925" w:author="anton" w:date="2015-04-09T14:59:00Z">
        <w:r>
          <w:t xml:space="preserve">Для передачи блоков размером более 512 байт необходимо предусмотреть обмен вида «передача блока-подтверждение», т.к. обмен по </w:t>
        </w:r>
        <w:r>
          <w:rPr>
            <w:lang w:val="en-US"/>
          </w:rPr>
          <w:t>USB</w:t>
        </w:r>
        <w:r>
          <w:t xml:space="preserve">-интерфейсу проводится заведомо более быстро, чем запись принятой информации </w:t>
        </w:r>
      </w:ins>
      <w:ins w:id="926" w:author="anton" w:date="2015-04-09T15:00:00Z">
        <w:r>
          <w:t xml:space="preserve">во внешнюю </w:t>
        </w:r>
        <w:r>
          <w:rPr>
            <w:lang w:val="en-US"/>
          </w:rPr>
          <w:t>flash</w:t>
        </w:r>
        <w:r w:rsidRPr="00E10413">
          <w:rPr>
            <w:rPrChange w:id="927" w:author="anton" w:date="2015-04-09T15:03:00Z">
              <w:rPr>
                <w:lang w:val="en-US"/>
              </w:rPr>
            </w:rPrChange>
          </w:rPr>
          <w:t>-</w:t>
        </w:r>
        <w:r>
          <w:t>память в модуле</w:t>
        </w:r>
      </w:ins>
      <w:ins w:id="928" w:author="anton" w:date="2015-04-13T10:11:00Z">
        <w:r w:rsidR="007D0717">
          <w:t>, а также из-за ограничения длины буфера приёма-передачи в модуле</w:t>
        </w:r>
      </w:ins>
      <w:ins w:id="929" w:author="anton" w:date="2015-04-09T15:00:00Z">
        <w:r>
          <w:t>.</w:t>
        </w:r>
        <w:proofErr w:type="gramEnd"/>
        <w:r>
          <w:t xml:space="preserve"> Передача файлов </w:t>
        </w:r>
      </w:ins>
      <w:ins w:id="930" w:author="anton" w:date="2015-04-13T10:12:00Z">
        <w:r w:rsidR="007D0717">
          <w:t xml:space="preserve">более 512 байт </w:t>
        </w:r>
      </w:ins>
      <w:ins w:id="931" w:author="anton" w:date="2015-04-09T15:03:00Z">
        <w:r>
          <w:t>проводится в следующем порядке.</w:t>
        </w:r>
      </w:ins>
    </w:p>
    <w:p w:rsidR="00E10413" w:rsidRDefault="00EE4C5D">
      <w:pPr>
        <w:pStyle w:val="2"/>
        <w:rPr>
          <w:ins w:id="932" w:author="anton" w:date="2015-04-09T15:03:00Z"/>
        </w:rPr>
        <w:pPrChange w:id="933" w:author="anton" w:date="2015-04-09T15:03:00Z">
          <w:pPr/>
        </w:pPrChange>
      </w:pPr>
      <w:ins w:id="934" w:author="anton" w:date="2015-04-13T10:06:00Z">
        <w:r>
          <w:t>З</w:t>
        </w:r>
      </w:ins>
      <w:ins w:id="935" w:author="anton" w:date="2015-04-09T15:03:00Z">
        <w:r>
          <w:t>аголов</w:t>
        </w:r>
      </w:ins>
      <w:ins w:id="936" w:author="anton" w:date="2015-04-13T10:06:00Z">
        <w:r>
          <w:t>ок</w:t>
        </w:r>
      </w:ins>
      <w:ins w:id="937" w:author="anton" w:date="2015-04-09T15:03:00Z">
        <w:r>
          <w:t xml:space="preserve"> и перв</w:t>
        </w:r>
      </w:ins>
      <w:ins w:id="938" w:author="anton" w:date="2015-04-13T10:06:00Z">
        <w:r>
          <w:t>ый</w:t>
        </w:r>
      </w:ins>
      <w:ins w:id="939" w:author="anton" w:date="2015-04-09T15:05:00Z">
        <w:r>
          <w:t xml:space="preserve"> сегмент</w:t>
        </w:r>
        <w:r w:rsidR="00E10413">
          <w:t xml:space="preserve"> данных</w:t>
        </w:r>
      </w:ins>
    </w:p>
    <w:p w:rsidR="00E10413" w:rsidRDefault="00E10413">
      <w:pPr>
        <w:rPr>
          <w:ins w:id="940" w:author="anton" w:date="2015-04-13T10:05:00Z"/>
        </w:rPr>
      </w:pPr>
    </w:p>
    <w:p w:rsidR="00EE4C5D" w:rsidRDefault="00EE4C5D">
      <w:pPr>
        <w:rPr>
          <w:ins w:id="941" w:author="anton" w:date="2015-04-09T15:03:00Z"/>
        </w:rPr>
      </w:pPr>
      <w:ins w:id="942" w:author="anton" w:date="2015-04-13T10:05:00Z">
        <w:r>
          <w:t xml:space="preserve">По </w:t>
        </w:r>
        <w:proofErr w:type="spellStart"/>
        <w:r>
          <w:t>пп</w:t>
        </w:r>
        <w:proofErr w:type="spellEnd"/>
        <w:r>
          <w:t>. 3.2.3 и 6.3.1</w:t>
        </w:r>
      </w:ins>
      <w:ins w:id="943" w:author="anton" w:date="2015-04-13T10:06:00Z">
        <w:r>
          <w:t xml:space="preserve"> посылка</w:t>
        </w:r>
      </w:ins>
      <w:ins w:id="944" w:author="anton" w:date="2015-04-13T10:05:00Z">
        <w:r>
          <w:t>:</w:t>
        </w:r>
      </w:ins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776"/>
        <w:gridCol w:w="496"/>
        <w:gridCol w:w="1273"/>
        <w:gridCol w:w="923"/>
        <w:gridCol w:w="2443"/>
      </w:tblGrid>
      <w:tr w:rsidR="00CC434F" w:rsidRPr="0031687D" w:rsidTr="00CD42EE">
        <w:trPr>
          <w:ins w:id="945" w:author="anton" w:date="2015-04-09T15:03:00Z"/>
        </w:trPr>
        <w:tc>
          <w:tcPr>
            <w:tcW w:w="0" w:type="auto"/>
          </w:tcPr>
          <w:p w:rsidR="00CC434F" w:rsidRPr="00CA52C5" w:rsidRDefault="00CC434F" w:rsidP="00E10413">
            <w:pPr>
              <w:pStyle w:val="ac"/>
              <w:rPr>
                <w:ins w:id="946" w:author="anton" w:date="2015-04-09T15:03:00Z"/>
              </w:rPr>
            </w:pPr>
          </w:p>
        </w:tc>
        <w:tc>
          <w:tcPr>
            <w:tcW w:w="0" w:type="auto"/>
          </w:tcPr>
          <w:p w:rsidR="00CC434F" w:rsidRPr="00900898" w:rsidRDefault="00CC434F" w:rsidP="00E10413">
            <w:pPr>
              <w:pStyle w:val="ac"/>
              <w:rPr>
                <w:ins w:id="947" w:author="anton" w:date="2015-04-09T15:03:00Z"/>
                <w:lang w:val="en-US"/>
              </w:rPr>
            </w:pPr>
            <w:ins w:id="948" w:author="anton" w:date="2015-04-09T15:03:00Z">
              <w:r>
                <w:rPr>
                  <w:lang w:val="en-US"/>
                </w:rPr>
                <w:t>&gt;</w:t>
              </w:r>
            </w:ins>
          </w:p>
        </w:tc>
        <w:tc>
          <w:tcPr>
            <w:tcW w:w="0" w:type="auto"/>
          </w:tcPr>
          <w:p w:rsidR="00CC434F" w:rsidRPr="00CA52C5" w:rsidRDefault="00CC434F" w:rsidP="00E10413">
            <w:pPr>
              <w:pStyle w:val="ac"/>
              <w:rPr>
                <w:ins w:id="949" w:author="anton" w:date="2015-04-09T15:03:00Z"/>
                <w:lang w:val="en-US"/>
              </w:rPr>
            </w:pPr>
            <w:ins w:id="950" w:author="anton" w:date="2015-04-09T15:03:00Z">
              <w:del w:id="951" w:author="kmv" w:date="2015-04-14T16:35:00Z">
                <w:r w:rsidDel="00641FD0">
                  <w:rPr>
                    <w:lang w:val="en-US"/>
                  </w:rPr>
                  <w:delText>W</w:delText>
                </w:r>
              </w:del>
            </w:ins>
          </w:p>
        </w:tc>
        <w:tc>
          <w:tcPr>
            <w:tcW w:w="0" w:type="auto"/>
          </w:tcPr>
          <w:p w:rsidR="00CC434F" w:rsidRPr="00CA52C5" w:rsidRDefault="00CC434F" w:rsidP="00E10413">
            <w:pPr>
              <w:pStyle w:val="ac"/>
              <w:rPr>
                <w:ins w:id="952" w:author="anton" w:date="2015-04-09T15:03:00Z"/>
                <w:lang w:val="en-US"/>
              </w:rPr>
            </w:pPr>
            <w:bookmarkStart w:id="953" w:name="_GoBack"/>
            <w:bookmarkEnd w:id="953"/>
            <w:ins w:id="954" w:author="anton" w:date="2015-04-09T15:03:00Z">
              <w:del w:id="955" w:author="kmv" w:date="2015-04-14T16:35:00Z">
                <w:r w:rsidDel="00641FD0">
                  <w:rPr>
                    <w:lang w:val="en-US"/>
                  </w:rPr>
                  <w:delText>F</w:delText>
                </w:r>
              </w:del>
            </w:ins>
          </w:p>
        </w:tc>
        <w:tc>
          <w:tcPr>
            <w:tcW w:w="0" w:type="auto"/>
          </w:tcPr>
          <w:p w:rsidR="00CC434F" w:rsidRPr="00CA52C5" w:rsidRDefault="00CC434F" w:rsidP="00E10413">
            <w:pPr>
              <w:pStyle w:val="ac"/>
              <w:rPr>
                <w:ins w:id="956" w:author="anton" w:date="2015-04-09T15:03:00Z"/>
              </w:rPr>
            </w:pPr>
            <w:ins w:id="957" w:author="anton" w:date="2015-04-09T15:03:00Z">
              <w:r>
                <w:t>№</w:t>
              </w:r>
              <w:r>
                <w:rPr>
                  <w:lang w:val="en-US"/>
                </w:rPr>
                <w:t xml:space="preserve"> </w:t>
              </w:r>
              <w:r>
                <w:t>файла</w:t>
              </w:r>
            </w:ins>
          </w:p>
        </w:tc>
        <w:tc>
          <w:tcPr>
            <w:tcW w:w="0" w:type="auto"/>
          </w:tcPr>
          <w:p w:rsidR="00CC434F" w:rsidRDefault="00CC434F" w:rsidP="00E10413">
            <w:pPr>
              <w:pStyle w:val="ac"/>
              <w:rPr>
                <w:ins w:id="958" w:author="kmv" w:date="2015-04-14T16:26:00Z"/>
              </w:rPr>
            </w:pPr>
            <w:ins w:id="959" w:author="kmv" w:date="2015-04-14T16:26:00Z">
              <w:r>
                <w:t>длина</w:t>
              </w:r>
            </w:ins>
          </w:p>
        </w:tc>
        <w:tc>
          <w:tcPr>
            <w:tcW w:w="0" w:type="auto"/>
          </w:tcPr>
          <w:p w:rsidR="00CC434F" w:rsidRPr="00E10413" w:rsidRDefault="00CC434F" w:rsidP="00E10413">
            <w:pPr>
              <w:pStyle w:val="ac"/>
              <w:rPr>
                <w:ins w:id="960" w:author="anton" w:date="2015-04-09T15:03:00Z"/>
              </w:rPr>
            </w:pPr>
            <w:ins w:id="961" w:author="anton" w:date="2015-04-09T15:03:00Z">
              <w:r>
                <w:t xml:space="preserve">Блок </w:t>
              </w:r>
              <w:proofErr w:type="gramStart"/>
              <w:r>
                <w:rPr>
                  <w:lang w:val="en-US"/>
                </w:rPr>
                <w:t>B</w:t>
              </w:r>
            </w:ins>
            <w:proofErr w:type="spellStart"/>
            <w:proofErr w:type="gramEnd"/>
            <w:ins w:id="962" w:author="anton" w:date="2015-04-09T15:04:00Z">
              <w:r>
                <w:rPr>
                  <w:vertAlign w:val="subscript"/>
                </w:rPr>
                <w:t>хх</w:t>
              </w:r>
              <w:proofErr w:type="spellEnd"/>
              <w:r>
                <w:t xml:space="preserve"> сегмент 1</w:t>
              </w:r>
            </w:ins>
          </w:p>
        </w:tc>
      </w:tr>
      <w:tr w:rsidR="00CC434F" w:rsidRPr="0031687D" w:rsidTr="00CD42EE">
        <w:trPr>
          <w:ins w:id="963" w:author="anton" w:date="2015-04-09T15:03:00Z"/>
        </w:trPr>
        <w:tc>
          <w:tcPr>
            <w:tcW w:w="0" w:type="auto"/>
          </w:tcPr>
          <w:p w:rsidR="00CC434F" w:rsidRPr="00CA52C5" w:rsidRDefault="00CC434F" w:rsidP="00E10413">
            <w:pPr>
              <w:pStyle w:val="ac"/>
              <w:rPr>
                <w:ins w:id="964" w:author="anton" w:date="2015-04-09T15:03:00Z"/>
              </w:rPr>
            </w:pPr>
            <w:ins w:id="965" w:author="anton" w:date="2015-04-09T15:03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CC434F" w:rsidRPr="00CA52C5" w:rsidRDefault="00CC434F" w:rsidP="00E10413">
            <w:pPr>
              <w:pStyle w:val="ac"/>
              <w:rPr>
                <w:ins w:id="966" w:author="anton" w:date="2015-04-09T15:03:00Z"/>
              </w:rPr>
            </w:pPr>
            <w:ins w:id="967" w:author="anton" w:date="2015-04-09T15:03:00Z">
              <w:r w:rsidRPr="00CA52C5">
                <w:t>3</w:t>
              </w:r>
              <w:r>
                <w:rPr>
                  <w:lang w:val="en-US"/>
                </w:rPr>
                <w:t>C</w:t>
              </w:r>
            </w:ins>
          </w:p>
        </w:tc>
        <w:tc>
          <w:tcPr>
            <w:tcW w:w="0" w:type="auto"/>
          </w:tcPr>
          <w:p w:rsidR="00CC434F" w:rsidRPr="00CA52C5" w:rsidRDefault="00CC434F" w:rsidP="00E10413">
            <w:pPr>
              <w:pStyle w:val="ac"/>
              <w:rPr>
                <w:ins w:id="968" w:author="anton" w:date="2015-04-09T15:03:00Z"/>
                <w:lang w:val="en-US"/>
              </w:rPr>
            </w:pPr>
            <w:ins w:id="969" w:author="anton" w:date="2015-04-09T15:03:00Z">
              <w:del w:id="970" w:author="kmv" w:date="2015-04-14T16:25:00Z">
                <w:r w:rsidDel="00CC434F">
                  <w:rPr>
                    <w:lang w:val="en-US"/>
                  </w:rPr>
                  <w:delText>57</w:delText>
                </w:r>
              </w:del>
            </w:ins>
            <w:ins w:id="971" w:author="kmv" w:date="2015-04-14T16:25:00Z">
              <w:r>
                <w:rPr>
                  <w:lang w:val="en-US"/>
                </w:rPr>
                <w:t>32</w:t>
              </w:r>
            </w:ins>
          </w:p>
        </w:tc>
        <w:tc>
          <w:tcPr>
            <w:tcW w:w="0" w:type="auto"/>
          </w:tcPr>
          <w:p w:rsidR="00CC434F" w:rsidRPr="00CA52C5" w:rsidRDefault="00CC434F" w:rsidP="00E10413">
            <w:pPr>
              <w:pStyle w:val="ac"/>
              <w:rPr>
                <w:ins w:id="972" w:author="anton" w:date="2015-04-09T15:03:00Z"/>
                <w:lang w:val="en-US"/>
              </w:rPr>
            </w:pPr>
            <w:ins w:id="973" w:author="anton" w:date="2015-04-09T15:03:00Z">
              <w:r>
                <w:rPr>
                  <w:lang w:val="en-US"/>
                </w:rPr>
                <w:t>46</w:t>
              </w:r>
            </w:ins>
          </w:p>
        </w:tc>
        <w:tc>
          <w:tcPr>
            <w:tcW w:w="0" w:type="auto"/>
          </w:tcPr>
          <w:p w:rsidR="00CC434F" w:rsidRPr="00CA52C5" w:rsidRDefault="00CC434F" w:rsidP="00E10413">
            <w:pPr>
              <w:pStyle w:val="ac"/>
              <w:rPr>
                <w:ins w:id="974" w:author="anton" w:date="2015-04-09T15:03:00Z"/>
              </w:rPr>
            </w:pPr>
            <w:proofErr w:type="spellStart"/>
            <w:ins w:id="975" w:author="anton" w:date="2015-04-09T15:03:00Z">
              <w:r>
                <w:t>хх</w:t>
              </w:r>
              <w:proofErr w:type="spellEnd"/>
            </w:ins>
          </w:p>
        </w:tc>
        <w:tc>
          <w:tcPr>
            <w:tcW w:w="0" w:type="auto"/>
          </w:tcPr>
          <w:p w:rsidR="00CC434F" w:rsidRDefault="00CC434F" w:rsidP="00E10413">
            <w:pPr>
              <w:pStyle w:val="ac"/>
              <w:rPr>
                <w:ins w:id="976" w:author="kmv" w:date="2015-04-14T16:26:00Z"/>
              </w:rPr>
            </w:pPr>
            <w:proofErr w:type="spellStart"/>
            <w:ins w:id="977" w:author="kmv" w:date="2015-04-14T16:26:00Z">
              <w:r>
                <w:rPr>
                  <w:lang w:val="en-US"/>
                </w:rPr>
                <w:t>L</w:t>
              </w:r>
              <w:r>
                <w:rPr>
                  <w:vertAlign w:val="subscript"/>
                  <w:lang w:val="en-US"/>
                </w:rPr>
                <w:t>xx</w:t>
              </w:r>
              <w:proofErr w:type="spellEnd"/>
            </w:ins>
          </w:p>
        </w:tc>
        <w:tc>
          <w:tcPr>
            <w:tcW w:w="0" w:type="auto"/>
          </w:tcPr>
          <w:p w:rsidR="00CC434F" w:rsidRDefault="00CC434F" w:rsidP="00E10413">
            <w:pPr>
              <w:pStyle w:val="ac"/>
              <w:rPr>
                <w:ins w:id="978" w:author="anton" w:date="2015-04-09T15:03:00Z"/>
              </w:rPr>
            </w:pPr>
          </w:p>
        </w:tc>
      </w:tr>
    </w:tbl>
    <w:p w:rsidR="00581773" w:rsidRPr="004C18C0" w:rsidRDefault="00581773" w:rsidP="00581773">
      <w:pPr>
        <w:pStyle w:val="af"/>
        <w:rPr>
          <w:ins w:id="979" w:author="anton" w:date="2015-04-14T13:30:00Z"/>
        </w:rPr>
      </w:pPr>
      <w:proofErr w:type="spellStart"/>
      <w:ins w:id="980" w:author="anton" w:date="2015-04-14T13:30:00Z">
        <w:r>
          <w:rPr>
            <w:lang w:val="en-US"/>
          </w:rPr>
          <w:t>L</w:t>
        </w:r>
      </w:ins>
      <w:ins w:id="981" w:author="anton" w:date="2015-04-14T13:31:00Z">
        <w:r>
          <w:rPr>
            <w:vertAlign w:val="subscript"/>
            <w:lang w:val="en-US"/>
          </w:rPr>
          <w:t>xx</w:t>
        </w:r>
      </w:ins>
      <w:proofErr w:type="spellEnd"/>
      <w:ins w:id="982" w:author="anton" w:date="2015-04-14T13:30:00Z">
        <w:r w:rsidRPr="004C18C0">
          <w:t xml:space="preserve"> – </w:t>
        </w:r>
        <w:r>
          <w:t xml:space="preserve">длина блока </w:t>
        </w:r>
        <w:proofErr w:type="spellStart"/>
        <w:r>
          <w:rPr>
            <w:lang w:val="en-US"/>
          </w:rPr>
          <w:t>B</w:t>
        </w:r>
      </w:ins>
      <w:ins w:id="983" w:author="anton" w:date="2015-04-14T13:31:00Z">
        <w:r>
          <w:rPr>
            <w:vertAlign w:val="subscript"/>
            <w:lang w:val="en-US"/>
          </w:rPr>
          <w:t>xx</w:t>
        </w:r>
      </w:ins>
      <w:proofErr w:type="spellEnd"/>
      <w:ins w:id="984" w:author="anton" w:date="2015-04-14T13:30:00Z">
        <w:r w:rsidRPr="004C18C0">
          <w:t xml:space="preserve"> </w:t>
        </w:r>
        <w:r>
          <w:t>в байтах</w:t>
        </w:r>
        <w:del w:id="985" w:author="kmv" w:date="2015-04-14T16:26:00Z">
          <w:r w:rsidDel="00CC434F">
            <w:delText xml:space="preserve"> + 3</w:delText>
          </w:r>
        </w:del>
      </w:ins>
    </w:p>
    <w:p w:rsidR="00E10413" w:rsidRDefault="00E10413" w:rsidP="00E10413">
      <w:pPr>
        <w:rPr>
          <w:ins w:id="986" w:author="anton" w:date="2015-04-13T10:06:00Z"/>
        </w:rPr>
      </w:pPr>
    </w:p>
    <w:p w:rsidR="00EE4C5D" w:rsidRDefault="00EE4C5D" w:rsidP="00E10413">
      <w:pPr>
        <w:rPr>
          <w:ins w:id="987" w:author="anton" w:date="2015-04-13T10:05:00Z"/>
        </w:rPr>
      </w:pPr>
      <w:ins w:id="988" w:author="anton" w:date="2015-04-13T10:06:00Z">
        <w:r>
          <w:t xml:space="preserve">По </w:t>
        </w:r>
        <w:proofErr w:type="spellStart"/>
        <w:r>
          <w:t>пп</w:t>
        </w:r>
        <w:proofErr w:type="spellEnd"/>
        <w:r>
          <w:t xml:space="preserve">. </w:t>
        </w:r>
      </w:ins>
      <w:ins w:id="989" w:author="anton" w:date="2015-04-14T11:32:00Z">
        <w:r w:rsidR="00B1512E">
          <w:rPr>
            <w:lang w:val="en-US"/>
          </w:rPr>
          <w:t>3</w:t>
        </w:r>
        <w:r w:rsidR="00B1512E">
          <w:t xml:space="preserve">.2.2, </w:t>
        </w:r>
      </w:ins>
      <w:ins w:id="990" w:author="anton" w:date="2015-04-13T17:45:00Z">
        <w:r w:rsidR="00ED4714">
          <w:rPr>
            <w:lang w:val="en-US"/>
          </w:rPr>
          <w:t>6</w:t>
        </w:r>
        <w:r w:rsidR="00ED4714">
          <w:t xml:space="preserve">.1.2, 6.2.2 и </w:t>
        </w:r>
      </w:ins>
      <w:ins w:id="991" w:author="anton" w:date="2015-04-13T10:06:00Z">
        <w:r>
          <w:t>6.1.4 приём:</w:t>
        </w:r>
      </w:ins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  <w:tblPrChange w:id="992" w:author="anton" w:date="2015-04-13T10:05:00Z">
          <w:tblPr>
            <w:tblStyle w:val="af0"/>
            <w:tblW w:w="0" w:type="auto"/>
            <w:tblInd w:w="480" w:type="dxa"/>
            <w:tblLook w:val="04A0" w:firstRow="1" w:lastRow="0" w:firstColumn="1" w:lastColumn="0" w:noHBand="0" w:noVBand="1"/>
          </w:tblPr>
        </w:tblPrChange>
      </w:tblPr>
      <w:tblGrid>
        <w:gridCol w:w="621"/>
        <w:gridCol w:w="543"/>
        <w:gridCol w:w="923"/>
        <w:gridCol w:w="2443"/>
        <w:tblGridChange w:id="993">
          <w:tblGrid>
            <w:gridCol w:w="195"/>
            <w:gridCol w:w="426"/>
            <w:gridCol w:w="195"/>
            <w:gridCol w:w="348"/>
            <w:gridCol w:w="195"/>
            <w:gridCol w:w="728"/>
            <w:gridCol w:w="195"/>
            <w:gridCol w:w="2443"/>
            <w:gridCol w:w="3882"/>
          </w:tblGrid>
        </w:tblGridChange>
      </w:tblGrid>
      <w:tr w:rsidR="00EE4C5D" w:rsidRPr="0031687D" w:rsidTr="00EE4C5D">
        <w:trPr>
          <w:ins w:id="994" w:author="anton" w:date="2015-04-13T10:05:00Z"/>
        </w:trPr>
        <w:tc>
          <w:tcPr>
            <w:tcW w:w="0" w:type="auto"/>
            <w:tcPrChange w:id="995" w:author="anton" w:date="2015-04-13T10:05:00Z">
              <w:tcPr>
                <w:tcW w:w="0" w:type="auto"/>
                <w:gridSpan w:val="2"/>
              </w:tcPr>
            </w:tcPrChange>
          </w:tcPr>
          <w:p w:rsidR="00EE4C5D" w:rsidRPr="00600F67" w:rsidRDefault="00EE4C5D" w:rsidP="0067218A">
            <w:pPr>
              <w:pStyle w:val="ac"/>
              <w:rPr>
                <w:ins w:id="996" w:author="anton" w:date="2015-04-13T10:05:00Z"/>
              </w:rPr>
            </w:pPr>
          </w:p>
        </w:tc>
        <w:tc>
          <w:tcPr>
            <w:tcW w:w="0" w:type="auto"/>
            <w:tcPrChange w:id="997" w:author="anton" w:date="2015-04-13T10:05:00Z">
              <w:tcPr>
                <w:tcW w:w="0" w:type="auto"/>
                <w:gridSpan w:val="2"/>
              </w:tcPr>
            </w:tcPrChange>
          </w:tcPr>
          <w:p w:rsidR="00EE4C5D" w:rsidRPr="00900898" w:rsidRDefault="00EE4C5D" w:rsidP="0067218A">
            <w:pPr>
              <w:pStyle w:val="ac"/>
              <w:rPr>
                <w:ins w:id="998" w:author="anton" w:date="2015-04-13T10:05:00Z"/>
                <w:lang w:val="en-US"/>
              </w:rPr>
            </w:pPr>
            <w:ins w:id="999" w:author="anton" w:date="2015-04-13T10:05:00Z">
              <w:r>
                <w:rPr>
                  <w:lang w:val="en-US"/>
                </w:rPr>
                <w:t>&lt;</w:t>
              </w:r>
            </w:ins>
          </w:p>
        </w:tc>
        <w:tc>
          <w:tcPr>
            <w:tcW w:w="0" w:type="auto"/>
            <w:tcPrChange w:id="1000" w:author="anton" w:date="2015-04-13T10:05:00Z">
              <w:tcPr>
                <w:tcW w:w="0" w:type="auto"/>
                <w:gridSpan w:val="2"/>
              </w:tcPr>
            </w:tcPrChange>
          </w:tcPr>
          <w:p w:rsidR="00EE4C5D" w:rsidRDefault="00EE4C5D" w:rsidP="0067218A">
            <w:pPr>
              <w:pStyle w:val="ac"/>
              <w:rPr>
                <w:ins w:id="1001" w:author="anton" w:date="2015-04-13T10:05:00Z"/>
              </w:rPr>
            </w:pPr>
            <w:ins w:id="1002" w:author="anton" w:date="2015-04-13T10:05:00Z">
              <w:r>
                <w:t>длина</w:t>
              </w:r>
            </w:ins>
          </w:p>
        </w:tc>
        <w:tc>
          <w:tcPr>
            <w:tcW w:w="0" w:type="auto"/>
            <w:tcPrChange w:id="1003" w:author="anton" w:date="2015-04-13T10:05:00Z">
              <w:tcPr>
                <w:tcW w:w="0" w:type="auto"/>
                <w:gridSpan w:val="3"/>
              </w:tcPr>
            </w:tcPrChange>
          </w:tcPr>
          <w:p w:rsidR="00EE4C5D" w:rsidRPr="001C4ACE" w:rsidRDefault="00EE4C5D" w:rsidP="00EE4C5D">
            <w:pPr>
              <w:pStyle w:val="ac"/>
              <w:rPr>
                <w:ins w:id="1004" w:author="anton" w:date="2015-04-13T10:05:00Z"/>
              </w:rPr>
            </w:pPr>
            <w:ins w:id="1005" w:author="anton" w:date="2015-04-13T10:05:00Z">
              <w:r>
                <w:t xml:space="preserve">Блок </w:t>
              </w:r>
              <w:proofErr w:type="spellStart"/>
              <w:r w:rsidR="00581773">
                <w:rPr>
                  <w:lang w:val="en-US"/>
                </w:rPr>
                <w:t>B</w:t>
              </w:r>
            </w:ins>
            <w:ins w:id="1006" w:author="anton" w:date="2015-04-14T13:31:00Z">
              <w:r w:rsidR="00581773">
                <w:rPr>
                  <w:vertAlign w:val="subscript"/>
                  <w:lang w:val="en-US"/>
                </w:rPr>
                <w:t>xx</w:t>
              </w:r>
            </w:ins>
            <w:proofErr w:type="spellEnd"/>
            <w:ins w:id="1007" w:author="anton" w:date="2015-04-13T10:05:00Z">
              <w:r>
                <w:t xml:space="preserve"> сегмент 1</w:t>
              </w:r>
            </w:ins>
          </w:p>
        </w:tc>
      </w:tr>
      <w:tr w:rsidR="00B1512E" w:rsidRPr="0031687D" w:rsidTr="00B1512E">
        <w:trPr>
          <w:ins w:id="1008" w:author="anton" w:date="2015-04-13T10:05:00Z"/>
        </w:trPr>
        <w:tc>
          <w:tcPr>
            <w:tcW w:w="0" w:type="auto"/>
          </w:tcPr>
          <w:p w:rsidR="00B1512E" w:rsidRPr="00CA52C5" w:rsidRDefault="00B1512E" w:rsidP="0067218A">
            <w:pPr>
              <w:pStyle w:val="ac"/>
              <w:rPr>
                <w:ins w:id="1009" w:author="anton" w:date="2015-04-13T10:05:00Z"/>
              </w:rPr>
            </w:pPr>
            <w:ins w:id="1010" w:author="anton" w:date="2015-04-13T10:05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B1512E" w:rsidRPr="00CA52C5" w:rsidRDefault="00B1512E" w:rsidP="0067218A">
            <w:pPr>
              <w:pStyle w:val="ac"/>
              <w:rPr>
                <w:ins w:id="1011" w:author="anton" w:date="2015-04-13T10:05:00Z"/>
              </w:rPr>
            </w:pPr>
            <w:ins w:id="1012" w:author="anton" w:date="2015-04-13T10:05:00Z">
              <w:r w:rsidRPr="00CA52C5">
                <w:t>3</w:t>
              </w:r>
              <w:r>
                <w:rPr>
                  <w:lang w:val="en-US"/>
                </w:rPr>
                <w:t>C</w:t>
              </w:r>
            </w:ins>
          </w:p>
        </w:tc>
        <w:tc>
          <w:tcPr>
            <w:tcW w:w="0" w:type="auto"/>
          </w:tcPr>
          <w:p w:rsidR="00B1512E" w:rsidRPr="00581773" w:rsidRDefault="00581773" w:rsidP="0067218A">
            <w:pPr>
              <w:pStyle w:val="ac"/>
              <w:rPr>
                <w:ins w:id="1013" w:author="anton" w:date="2015-04-13T10:05:00Z"/>
                <w:vertAlign w:val="subscript"/>
                <w:lang w:val="en-US"/>
                <w:rPrChange w:id="1014" w:author="anton" w:date="2015-04-14T13:31:00Z">
                  <w:rPr>
                    <w:ins w:id="1015" w:author="anton" w:date="2015-04-13T10:05:00Z"/>
                    <w:lang w:val="en-US"/>
                  </w:rPr>
                </w:rPrChange>
              </w:rPr>
            </w:pPr>
            <w:proofErr w:type="spellStart"/>
            <w:ins w:id="1016" w:author="anton" w:date="2015-04-14T13:31:00Z">
              <w:r>
                <w:rPr>
                  <w:lang w:val="en-US"/>
                </w:rPr>
                <w:t>L</w:t>
              </w:r>
              <w:r>
                <w:rPr>
                  <w:vertAlign w:val="subscript"/>
                  <w:lang w:val="en-US"/>
                </w:rPr>
                <w:t>xx</w:t>
              </w:r>
            </w:ins>
            <w:proofErr w:type="spellEnd"/>
          </w:p>
        </w:tc>
        <w:tc>
          <w:tcPr>
            <w:tcW w:w="0" w:type="auto"/>
          </w:tcPr>
          <w:p w:rsidR="00B1512E" w:rsidRPr="00CA52C5" w:rsidRDefault="00B1512E" w:rsidP="0067218A">
            <w:pPr>
              <w:pStyle w:val="ac"/>
              <w:rPr>
                <w:ins w:id="1017" w:author="anton" w:date="2015-04-13T10:05:00Z"/>
              </w:rPr>
            </w:pPr>
          </w:p>
        </w:tc>
      </w:tr>
    </w:tbl>
    <w:p w:rsidR="00581773" w:rsidRPr="00581773" w:rsidRDefault="00581773" w:rsidP="00581773">
      <w:pPr>
        <w:pStyle w:val="af"/>
        <w:rPr>
          <w:ins w:id="1018" w:author="anton" w:date="2015-04-14T13:31:00Z"/>
        </w:rPr>
      </w:pPr>
      <w:proofErr w:type="spellStart"/>
      <w:ins w:id="1019" w:author="anton" w:date="2015-04-14T13:31:00Z">
        <w:r>
          <w:rPr>
            <w:lang w:val="en-US"/>
          </w:rPr>
          <w:t>L</w:t>
        </w:r>
        <w:r>
          <w:rPr>
            <w:vertAlign w:val="subscript"/>
            <w:lang w:val="en-US"/>
          </w:rPr>
          <w:t>xx</w:t>
        </w:r>
        <w:proofErr w:type="spellEnd"/>
        <w:r w:rsidRPr="004C18C0">
          <w:t xml:space="preserve"> – </w:t>
        </w:r>
        <w:r>
          <w:t xml:space="preserve">длина блока </w:t>
        </w:r>
        <w:proofErr w:type="spellStart"/>
        <w:r>
          <w:rPr>
            <w:lang w:val="en-US"/>
          </w:rPr>
          <w:t>B</w:t>
        </w:r>
        <w:r>
          <w:rPr>
            <w:vertAlign w:val="subscript"/>
            <w:lang w:val="en-US"/>
          </w:rPr>
          <w:t>xx</w:t>
        </w:r>
        <w:proofErr w:type="spellEnd"/>
        <w:r w:rsidRPr="004C18C0">
          <w:t xml:space="preserve"> </w:t>
        </w:r>
        <w:r>
          <w:t>в байтах</w:t>
        </w:r>
      </w:ins>
    </w:p>
    <w:p w:rsidR="00EE4C5D" w:rsidRDefault="00EE4C5D" w:rsidP="00E10413">
      <w:pPr>
        <w:rPr>
          <w:ins w:id="1020" w:author="anton" w:date="2015-04-09T15:04:00Z"/>
        </w:rPr>
      </w:pPr>
    </w:p>
    <w:p w:rsidR="00E10413" w:rsidRDefault="00581773" w:rsidP="00E10413">
      <w:pPr>
        <w:rPr>
          <w:ins w:id="1021" w:author="anton" w:date="2015-04-09T15:04:00Z"/>
        </w:rPr>
      </w:pPr>
      <w:ins w:id="1022" w:author="anton" w:date="2015-04-09T15:04:00Z">
        <w:r>
          <w:t xml:space="preserve">Примечание: длина </w:t>
        </w:r>
      </w:ins>
      <w:ins w:id="1023" w:author="anton" w:date="2015-04-14T13:32:00Z">
        <w:r>
          <w:t xml:space="preserve">всех </w:t>
        </w:r>
      </w:ins>
      <w:ins w:id="1024" w:author="anton" w:date="2015-04-09T15:04:00Z">
        <w:r>
          <w:t>сегмент</w:t>
        </w:r>
      </w:ins>
      <w:ins w:id="1025" w:author="anton" w:date="2015-04-14T13:31:00Z">
        <w:r>
          <w:t>ов</w:t>
        </w:r>
      </w:ins>
      <w:ins w:id="1026" w:author="anton" w:date="2015-04-14T13:32:00Z">
        <w:r>
          <w:t>, кроме последнего,</w:t>
        </w:r>
      </w:ins>
      <w:ins w:id="1027" w:author="anton" w:date="2015-04-09T15:04:00Z">
        <w:r w:rsidR="00E10413">
          <w:t xml:space="preserve"> равна 512 байт.</w:t>
        </w:r>
      </w:ins>
    </w:p>
    <w:p w:rsidR="00E10413" w:rsidRDefault="00E10413" w:rsidP="00E10413">
      <w:pPr>
        <w:rPr>
          <w:ins w:id="1028" w:author="anton" w:date="2015-04-09T15:05:00Z"/>
        </w:rPr>
      </w:pPr>
    </w:p>
    <w:p w:rsidR="00E10413" w:rsidRDefault="00EE4C5D">
      <w:pPr>
        <w:pStyle w:val="2"/>
        <w:rPr>
          <w:ins w:id="1029" w:author="anton" w:date="2015-04-09T15:05:00Z"/>
        </w:rPr>
        <w:pPrChange w:id="1030" w:author="anton" w:date="2015-04-09T15:05:00Z">
          <w:pPr/>
        </w:pPrChange>
      </w:pPr>
      <w:ins w:id="1031" w:author="anton" w:date="2015-04-13T10:06:00Z">
        <w:r>
          <w:t>П</w:t>
        </w:r>
      </w:ins>
      <w:ins w:id="1032" w:author="anton" w:date="2015-04-09T15:05:00Z">
        <w:r>
          <w:t>одтверждени</w:t>
        </w:r>
      </w:ins>
      <w:ins w:id="1033" w:author="anton" w:date="2015-04-13T10:06:00Z">
        <w:r>
          <w:t>е</w:t>
        </w:r>
      </w:ins>
      <w:ins w:id="1034" w:author="anton" w:date="2015-04-09T15:05:00Z">
        <w:r w:rsidR="00E10413">
          <w:t xml:space="preserve"> получения первого сегмента</w:t>
        </w:r>
      </w:ins>
    </w:p>
    <w:p w:rsidR="00E10413" w:rsidRDefault="00E10413">
      <w:pPr>
        <w:rPr>
          <w:ins w:id="1035" w:author="anton" w:date="2015-04-13T10:06:00Z"/>
        </w:rPr>
      </w:pPr>
    </w:p>
    <w:p w:rsidR="00EE4C5D" w:rsidRDefault="00EE4C5D">
      <w:pPr>
        <w:rPr>
          <w:ins w:id="1036" w:author="anton" w:date="2015-04-09T15:05:00Z"/>
        </w:rPr>
      </w:pPr>
      <w:ins w:id="1037" w:author="anton" w:date="2015-04-13T10:06:00Z">
        <w:r>
          <w:t xml:space="preserve">По </w:t>
        </w:r>
        <w:proofErr w:type="spellStart"/>
        <w:r>
          <w:t>пп</w:t>
        </w:r>
        <w:proofErr w:type="spellEnd"/>
        <w:r>
          <w:t>. 3.2.3 и 6.3.1 получение:</w:t>
        </w:r>
      </w:ins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776"/>
        <w:gridCol w:w="901"/>
      </w:tblGrid>
      <w:tr w:rsidR="00CC434F" w:rsidRPr="0031687D" w:rsidTr="0067218A">
        <w:trPr>
          <w:ins w:id="1038" w:author="anton" w:date="2015-04-09T15:05:00Z"/>
        </w:trPr>
        <w:tc>
          <w:tcPr>
            <w:tcW w:w="0" w:type="auto"/>
          </w:tcPr>
          <w:p w:rsidR="00CC434F" w:rsidRPr="00900898" w:rsidRDefault="00CC434F" w:rsidP="00E10413">
            <w:pPr>
              <w:pStyle w:val="ac"/>
              <w:rPr>
                <w:ins w:id="1039" w:author="anton" w:date="2015-04-09T15:05:00Z"/>
              </w:rPr>
            </w:pPr>
          </w:p>
        </w:tc>
        <w:tc>
          <w:tcPr>
            <w:tcW w:w="0" w:type="auto"/>
          </w:tcPr>
          <w:p w:rsidR="00CC434F" w:rsidRPr="00900898" w:rsidRDefault="00CC434F" w:rsidP="00E10413">
            <w:pPr>
              <w:pStyle w:val="ac"/>
              <w:rPr>
                <w:ins w:id="1040" w:author="anton" w:date="2015-04-09T15:05:00Z"/>
                <w:lang w:val="en-US"/>
              </w:rPr>
            </w:pPr>
            <w:ins w:id="1041" w:author="anton" w:date="2015-04-09T15:05:00Z">
              <w:r>
                <w:rPr>
                  <w:lang w:val="en-US"/>
                </w:rPr>
                <w:t>&lt;</w:t>
              </w:r>
            </w:ins>
          </w:p>
        </w:tc>
        <w:tc>
          <w:tcPr>
            <w:tcW w:w="0" w:type="auto"/>
          </w:tcPr>
          <w:p w:rsidR="00CC434F" w:rsidRPr="00900898" w:rsidRDefault="00CC434F" w:rsidP="00E10413">
            <w:pPr>
              <w:pStyle w:val="ac"/>
              <w:rPr>
                <w:ins w:id="1042" w:author="anton" w:date="2015-04-09T15:05:00Z"/>
                <w:lang w:val="en-US"/>
              </w:rPr>
            </w:pPr>
            <w:ins w:id="1043" w:author="anton" w:date="2015-04-09T15:06:00Z">
              <w:del w:id="1044" w:author="kmv" w:date="2015-04-14T16:27:00Z">
                <w:r w:rsidDel="00CC434F">
                  <w:rPr>
                    <w:lang w:val="en-US"/>
                  </w:rPr>
                  <w:delText>D</w:delText>
                </w:r>
              </w:del>
            </w:ins>
          </w:p>
        </w:tc>
        <w:tc>
          <w:tcPr>
            <w:tcW w:w="0" w:type="auto"/>
          </w:tcPr>
          <w:p w:rsidR="00CC434F" w:rsidRPr="00900898" w:rsidRDefault="00CC434F" w:rsidP="00E10413">
            <w:pPr>
              <w:pStyle w:val="ac"/>
              <w:rPr>
                <w:ins w:id="1045" w:author="anton" w:date="2015-04-09T15:05:00Z"/>
                <w:lang w:val="en-US"/>
              </w:rPr>
            </w:pPr>
            <w:ins w:id="1046" w:author="anton" w:date="2015-04-09T15:06:00Z">
              <w:del w:id="1047" w:author="kmv" w:date="2015-04-14T16:27:00Z">
                <w:r w:rsidDel="00CC434F">
                  <w:rPr>
                    <w:lang w:val="en-US"/>
                  </w:rPr>
                  <w:delText>Y</w:delText>
                </w:r>
              </w:del>
            </w:ins>
          </w:p>
        </w:tc>
      </w:tr>
      <w:tr w:rsidR="00CC434F" w:rsidRPr="0031687D" w:rsidTr="00E76C0F">
        <w:trPr>
          <w:ins w:id="1048" w:author="anton" w:date="2015-04-09T15:05:00Z"/>
        </w:trPr>
        <w:tc>
          <w:tcPr>
            <w:tcW w:w="0" w:type="auto"/>
          </w:tcPr>
          <w:p w:rsidR="00CC434F" w:rsidRDefault="00CC434F" w:rsidP="00E10413">
            <w:pPr>
              <w:pStyle w:val="ac"/>
              <w:rPr>
                <w:ins w:id="1049" w:author="anton" w:date="2015-04-09T15:05:00Z"/>
                <w:lang w:val="en-US"/>
              </w:rPr>
            </w:pPr>
            <w:ins w:id="1050" w:author="anton" w:date="2015-04-09T15:05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CC434F" w:rsidRPr="00900898" w:rsidRDefault="00CC434F" w:rsidP="00E10413">
            <w:pPr>
              <w:pStyle w:val="ac"/>
              <w:rPr>
                <w:ins w:id="1051" w:author="anton" w:date="2015-04-09T15:05:00Z"/>
                <w:lang w:val="en-US"/>
              </w:rPr>
            </w:pPr>
            <w:ins w:id="1052" w:author="anton" w:date="2015-04-09T15:05:00Z">
              <w:r>
                <w:rPr>
                  <w:lang w:val="en-US"/>
                </w:rPr>
                <w:t>3C</w:t>
              </w:r>
            </w:ins>
          </w:p>
        </w:tc>
        <w:tc>
          <w:tcPr>
            <w:tcW w:w="0" w:type="auto"/>
          </w:tcPr>
          <w:p w:rsidR="00CC434F" w:rsidRPr="00900898" w:rsidRDefault="00CC434F" w:rsidP="00214BDA">
            <w:pPr>
              <w:pStyle w:val="ac"/>
              <w:rPr>
                <w:ins w:id="1053" w:author="anton" w:date="2015-04-09T15:05:00Z"/>
                <w:lang w:val="en-US"/>
              </w:rPr>
            </w:pPr>
            <w:ins w:id="1054" w:author="anton" w:date="2015-04-09T15:05:00Z">
              <w:del w:id="1055" w:author="kmv" w:date="2015-04-14T16:27:00Z">
                <w:r w:rsidDel="00CC434F">
                  <w:rPr>
                    <w:lang w:val="en-US"/>
                  </w:rPr>
                  <w:delText>4</w:delText>
                </w:r>
              </w:del>
            </w:ins>
            <w:ins w:id="1056" w:author="anton" w:date="2015-04-09T15:08:00Z">
              <w:del w:id="1057" w:author="kmv" w:date="2015-04-14T16:27:00Z">
                <w:r w:rsidDel="00CC434F">
                  <w:rPr>
                    <w:lang w:val="en-US"/>
                  </w:rPr>
                  <w:delText>4</w:delText>
                </w:r>
              </w:del>
            </w:ins>
            <w:ins w:id="1058" w:author="kmv" w:date="2015-04-14T16:27:00Z">
              <w:r>
                <w:rPr>
                  <w:lang w:val="en-US"/>
                </w:rPr>
                <w:t>55</w:t>
              </w:r>
            </w:ins>
          </w:p>
        </w:tc>
        <w:tc>
          <w:tcPr>
            <w:tcW w:w="0" w:type="auto"/>
          </w:tcPr>
          <w:p w:rsidR="00CC434F" w:rsidRDefault="00CC434F" w:rsidP="00E10413">
            <w:pPr>
              <w:pStyle w:val="ac"/>
              <w:rPr>
                <w:ins w:id="1059" w:author="anton" w:date="2015-04-09T15:05:00Z"/>
                <w:lang w:val="en-US"/>
              </w:rPr>
            </w:pPr>
            <w:ins w:id="1060" w:author="anton" w:date="2015-04-09T15:08:00Z">
              <w:del w:id="1061" w:author="kmv" w:date="2015-04-14T16:27:00Z">
                <w:r w:rsidDel="00CC434F">
                  <w:rPr>
                    <w:lang w:val="en-US"/>
                  </w:rPr>
                  <w:delText>59</w:delText>
                </w:r>
              </w:del>
            </w:ins>
            <w:ins w:id="1062" w:author="kmv" w:date="2015-04-14T16:27:00Z">
              <w:r>
                <w:rPr>
                  <w:lang w:val="en-US"/>
                </w:rPr>
                <w:t>AA</w:t>
              </w:r>
            </w:ins>
          </w:p>
        </w:tc>
      </w:tr>
    </w:tbl>
    <w:p w:rsidR="00E10413" w:rsidRDefault="00E10413" w:rsidP="00E10413">
      <w:pPr>
        <w:rPr>
          <w:ins w:id="1063" w:author="anton" w:date="2015-04-13T10:07:00Z"/>
        </w:rPr>
      </w:pPr>
    </w:p>
    <w:p w:rsidR="00EE4C5D" w:rsidRDefault="00EE4C5D" w:rsidP="00EE4C5D">
      <w:pPr>
        <w:rPr>
          <w:ins w:id="1064" w:author="anton" w:date="2015-04-13T10:07:00Z"/>
        </w:rPr>
      </w:pPr>
      <w:ins w:id="1065" w:author="anton" w:date="2015-04-13T10:07:00Z">
        <w:r>
          <w:t xml:space="preserve">По </w:t>
        </w:r>
        <w:proofErr w:type="spellStart"/>
        <w:r>
          <w:t>пп</w:t>
        </w:r>
        <w:proofErr w:type="spellEnd"/>
        <w:r>
          <w:t xml:space="preserve">. </w:t>
        </w:r>
      </w:ins>
      <w:ins w:id="1066" w:author="anton" w:date="2015-04-14T11:33:00Z">
        <w:r w:rsidR="00B1512E">
          <w:rPr>
            <w:lang w:val="en-US"/>
          </w:rPr>
          <w:t>3</w:t>
        </w:r>
        <w:r w:rsidR="00B1512E">
          <w:t xml:space="preserve">.2.2, </w:t>
        </w:r>
      </w:ins>
      <w:ins w:id="1067" w:author="anton" w:date="2015-04-13T17:45:00Z">
        <w:r w:rsidR="00ED4714">
          <w:rPr>
            <w:lang w:val="en-US"/>
          </w:rPr>
          <w:t>6</w:t>
        </w:r>
        <w:r w:rsidR="00ED4714">
          <w:t xml:space="preserve">.1.2, 6.2.2 и </w:t>
        </w:r>
      </w:ins>
      <w:ins w:id="1068" w:author="anton" w:date="2015-04-13T10:07:00Z">
        <w:r>
          <w:t xml:space="preserve">6.1.4 </w:t>
        </w:r>
        <w:r w:rsidR="00461849">
          <w:t>посылка</w:t>
        </w:r>
        <w:r>
          <w:t>:</w:t>
        </w:r>
      </w:ins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76"/>
        <w:gridCol w:w="901"/>
      </w:tblGrid>
      <w:tr w:rsidR="00CC434F" w:rsidRPr="0031687D" w:rsidTr="0067218A">
        <w:trPr>
          <w:ins w:id="1069" w:author="anton" w:date="2015-04-13T10:07:00Z"/>
        </w:trPr>
        <w:tc>
          <w:tcPr>
            <w:tcW w:w="0" w:type="auto"/>
          </w:tcPr>
          <w:p w:rsidR="00CC434F" w:rsidRPr="00900898" w:rsidRDefault="00CC434F" w:rsidP="0067218A">
            <w:pPr>
              <w:pStyle w:val="ac"/>
              <w:rPr>
                <w:ins w:id="1070" w:author="anton" w:date="2015-04-13T10:07:00Z"/>
              </w:rPr>
            </w:pPr>
          </w:p>
        </w:tc>
        <w:tc>
          <w:tcPr>
            <w:tcW w:w="0" w:type="auto"/>
          </w:tcPr>
          <w:p w:rsidR="00CC434F" w:rsidRPr="00461849" w:rsidRDefault="00CC434F" w:rsidP="0067218A">
            <w:pPr>
              <w:pStyle w:val="ac"/>
              <w:rPr>
                <w:ins w:id="1071" w:author="anton" w:date="2015-04-13T10:07:00Z"/>
                <w:lang w:val="en-US"/>
              </w:rPr>
            </w:pPr>
            <w:ins w:id="1072" w:author="anton" w:date="2015-04-13T10:07:00Z">
              <w:r>
                <w:rPr>
                  <w:lang w:val="en-US"/>
                </w:rPr>
                <w:t>&gt;</w:t>
              </w:r>
            </w:ins>
          </w:p>
        </w:tc>
        <w:tc>
          <w:tcPr>
            <w:tcW w:w="0" w:type="auto"/>
          </w:tcPr>
          <w:p w:rsidR="00CC434F" w:rsidRPr="00EE4C5D" w:rsidRDefault="00CC434F" w:rsidP="0067218A">
            <w:pPr>
              <w:pStyle w:val="ac"/>
              <w:rPr>
                <w:ins w:id="1073" w:author="anton" w:date="2015-04-13T10:07:00Z"/>
                <w:rPrChange w:id="1074" w:author="anton" w:date="2015-04-13T10:07:00Z">
                  <w:rPr>
                    <w:ins w:id="1075" w:author="anton" w:date="2015-04-13T10:07:00Z"/>
                    <w:lang w:val="en-US"/>
                  </w:rPr>
                </w:rPrChange>
              </w:rPr>
            </w:pPr>
            <w:ins w:id="1076" w:author="anton" w:date="2015-04-13T10:07:00Z">
              <w:del w:id="1077" w:author="kmv" w:date="2015-04-14T16:27:00Z">
                <w:r w:rsidDel="00CC434F">
                  <w:rPr>
                    <w:lang w:val="en-US"/>
                  </w:rPr>
                  <w:delText>D</w:delText>
                </w:r>
              </w:del>
            </w:ins>
          </w:p>
        </w:tc>
        <w:tc>
          <w:tcPr>
            <w:tcW w:w="0" w:type="auto"/>
          </w:tcPr>
          <w:p w:rsidR="00CC434F" w:rsidRPr="00EE4C5D" w:rsidRDefault="00CC434F" w:rsidP="0067218A">
            <w:pPr>
              <w:pStyle w:val="ac"/>
              <w:rPr>
                <w:ins w:id="1078" w:author="anton" w:date="2015-04-13T10:07:00Z"/>
                <w:rPrChange w:id="1079" w:author="anton" w:date="2015-04-13T10:07:00Z">
                  <w:rPr>
                    <w:ins w:id="1080" w:author="anton" w:date="2015-04-13T10:07:00Z"/>
                    <w:lang w:val="en-US"/>
                  </w:rPr>
                </w:rPrChange>
              </w:rPr>
            </w:pPr>
            <w:ins w:id="1081" w:author="anton" w:date="2015-04-13T10:07:00Z">
              <w:del w:id="1082" w:author="kmv" w:date="2015-04-14T16:27:00Z">
                <w:r w:rsidDel="00CC434F">
                  <w:rPr>
                    <w:lang w:val="en-US"/>
                  </w:rPr>
                  <w:delText>Y</w:delText>
                </w:r>
              </w:del>
            </w:ins>
          </w:p>
        </w:tc>
      </w:tr>
      <w:tr w:rsidR="00CC434F" w:rsidRPr="0031687D" w:rsidTr="00E76C0F">
        <w:trPr>
          <w:ins w:id="1083" w:author="anton" w:date="2015-04-13T10:07:00Z"/>
        </w:trPr>
        <w:tc>
          <w:tcPr>
            <w:tcW w:w="0" w:type="auto"/>
          </w:tcPr>
          <w:p w:rsidR="00CC434F" w:rsidRPr="00EE4C5D" w:rsidRDefault="00CC434F" w:rsidP="0067218A">
            <w:pPr>
              <w:pStyle w:val="ac"/>
              <w:rPr>
                <w:ins w:id="1084" w:author="anton" w:date="2015-04-13T10:07:00Z"/>
                <w:rPrChange w:id="1085" w:author="anton" w:date="2015-04-13T10:07:00Z">
                  <w:rPr>
                    <w:ins w:id="1086" w:author="anton" w:date="2015-04-13T10:07:00Z"/>
                    <w:lang w:val="en-US"/>
                  </w:rPr>
                </w:rPrChange>
              </w:rPr>
            </w:pPr>
            <w:ins w:id="1087" w:author="anton" w:date="2015-04-13T10:07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CC434F" w:rsidRPr="00EE4C5D" w:rsidRDefault="00CC434F" w:rsidP="0067218A">
            <w:pPr>
              <w:pStyle w:val="ac"/>
              <w:rPr>
                <w:ins w:id="1088" w:author="anton" w:date="2015-04-13T10:07:00Z"/>
                <w:rPrChange w:id="1089" w:author="anton" w:date="2015-04-13T10:07:00Z">
                  <w:rPr>
                    <w:ins w:id="1090" w:author="anton" w:date="2015-04-13T10:07:00Z"/>
                    <w:lang w:val="en-US"/>
                  </w:rPr>
                </w:rPrChange>
              </w:rPr>
            </w:pPr>
            <w:ins w:id="1091" w:author="anton" w:date="2015-04-13T10:07:00Z">
              <w:r w:rsidRPr="00EE4C5D">
                <w:rPr>
                  <w:rPrChange w:id="1092" w:author="anton" w:date="2015-04-13T10:07:00Z">
                    <w:rPr>
                      <w:lang w:val="en-US"/>
                    </w:rPr>
                  </w:rPrChange>
                </w:rPr>
                <w:t>3</w:t>
              </w:r>
              <w:r>
                <w:rPr>
                  <w:lang w:val="en-US"/>
                </w:rPr>
                <w:t>E</w:t>
              </w:r>
            </w:ins>
          </w:p>
        </w:tc>
        <w:tc>
          <w:tcPr>
            <w:tcW w:w="0" w:type="auto"/>
          </w:tcPr>
          <w:p w:rsidR="00CC434F" w:rsidRPr="00CC434F" w:rsidRDefault="00CC434F" w:rsidP="0067218A">
            <w:pPr>
              <w:pStyle w:val="ac"/>
              <w:rPr>
                <w:ins w:id="1093" w:author="anton" w:date="2015-04-13T10:07:00Z"/>
                <w:lang w:val="en-US"/>
                <w:rPrChange w:id="1094" w:author="kmv" w:date="2015-04-14T16:27:00Z">
                  <w:rPr>
                    <w:ins w:id="1095" w:author="anton" w:date="2015-04-13T10:07:00Z"/>
                    <w:lang w:val="en-US"/>
                  </w:rPr>
                </w:rPrChange>
              </w:rPr>
            </w:pPr>
            <w:ins w:id="1096" w:author="anton" w:date="2015-04-13T10:07:00Z">
              <w:del w:id="1097" w:author="kmv" w:date="2015-04-14T16:27:00Z">
                <w:r w:rsidRPr="00EE4C5D" w:rsidDel="00CC434F">
                  <w:rPr>
                    <w:rPrChange w:id="1098" w:author="anton" w:date="2015-04-13T10:07:00Z">
                      <w:rPr>
                        <w:lang w:val="en-US"/>
                      </w:rPr>
                    </w:rPrChange>
                  </w:rPr>
                  <w:delText>44</w:delText>
                </w:r>
              </w:del>
            </w:ins>
            <w:ins w:id="1099" w:author="kmv" w:date="2015-04-14T16:27:00Z">
              <w:r>
                <w:rPr>
                  <w:lang w:val="en-US"/>
                </w:rPr>
                <w:t>55</w:t>
              </w:r>
            </w:ins>
          </w:p>
        </w:tc>
        <w:tc>
          <w:tcPr>
            <w:tcW w:w="0" w:type="auto"/>
          </w:tcPr>
          <w:p w:rsidR="00CC434F" w:rsidRPr="00CC434F" w:rsidRDefault="00CC434F" w:rsidP="0067218A">
            <w:pPr>
              <w:pStyle w:val="ac"/>
              <w:rPr>
                <w:ins w:id="1100" w:author="anton" w:date="2015-04-13T10:07:00Z"/>
                <w:lang w:val="en-US"/>
                <w:rPrChange w:id="1101" w:author="kmv" w:date="2015-04-14T16:27:00Z">
                  <w:rPr>
                    <w:ins w:id="1102" w:author="anton" w:date="2015-04-13T10:07:00Z"/>
                    <w:lang w:val="en-US"/>
                  </w:rPr>
                </w:rPrChange>
              </w:rPr>
            </w:pPr>
            <w:ins w:id="1103" w:author="anton" w:date="2015-04-13T10:07:00Z">
              <w:del w:id="1104" w:author="kmv" w:date="2015-04-14T16:27:00Z">
                <w:r w:rsidRPr="00EE4C5D" w:rsidDel="00CC434F">
                  <w:rPr>
                    <w:rPrChange w:id="1105" w:author="anton" w:date="2015-04-13T10:07:00Z">
                      <w:rPr>
                        <w:lang w:val="en-US"/>
                      </w:rPr>
                    </w:rPrChange>
                  </w:rPr>
                  <w:delText>59</w:delText>
                </w:r>
              </w:del>
            </w:ins>
            <w:ins w:id="1106" w:author="kmv" w:date="2015-04-14T16:27:00Z">
              <w:r>
                <w:rPr>
                  <w:lang w:val="en-US"/>
                </w:rPr>
                <w:t>AA</w:t>
              </w:r>
            </w:ins>
          </w:p>
        </w:tc>
      </w:tr>
    </w:tbl>
    <w:p w:rsidR="00EE4C5D" w:rsidRDefault="00EE4C5D" w:rsidP="00E10413">
      <w:pPr>
        <w:rPr>
          <w:ins w:id="1107" w:author="anton" w:date="2015-04-09T15:05:00Z"/>
        </w:rPr>
      </w:pPr>
    </w:p>
    <w:p w:rsidR="00E10413" w:rsidRDefault="00461849">
      <w:pPr>
        <w:pStyle w:val="2"/>
        <w:rPr>
          <w:ins w:id="1108" w:author="anton" w:date="2015-04-09T15:06:00Z"/>
        </w:rPr>
        <w:pPrChange w:id="1109" w:author="anton" w:date="2015-04-09T15:05:00Z">
          <w:pPr/>
        </w:pPrChange>
      </w:pPr>
      <w:ins w:id="1110" w:author="anton" w:date="2015-04-13T10:07:00Z">
        <w:r>
          <w:t xml:space="preserve">Второй </w:t>
        </w:r>
      </w:ins>
      <w:ins w:id="1111" w:author="anton" w:date="2015-04-09T15:05:00Z">
        <w:r>
          <w:t>и последующи</w:t>
        </w:r>
      </w:ins>
      <w:ins w:id="1112" w:author="anton" w:date="2015-04-13T10:07:00Z">
        <w:r>
          <w:t>й</w:t>
        </w:r>
      </w:ins>
      <w:ins w:id="1113" w:author="anton" w:date="2015-04-09T15:05:00Z">
        <w:r>
          <w:t xml:space="preserve"> сегмент</w:t>
        </w:r>
      </w:ins>
      <w:ins w:id="1114" w:author="anton" w:date="2015-04-13T10:07:00Z">
        <w:r>
          <w:t>ы</w:t>
        </w:r>
      </w:ins>
    </w:p>
    <w:p w:rsidR="00E10413" w:rsidRDefault="00E10413">
      <w:pPr>
        <w:rPr>
          <w:ins w:id="1115" w:author="anton" w:date="2015-04-09T15:06:00Z"/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2443"/>
      </w:tblGrid>
      <w:tr w:rsidR="00581773" w:rsidRPr="00E10413" w:rsidTr="0067218A">
        <w:trPr>
          <w:ins w:id="1116" w:author="anton" w:date="2015-04-09T15:06:00Z"/>
        </w:trPr>
        <w:tc>
          <w:tcPr>
            <w:tcW w:w="0" w:type="auto"/>
          </w:tcPr>
          <w:p w:rsidR="00581773" w:rsidRPr="00E10413" w:rsidRDefault="00581773">
            <w:pPr>
              <w:pStyle w:val="ac"/>
              <w:rPr>
                <w:ins w:id="1117" w:author="anton" w:date="2015-04-09T15:06:00Z"/>
              </w:rPr>
            </w:pPr>
            <w:ins w:id="1118" w:author="anton" w:date="2015-04-09T15:06:00Z">
              <w:r>
                <w:t xml:space="preserve">Блок </w:t>
              </w:r>
              <w:proofErr w:type="gramStart"/>
              <w:r>
                <w:rPr>
                  <w:lang w:val="en-US"/>
                </w:rPr>
                <w:t>B</w:t>
              </w:r>
              <w:proofErr w:type="spellStart"/>
              <w:proofErr w:type="gramEnd"/>
              <w:r>
                <w:rPr>
                  <w:vertAlign w:val="subscript"/>
                </w:rPr>
                <w:t>хх</w:t>
              </w:r>
              <w:proofErr w:type="spellEnd"/>
              <w:r>
                <w:t xml:space="preserve"> сегмент х</w:t>
              </w:r>
            </w:ins>
          </w:p>
        </w:tc>
      </w:tr>
      <w:tr w:rsidR="00581773" w:rsidTr="0067218A">
        <w:trPr>
          <w:ins w:id="1119" w:author="anton" w:date="2015-04-09T15:06:00Z"/>
        </w:trPr>
        <w:tc>
          <w:tcPr>
            <w:tcW w:w="0" w:type="auto"/>
          </w:tcPr>
          <w:p w:rsidR="00581773" w:rsidRDefault="00581773" w:rsidP="00E10413">
            <w:pPr>
              <w:pStyle w:val="ac"/>
              <w:rPr>
                <w:ins w:id="1120" w:author="anton" w:date="2015-04-09T15:06:00Z"/>
              </w:rPr>
            </w:pPr>
          </w:p>
        </w:tc>
      </w:tr>
    </w:tbl>
    <w:p w:rsidR="00E10413" w:rsidRDefault="00214BDA" w:rsidP="00E10413">
      <w:pPr>
        <w:rPr>
          <w:ins w:id="1121" w:author="anton" w:date="2015-04-09T15:06:00Z"/>
        </w:rPr>
      </w:pPr>
      <w:ins w:id="1122" w:author="anton" w:date="2015-04-09T15:08:00Z">
        <w:r>
          <w:t>х = 2,</w:t>
        </w:r>
      </w:ins>
      <w:ins w:id="1123" w:author="anton" w:date="2015-04-09T15:09:00Z">
        <w:r>
          <w:t xml:space="preserve"> </w:t>
        </w:r>
      </w:ins>
      <w:ins w:id="1124" w:author="anton" w:date="2015-04-09T15:08:00Z">
        <w:r>
          <w:t>3,</w:t>
        </w:r>
      </w:ins>
      <w:ins w:id="1125" w:author="anton" w:date="2015-04-09T15:09:00Z">
        <w:r>
          <w:t xml:space="preserve"> …</w:t>
        </w:r>
      </w:ins>
      <w:ins w:id="1126" w:author="anton" w:date="2015-04-14T13:37:00Z">
        <w:r w:rsidR="00516577">
          <w:t xml:space="preserve"> Длина сегментов строго равна 512 байт.</w:t>
        </w:r>
      </w:ins>
    </w:p>
    <w:p w:rsidR="00E10413" w:rsidRDefault="00461849">
      <w:pPr>
        <w:pStyle w:val="2"/>
        <w:rPr>
          <w:ins w:id="1127" w:author="anton" w:date="2015-04-09T15:08:00Z"/>
          <w:lang w:val="en-US"/>
        </w:rPr>
        <w:pPrChange w:id="1128" w:author="anton" w:date="2015-04-09T15:06:00Z">
          <w:pPr/>
        </w:pPrChange>
      </w:pPr>
      <w:ins w:id="1129" w:author="anton" w:date="2015-04-13T10:08:00Z">
        <w:r>
          <w:t>П</w:t>
        </w:r>
      </w:ins>
      <w:ins w:id="1130" w:author="anton" w:date="2015-04-09T15:06:00Z">
        <w:r>
          <w:t>одтвер</w:t>
        </w:r>
      </w:ins>
      <w:ins w:id="1131" w:author="anton" w:date="2015-04-13T10:08:00Z">
        <w:r>
          <w:t>ж</w:t>
        </w:r>
      </w:ins>
      <w:ins w:id="1132" w:author="anton" w:date="2015-04-09T15:06:00Z">
        <w:r>
          <w:t>дени</w:t>
        </w:r>
      </w:ins>
      <w:ins w:id="1133" w:author="anton" w:date="2015-04-13T10:08:00Z">
        <w:r>
          <w:t>е</w:t>
        </w:r>
      </w:ins>
      <w:ins w:id="1134" w:author="anton" w:date="2015-04-09T15:06:00Z">
        <w:r w:rsidR="00E10413">
          <w:t xml:space="preserve"> получения последующих сегментов</w:t>
        </w:r>
      </w:ins>
    </w:p>
    <w:p w:rsidR="00E10413" w:rsidRDefault="00E10413" w:rsidP="00E10413">
      <w:pPr>
        <w:rPr>
          <w:ins w:id="1135" w:author="anton" w:date="2015-04-13T10:08:00Z"/>
        </w:rPr>
      </w:pPr>
    </w:p>
    <w:p w:rsidR="00461849" w:rsidRDefault="00461849" w:rsidP="00E10413">
      <w:pPr>
        <w:rPr>
          <w:ins w:id="1136" w:author="anton" w:date="2015-04-13T10:13:00Z"/>
        </w:rPr>
      </w:pPr>
      <w:ins w:id="1137" w:author="anton" w:date="2015-04-13T10:08:00Z">
        <w:r>
          <w:t xml:space="preserve">Аналогично </w:t>
        </w:r>
        <w:proofErr w:type="spellStart"/>
        <w:r>
          <w:t>пп</w:t>
        </w:r>
        <w:proofErr w:type="spellEnd"/>
        <w:r>
          <w:t>. 7.2.</w:t>
        </w:r>
      </w:ins>
    </w:p>
    <w:p w:rsidR="007D0717" w:rsidRPr="00461849" w:rsidRDefault="007D0717" w:rsidP="00E10413">
      <w:pPr>
        <w:rPr>
          <w:ins w:id="1138" w:author="anton" w:date="2015-04-09T15:08:00Z"/>
          <w:rPrChange w:id="1139" w:author="anton" w:date="2015-04-13T10:08:00Z">
            <w:rPr>
              <w:ins w:id="1140" w:author="anton" w:date="2015-04-09T15:08:00Z"/>
              <w:lang w:val="en-US"/>
            </w:rPr>
          </w:rPrChange>
        </w:rPr>
      </w:pPr>
    </w:p>
    <w:p w:rsidR="00214BDA" w:rsidRDefault="00461849">
      <w:pPr>
        <w:pStyle w:val="2"/>
        <w:rPr>
          <w:ins w:id="1141" w:author="anton" w:date="2015-04-09T15:08:00Z"/>
        </w:rPr>
        <w:pPrChange w:id="1142" w:author="anton" w:date="2015-04-09T15:08:00Z">
          <w:pPr/>
        </w:pPrChange>
      </w:pPr>
      <w:ins w:id="1143" w:author="anton" w:date="2015-04-13T10:08:00Z">
        <w:r>
          <w:t>П</w:t>
        </w:r>
      </w:ins>
      <w:ins w:id="1144" w:author="anton" w:date="2015-04-09T15:08:00Z">
        <w:r>
          <w:t>оследн</w:t>
        </w:r>
      </w:ins>
      <w:ins w:id="1145" w:author="anton" w:date="2015-04-13T10:08:00Z">
        <w:r>
          <w:t>ий</w:t>
        </w:r>
      </w:ins>
      <w:ins w:id="1146" w:author="anton" w:date="2015-04-09T15:08:00Z">
        <w:r>
          <w:t xml:space="preserve"> сегмент</w:t>
        </w:r>
      </w:ins>
    </w:p>
    <w:p w:rsidR="00214BDA" w:rsidRDefault="00214BDA">
      <w:pPr>
        <w:rPr>
          <w:ins w:id="1147" w:author="anton" w:date="2015-04-09T15:08:00Z"/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2427"/>
      </w:tblGrid>
      <w:tr w:rsidR="00581773" w:rsidRPr="00E10413" w:rsidTr="0067218A">
        <w:trPr>
          <w:ins w:id="1148" w:author="anton" w:date="2015-04-09T15:08:00Z"/>
        </w:trPr>
        <w:tc>
          <w:tcPr>
            <w:tcW w:w="0" w:type="auto"/>
          </w:tcPr>
          <w:p w:rsidR="00581773" w:rsidRPr="00214BDA" w:rsidRDefault="00581773">
            <w:pPr>
              <w:pStyle w:val="ac"/>
              <w:rPr>
                <w:ins w:id="1149" w:author="anton" w:date="2015-04-09T15:08:00Z"/>
                <w:lang w:val="en-US"/>
                <w:rPrChange w:id="1150" w:author="anton" w:date="2015-04-09T15:09:00Z">
                  <w:rPr>
                    <w:ins w:id="1151" w:author="anton" w:date="2015-04-09T15:08:00Z"/>
                  </w:rPr>
                </w:rPrChange>
              </w:rPr>
            </w:pPr>
            <w:ins w:id="1152" w:author="anton" w:date="2015-04-09T15:08:00Z">
              <w:r>
                <w:t xml:space="preserve">Блок </w:t>
              </w:r>
              <w:proofErr w:type="gramStart"/>
              <w:r>
                <w:rPr>
                  <w:lang w:val="en-US"/>
                </w:rPr>
                <w:t>B</w:t>
              </w:r>
              <w:proofErr w:type="spellStart"/>
              <w:proofErr w:type="gramEnd"/>
              <w:r>
                <w:rPr>
                  <w:vertAlign w:val="subscript"/>
                </w:rPr>
                <w:t>хх</w:t>
              </w:r>
              <w:proofErr w:type="spellEnd"/>
              <w:r>
                <w:t xml:space="preserve"> сегмент </w:t>
              </w:r>
            </w:ins>
            <w:ins w:id="1153" w:author="anton" w:date="2015-04-09T15:09:00Z">
              <w:r>
                <w:rPr>
                  <w:lang w:val="en-US"/>
                </w:rPr>
                <w:t>z</w:t>
              </w:r>
            </w:ins>
          </w:p>
        </w:tc>
      </w:tr>
      <w:tr w:rsidR="00581773" w:rsidTr="0067218A">
        <w:trPr>
          <w:ins w:id="1154" w:author="anton" w:date="2015-04-09T15:08:00Z"/>
        </w:trPr>
        <w:tc>
          <w:tcPr>
            <w:tcW w:w="0" w:type="auto"/>
          </w:tcPr>
          <w:p w:rsidR="00581773" w:rsidRDefault="00581773" w:rsidP="0033780D">
            <w:pPr>
              <w:pStyle w:val="ac"/>
              <w:rPr>
                <w:ins w:id="1155" w:author="anton" w:date="2015-04-09T15:08:00Z"/>
              </w:rPr>
            </w:pPr>
          </w:p>
        </w:tc>
      </w:tr>
    </w:tbl>
    <w:p w:rsidR="00214BDA" w:rsidRPr="00ED4714" w:rsidRDefault="00214BDA" w:rsidP="00214BDA">
      <w:pPr>
        <w:rPr>
          <w:ins w:id="1156" w:author="anton" w:date="2015-04-13T09:58:00Z"/>
          <w:rPrChange w:id="1157" w:author="anton" w:date="2015-04-13T16:53:00Z">
            <w:rPr>
              <w:ins w:id="1158" w:author="anton" w:date="2015-04-13T09:58:00Z"/>
              <w:lang w:val="en-US"/>
            </w:rPr>
          </w:rPrChange>
        </w:rPr>
      </w:pPr>
      <w:ins w:id="1159" w:author="anton" w:date="2015-04-09T15:09:00Z">
        <w:r>
          <w:rPr>
            <w:lang w:val="en-US"/>
          </w:rPr>
          <w:t>z</w:t>
        </w:r>
        <w:r w:rsidRPr="00214BDA">
          <w:rPr>
            <w:rPrChange w:id="1160" w:author="anton" w:date="2015-04-09T15:09:00Z">
              <w:rPr>
                <w:lang w:val="en-US"/>
              </w:rPr>
            </w:rPrChange>
          </w:rPr>
          <w:t xml:space="preserve"> – </w:t>
        </w:r>
        <w:proofErr w:type="gramStart"/>
        <w:r>
          <w:t>номер</w:t>
        </w:r>
        <w:proofErr w:type="gramEnd"/>
        <w:r>
          <w:t xml:space="preserve"> последнего сегмента длиной </w:t>
        </w:r>
        <w:r w:rsidRPr="00214BDA">
          <w:rPr>
            <w:rPrChange w:id="1161" w:author="anton" w:date="2015-04-09T15:09:00Z">
              <w:rPr>
                <w:lang w:val="en-US"/>
              </w:rPr>
            </w:rPrChange>
          </w:rPr>
          <w:t>&lt;= 512</w:t>
        </w:r>
        <w:r>
          <w:t xml:space="preserve"> байт</w:t>
        </w:r>
      </w:ins>
    </w:p>
    <w:p w:rsidR="00214BDA" w:rsidRDefault="00214BDA" w:rsidP="00214BDA">
      <w:pPr>
        <w:rPr>
          <w:ins w:id="1162" w:author="anton" w:date="2015-04-09T15:09:00Z"/>
        </w:rPr>
      </w:pPr>
    </w:p>
    <w:p w:rsidR="00214BDA" w:rsidRDefault="00461849">
      <w:pPr>
        <w:pStyle w:val="2"/>
        <w:rPr>
          <w:ins w:id="1163" w:author="anton" w:date="2015-04-09T15:09:00Z"/>
          <w:lang w:val="en-US"/>
        </w:rPr>
        <w:pPrChange w:id="1164" w:author="anton" w:date="2015-04-09T15:09:00Z">
          <w:pPr/>
        </w:pPrChange>
      </w:pPr>
      <w:ins w:id="1165" w:author="anton" w:date="2015-04-13T10:08:00Z">
        <w:r>
          <w:t>П</w:t>
        </w:r>
      </w:ins>
      <w:ins w:id="1166" w:author="anton" w:date="2015-04-09T15:09:00Z">
        <w:r>
          <w:t>одтверждени</w:t>
        </w:r>
      </w:ins>
      <w:ins w:id="1167" w:author="anton" w:date="2015-04-13T10:08:00Z">
        <w:r>
          <w:t>е</w:t>
        </w:r>
      </w:ins>
      <w:ins w:id="1168" w:author="anton" w:date="2015-04-09T15:09:00Z">
        <w:r>
          <w:t xml:space="preserve"> получения</w:t>
        </w:r>
      </w:ins>
    </w:p>
    <w:p w:rsidR="00214BDA" w:rsidRDefault="00214BDA" w:rsidP="00214BDA">
      <w:pPr>
        <w:rPr>
          <w:ins w:id="1169" w:author="anton" w:date="2015-04-13T10:08:00Z"/>
          <w:b/>
        </w:rPr>
      </w:pPr>
    </w:p>
    <w:p w:rsidR="00461849" w:rsidRDefault="00461849" w:rsidP="00214BDA">
      <w:pPr>
        <w:rPr>
          <w:ins w:id="1170" w:author="anton" w:date="2015-04-13T10:13:00Z"/>
        </w:rPr>
      </w:pPr>
      <w:ins w:id="1171" w:author="anton" w:date="2015-04-13T10:08:00Z">
        <w:r w:rsidRPr="00461849">
          <w:rPr>
            <w:rPrChange w:id="1172" w:author="anton" w:date="2015-04-13T10:09:00Z">
              <w:rPr>
                <w:b/>
              </w:rPr>
            </w:rPrChange>
          </w:rPr>
          <w:t xml:space="preserve">По </w:t>
        </w:r>
        <w:proofErr w:type="spellStart"/>
        <w:r w:rsidRPr="00461849">
          <w:rPr>
            <w:rPrChange w:id="1173" w:author="anton" w:date="2015-04-13T10:09:00Z">
              <w:rPr>
                <w:b/>
              </w:rPr>
            </w:rPrChange>
          </w:rPr>
          <w:t>пп</w:t>
        </w:r>
        <w:proofErr w:type="spellEnd"/>
        <w:r w:rsidRPr="00461849">
          <w:rPr>
            <w:rPrChange w:id="1174" w:author="anton" w:date="2015-04-13T10:09:00Z">
              <w:rPr>
                <w:b/>
              </w:rPr>
            </w:rPrChange>
          </w:rPr>
          <w:t>.</w:t>
        </w:r>
      </w:ins>
      <w:ins w:id="1175" w:author="anton" w:date="2015-04-13T10:09:00Z">
        <w:r>
          <w:t xml:space="preserve"> 3.2.3 и 6.3.1:</w:t>
        </w:r>
      </w:ins>
    </w:p>
    <w:p w:rsidR="007D0717" w:rsidRPr="00461849" w:rsidRDefault="007D0717" w:rsidP="00214BDA">
      <w:pPr>
        <w:rPr>
          <w:ins w:id="1176" w:author="anton" w:date="2015-04-09T15:09:00Z"/>
          <w:rPrChange w:id="1177" w:author="anton" w:date="2015-04-13T10:09:00Z">
            <w:rPr>
              <w:ins w:id="1178" w:author="anton" w:date="2015-04-09T15:09:00Z"/>
              <w:b/>
            </w:rPr>
          </w:rPrChange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43"/>
        <w:gridCol w:w="782"/>
        <w:gridCol w:w="885"/>
      </w:tblGrid>
      <w:tr w:rsidR="00CC434F" w:rsidRPr="0031687D" w:rsidTr="0067218A">
        <w:trPr>
          <w:ins w:id="1179" w:author="anton" w:date="2015-04-09T15:09:00Z"/>
        </w:trPr>
        <w:tc>
          <w:tcPr>
            <w:tcW w:w="0" w:type="auto"/>
          </w:tcPr>
          <w:p w:rsidR="00CC434F" w:rsidRPr="00900898" w:rsidRDefault="00CC434F" w:rsidP="0033780D">
            <w:pPr>
              <w:pStyle w:val="ac"/>
              <w:rPr>
                <w:ins w:id="1180" w:author="anton" w:date="2015-04-09T15:09:00Z"/>
              </w:rPr>
            </w:pPr>
          </w:p>
        </w:tc>
        <w:tc>
          <w:tcPr>
            <w:tcW w:w="0" w:type="auto"/>
          </w:tcPr>
          <w:p w:rsidR="00CC434F" w:rsidRPr="00900898" w:rsidRDefault="00CC434F" w:rsidP="0033780D">
            <w:pPr>
              <w:pStyle w:val="ac"/>
              <w:rPr>
                <w:ins w:id="1181" w:author="anton" w:date="2015-04-09T15:09:00Z"/>
                <w:lang w:val="en-US"/>
              </w:rPr>
            </w:pPr>
            <w:ins w:id="1182" w:author="anton" w:date="2015-04-09T15:09:00Z">
              <w:r>
                <w:rPr>
                  <w:lang w:val="en-US"/>
                </w:rPr>
                <w:t>&lt;</w:t>
              </w:r>
            </w:ins>
          </w:p>
        </w:tc>
        <w:tc>
          <w:tcPr>
            <w:tcW w:w="0" w:type="auto"/>
          </w:tcPr>
          <w:p w:rsidR="00CC434F" w:rsidRPr="00900898" w:rsidRDefault="00CC434F" w:rsidP="0033780D">
            <w:pPr>
              <w:pStyle w:val="ac"/>
              <w:rPr>
                <w:ins w:id="1183" w:author="anton" w:date="2015-04-09T15:09:00Z"/>
                <w:lang w:val="en-US"/>
              </w:rPr>
            </w:pPr>
            <w:ins w:id="1184" w:author="anton" w:date="2015-04-09T15:09:00Z">
              <w:del w:id="1185" w:author="kmv" w:date="2015-04-14T16:28:00Z">
                <w:r w:rsidDel="00CC434F">
                  <w:rPr>
                    <w:lang w:val="en-US"/>
                  </w:rPr>
                  <w:delText>O</w:delText>
                </w:r>
              </w:del>
            </w:ins>
          </w:p>
        </w:tc>
        <w:tc>
          <w:tcPr>
            <w:tcW w:w="0" w:type="auto"/>
          </w:tcPr>
          <w:p w:rsidR="00CC434F" w:rsidRPr="00900898" w:rsidRDefault="00CC434F" w:rsidP="0033780D">
            <w:pPr>
              <w:pStyle w:val="ac"/>
              <w:rPr>
                <w:ins w:id="1186" w:author="anton" w:date="2015-04-09T15:09:00Z"/>
                <w:lang w:val="en-US"/>
              </w:rPr>
            </w:pPr>
            <w:ins w:id="1187" w:author="anton" w:date="2015-04-09T15:09:00Z">
              <w:del w:id="1188" w:author="kmv" w:date="2015-04-14T16:28:00Z">
                <w:r w:rsidDel="00CC434F">
                  <w:rPr>
                    <w:lang w:val="en-US"/>
                  </w:rPr>
                  <w:delText>K</w:delText>
                </w:r>
              </w:del>
            </w:ins>
          </w:p>
        </w:tc>
      </w:tr>
      <w:tr w:rsidR="00CC434F" w:rsidRPr="0031687D" w:rsidTr="00E76C0F">
        <w:trPr>
          <w:ins w:id="1189" w:author="anton" w:date="2015-04-09T15:09:00Z"/>
        </w:trPr>
        <w:tc>
          <w:tcPr>
            <w:tcW w:w="0" w:type="auto"/>
          </w:tcPr>
          <w:p w:rsidR="00CC434F" w:rsidRDefault="00CC434F" w:rsidP="0033780D">
            <w:pPr>
              <w:pStyle w:val="ac"/>
              <w:rPr>
                <w:ins w:id="1190" w:author="anton" w:date="2015-04-09T15:09:00Z"/>
                <w:lang w:val="en-US"/>
              </w:rPr>
            </w:pPr>
            <w:ins w:id="1191" w:author="anton" w:date="2015-04-09T15:09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CC434F" w:rsidRPr="00900898" w:rsidRDefault="00CC434F" w:rsidP="0033780D">
            <w:pPr>
              <w:pStyle w:val="ac"/>
              <w:rPr>
                <w:ins w:id="1192" w:author="anton" w:date="2015-04-09T15:09:00Z"/>
                <w:lang w:val="en-US"/>
              </w:rPr>
            </w:pPr>
            <w:ins w:id="1193" w:author="anton" w:date="2015-04-09T15:09:00Z">
              <w:r>
                <w:rPr>
                  <w:lang w:val="en-US"/>
                </w:rPr>
                <w:t>3C</w:t>
              </w:r>
            </w:ins>
          </w:p>
        </w:tc>
        <w:tc>
          <w:tcPr>
            <w:tcW w:w="0" w:type="auto"/>
          </w:tcPr>
          <w:p w:rsidR="00CC434F" w:rsidRPr="00900898" w:rsidRDefault="00CC434F" w:rsidP="0033780D">
            <w:pPr>
              <w:pStyle w:val="ac"/>
              <w:rPr>
                <w:ins w:id="1194" w:author="anton" w:date="2015-04-09T15:09:00Z"/>
                <w:lang w:val="en-US"/>
              </w:rPr>
            </w:pPr>
            <w:ins w:id="1195" w:author="anton" w:date="2015-04-09T15:09:00Z">
              <w:del w:id="1196" w:author="kmv" w:date="2015-04-14T16:27:00Z">
                <w:r w:rsidDel="00CC434F">
                  <w:rPr>
                    <w:lang w:val="en-US"/>
                  </w:rPr>
                  <w:delText>4F</w:delText>
                </w:r>
              </w:del>
            </w:ins>
            <w:ins w:id="1197" w:author="kmv" w:date="2015-04-14T16:27:00Z">
              <w:r>
                <w:rPr>
                  <w:lang w:val="en-US"/>
                </w:rPr>
                <w:t>11</w:t>
              </w:r>
            </w:ins>
          </w:p>
        </w:tc>
        <w:tc>
          <w:tcPr>
            <w:tcW w:w="0" w:type="auto"/>
          </w:tcPr>
          <w:p w:rsidR="00CC434F" w:rsidRDefault="00CC434F" w:rsidP="0033780D">
            <w:pPr>
              <w:pStyle w:val="ac"/>
              <w:rPr>
                <w:ins w:id="1198" w:author="anton" w:date="2015-04-09T15:09:00Z"/>
                <w:lang w:val="en-US"/>
              </w:rPr>
            </w:pPr>
            <w:ins w:id="1199" w:author="anton" w:date="2015-04-09T15:09:00Z">
              <w:del w:id="1200" w:author="kmv" w:date="2015-04-14T16:28:00Z">
                <w:r w:rsidDel="00CC434F">
                  <w:rPr>
                    <w:lang w:val="en-US"/>
                  </w:rPr>
                  <w:delText>4B</w:delText>
                </w:r>
              </w:del>
            </w:ins>
            <w:ins w:id="1201" w:author="kmv" w:date="2015-04-14T16:28:00Z">
              <w:r>
                <w:rPr>
                  <w:lang w:val="en-US"/>
                </w:rPr>
                <w:t>EE</w:t>
              </w:r>
            </w:ins>
          </w:p>
        </w:tc>
      </w:tr>
    </w:tbl>
    <w:p w:rsidR="00214BDA" w:rsidRDefault="00214BDA" w:rsidP="00214BDA">
      <w:pPr>
        <w:rPr>
          <w:ins w:id="1202" w:author="anton" w:date="2015-04-09T15:12:00Z"/>
        </w:rPr>
      </w:pPr>
    </w:p>
    <w:p w:rsidR="00461849" w:rsidRPr="00214BDA" w:rsidRDefault="00461849" w:rsidP="00461849">
      <w:pPr>
        <w:rPr>
          <w:ins w:id="1203" w:author="anton" w:date="2015-04-13T10:09:00Z"/>
        </w:rPr>
      </w:pPr>
      <w:ins w:id="1204" w:author="anton" w:date="2015-04-13T10:09:00Z">
        <w:r>
          <w:t xml:space="preserve">или, в случае несовпадения контрольной суммы с </w:t>
        </w:r>
        <w:proofErr w:type="spellStart"/>
        <w:r>
          <w:rPr>
            <w:lang w:val="en-US"/>
          </w:rPr>
          <w:t>DataHeader</w:t>
        </w:r>
        <w:proofErr w:type="spellEnd"/>
      </w:ins>
    </w:p>
    <w:p w:rsidR="00461849" w:rsidRPr="00F74AE3" w:rsidRDefault="00461849" w:rsidP="00461849">
      <w:pPr>
        <w:ind w:left="1395" w:firstLine="0"/>
        <w:rPr>
          <w:ins w:id="1205" w:author="anton" w:date="2015-04-13T10:09:00Z"/>
          <w:b/>
        </w:rPr>
      </w:pPr>
    </w:p>
    <w:tbl>
      <w:tblPr>
        <w:tblStyle w:val="af0"/>
        <w:tblW w:w="0" w:type="auto"/>
        <w:tblInd w:w="666" w:type="dxa"/>
        <w:tblLook w:val="04A0" w:firstRow="1" w:lastRow="0" w:firstColumn="1" w:lastColumn="0" w:noHBand="0" w:noVBand="1"/>
      </w:tblPr>
      <w:tblGrid>
        <w:gridCol w:w="621"/>
        <w:gridCol w:w="543"/>
        <w:gridCol w:w="792"/>
        <w:gridCol w:w="792"/>
      </w:tblGrid>
      <w:tr w:rsidR="00CC434F" w:rsidRPr="0031687D" w:rsidTr="0067218A">
        <w:trPr>
          <w:ins w:id="1206" w:author="anton" w:date="2015-04-13T10:09:00Z"/>
        </w:trPr>
        <w:tc>
          <w:tcPr>
            <w:tcW w:w="0" w:type="auto"/>
          </w:tcPr>
          <w:p w:rsidR="00CC434F" w:rsidRPr="00900898" w:rsidRDefault="00CC434F" w:rsidP="0067218A">
            <w:pPr>
              <w:pStyle w:val="ac"/>
              <w:rPr>
                <w:ins w:id="1207" w:author="anton" w:date="2015-04-13T10:09:00Z"/>
              </w:rPr>
            </w:pPr>
          </w:p>
        </w:tc>
        <w:tc>
          <w:tcPr>
            <w:tcW w:w="0" w:type="auto"/>
          </w:tcPr>
          <w:p w:rsidR="00CC434F" w:rsidRPr="00E777FB" w:rsidRDefault="00CC434F" w:rsidP="0067218A">
            <w:pPr>
              <w:pStyle w:val="ac"/>
              <w:rPr>
                <w:ins w:id="1208" w:author="anton" w:date="2015-04-13T10:09:00Z"/>
              </w:rPr>
            </w:pPr>
            <w:ins w:id="1209" w:author="anton" w:date="2015-04-13T10:09:00Z">
              <w:r w:rsidRPr="00E777FB">
                <w:t>&lt;</w:t>
              </w:r>
            </w:ins>
          </w:p>
        </w:tc>
        <w:tc>
          <w:tcPr>
            <w:tcW w:w="0" w:type="auto"/>
          </w:tcPr>
          <w:p w:rsidR="00CC434F" w:rsidRPr="00E777FB" w:rsidRDefault="00CC434F" w:rsidP="0067218A">
            <w:pPr>
              <w:pStyle w:val="ac"/>
              <w:rPr>
                <w:ins w:id="1210" w:author="anton" w:date="2015-04-13T10:09:00Z"/>
              </w:rPr>
            </w:pPr>
            <w:ins w:id="1211" w:author="anton" w:date="2015-04-13T10:09:00Z">
              <w:del w:id="1212" w:author="kmv" w:date="2015-04-14T16:28:00Z">
                <w:r w:rsidDel="00CC434F">
                  <w:rPr>
                    <w:lang w:val="en-US"/>
                  </w:rPr>
                  <w:delText>R</w:delText>
                </w:r>
              </w:del>
            </w:ins>
          </w:p>
        </w:tc>
        <w:tc>
          <w:tcPr>
            <w:tcW w:w="0" w:type="auto"/>
          </w:tcPr>
          <w:p w:rsidR="00CC434F" w:rsidRPr="00E777FB" w:rsidRDefault="00CC434F" w:rsidP="0067218A">
            <w:pPr>
              <w:pStyle w:val="ac"/>
              <w:rPr>
                <w:ins w:id="1213" w:author="anton" w:date="2015-04-13T10:09:00Z"/>
              </w:rPr>
            </w:pPr>
            <w:ins w:id="1214" w:author="anton" w:date="2015-04-13T10:09:00Z">
              <w:del w:id="1215" w:author="kmv" w:date="2015-04-14T16:28:00Z">
                <w:r w:rsidDel="00CC434F">
                  <w:rPr>
                    <w:lang w:val="en-US"/>
                  </w:rPr>
                  <w:delText>R</w:delText>
                </w:r>
              </w:del>
            </w:ins>
          </w:p>
        </w:tc>
      </w:tr>
      <w:tr w:rsidR="00CC434F" w:rsidRPr="0031687D" w:rsidTr="00E76C0F">
        <w:trPr>
          <w:ins w:id="1216" w:author="anton" w:date="2015-04-13T10:09:00Z"/>
        </w:trPr>
        <w:tc>
          <w:tcPr>
            <w:tcW w:w="0" w:type="auto"/>
          </w:tcPr>
          <w:p w:rsidR="00CC434F" w:rsidRPr="00E777FB" w:rsidRDefault="00CC434F" w:rsidP="0067218A">
            <w:pPr>
              <w:pStyle w:val="ac"/>
              <w:rPr>
                <w:ins w:id="1217" w:author="anton" w:date="2015-04-13T10:09:00Z"/>
              </w:rPr>
            </w:pPr>
            <w:ins w:id="1218" w:author="anton" w:date="2015-04-13T10:09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CC434F" w:rsidRPr="00E777FB" w:rsidRDefault="00CC434F" w:rsidP="0067218A">
            <w:pPr>
              <w:pStyle w:val="ac"/>
              <w:rPr>
                <w:ins w:id="1219" w:author="anton" w:date="2015-04-13T10:09:00Z"/>
              </w:rPr>
            </w:pPr>
            <w:ins w:id="1220" w:author="anton" w:date="2015-04-13T10:09:00Z">
              <w:r w:rsidRPr="00E777FB">
                <w:t>3</w:t>
              </w:r>
              <w:r>
                <w:rPr>
                  <w:lang w:val="en-US"/>
                </w:rPr>
                <w:t>C</w:t>
              </w:r>
            </w:ins>
          </w:p>
        </w:tc>
        <w:tc>
          <w:tcPr>
            <w:tcW w:w="0" w:type="auto"/>
          </w:tcPr>
          <w:p w:rsidR="00CC434F" w:rsidRPr="00900898" w:rsidRDefault="00CC434F" w:rsidP="0067218A">
            <w:pPr>
              <w:pStyle w:val="ac"/>
              <w:rPr>
                <w:ins w:id="1221" w:author="anton" w:date="2015-04-13T10:09:00Z"/>
                <w:lang w:val="en-US"/>
              </w:rPr>
            </w:pPr>
            <w:ins w:id="1222" w:author="anton" w:date="2015-04-13T10:09:00Z">
              <w:del w:id="1223" w:author="kmv" w:date="2015-04-14T16:28:00Z">
                <w:r w:rsidDel="00CC434F">
                  <w:rPr>
                    <w:lang w:val="en-US"/>
                  </w:rPr>
                  <w:delText>52</w:delText>
                </w:r>
              </w:del>
            </w:ins>
            <w:ins w:id="1224" w:author="kmv" w:date="2015-04-14T16:28:00Z">
              <w:r>
                <w:rPr>
                  <w:lang w:val="en-US"/>
                </w:rPr>
                <w:t>F0</w:t>
              </w:r>
            </w:ins>
          </w:p>
        </w:tc>
        <w:tc>
          <w:tcPr>
            <w:tcW w:w="0" w:type="auto"/>
          </w:tcPr>
          <w:p w:rsidR="00CC434F" w:rsidRDefault="00CC434F" w:rsidP="0067218A">
            <w:pPr>
              <w:pStyle w:val="ac"/>
              <w:rPr>
                <w:ins w:id="1225" w:author="anton" w:date="2015-04-13T10:09:00Z"/>
                <w:lang w:val="en-US"/>
              </w:rPr>
            </w:pPr>
            <w:ins w:id="1226" w:author="anton" w:date="2015-04-13T10:09:00Z">
              <w:del w:id="1227" w:author="kmv" w:date="2015-04-14T16:28:00Z">
                <w:r w:rsidDel="00CC434F">
                  <w:rPr>
                    <w:lang w:val="en-US"/>
                  </w:rPr>
                  <w:delText>52</w:delText>
                </w:r>
              </w:del>
            </w:ins>
            <w:ins w:id="1228" w:author="kmv" w:date="2015-04-14T16:28:00Z">
              <w:r>
                <w:rPr>
                  <w:lang w:val="en-US"/>
                </w:rPr>
                <w:t>0F</w:t>
              </w:r>
            </w:ins>
          </w:p>
        </w:tc>
      </w:tr>
    </w:tbl>
    <w:p w:rsidR="00461849" w:rsidRDefault="00461849" w:rsidP="00461849">
      <w:pPr>
        <w:rPr>
          <w:ins w:id="1229" w:author="anton" w:date="2015-04-13T10:09:00Z"/>
        </w:rPr>
      </w:pPr>
    </w:p>
    <w:p w:rsidR="00461849" w:rsidRDefault="00461849" w:rsidP="00461849">
      <w:pPr>
        <w:rPr>
          <w:ins w:id="1230" w:author="anton" w:date="2015-04-13T10:13:00Z"/>
        </w:rPr>
      </w:pPr>
      <w:ins w:id="1231" w:author="anton" w:date="2015-04-13T10:09:00Z">
        <w:r w:rsidRPr="001C4ACE">
          <w:t xml:space="preserve">По </w:t>
        </w:r>
        <w:proofErr w:type="spellStart"/>
        <w:r w:rsidRPr="001C4ACE">
          <w:t>пп</w:t>
        </w:r>
        <w:proofErr w:type="spellEnd"/>
        <w:r w:rsidRPr="001C4ACE">
          <w:t>.</w:t>
        </w:r>
        <w:r>
          <w:t xml:space="preserve"> </w:t>
        </w:r>
      </w:ins>
      <w:ins w:id="1232" w:author="anton" w:date="2015-04-14T11:33:00Z">
        <w:r w:rsidR="00B1512E">
          <w:rPr>
            <w:lang w:val="en-US"/>
          </w:rPr>
          <w:t>3</w:t>
        </w:r>
        <w:r w:rsidR="00B1512E">
          <w:t xml:space="preserve">.2.2, </w:t>
        </w:r>
      </w:ins>
      <w:ins w:id="1233" w:author="anton" w:date="2015-04-13T17:45:00Z">
        <w:r w:rsidR="00ED4714">
          <w:rPr>
            <w:lang w:val="en-US"/>
          </w:rPr>
          <w:t>6</w:t>
        </w:r>
        <w:r w:rsidR="00ED4714">
          <w:t xml:space="preserve">.1.2, 6.2.2 и </w:t>
        </w:r>
      </w:ins>
      <w:ins w:id="1234" w:author="anton" w:date="2015-04-13T10:09:00Z">
        <w:r>
          <w:t>6.1.4:</w:t>
        </w:r>
      </w:ins>
    </w:p>
    <w:p w:rsidR="007D0717" w:rsidRPr="001C4ACE" w:rsidRDefault="007D0717" w:rsidP="00461849">
      <w:pPr>
        <w:rPr>
          <w:ins w:id="1235" w:author="anton" w:date="2015-04-13T10:09:00Z"/>
        </w:rPr>
      </w:pPr>
    </w:p>
    <w:tbl>
      <w:tblPr>
        <w:tblStyle w:val="af0"/>
        <w:tblW w:w="0" w:type="auto"/>
        <w:tblInd w:w="638" w:type="dxa"/>
        <w:tblLook w:val="04A0" w:firstRow="1" w:lastRow="0" w:firstColumn="1" w:lastColumn="0" w:noHBand="0" w:noVBand="1"/>
      </w:tblPr>
      <w:tblGrid>
        <w:gridCol w:w="621"/>
        <w:gridCol w:w="528"/>
        <w:gridCol w:w="782"/>
        <w:gridCol w:w="885"/>
      </w:tblGrid>
      <w:tr w:rsidR="00CC434F" w:rsidRPr="0031687D" w:rsidTr="0067218A">
        <w:trPr>
          <w:ins w:id="1236" w:author="anton" w:date="2015-04-13T10:09:00Z"/>
        </w:trPr>
        <w:tc>
          <w:tcPr>
            <w:tcW w:w="0" w:type="auto"/>
          </w:tcPr>
          <w:p w:rsidR="00CC434F" w:rsidRPr="00900898" w:rsidRDefault="00CC434F" w:rsidP="0067218A">
            <w:pPr>
              <w:pStyle w:val="ac"/>
              <w:rPr>
                <w:ins w:id="1237" w:author="anton" w:date="2015-04-13T10:09:00Z"/>
              </w:rPr>
            </w:pPr>
          </w:p>
        </w:tc>
        <w:tc>
          <w:tcPr>
            <w:tcW w:w="0" w:type="auto"/>
          </w:tcPr>
          <w:p w:rsidR="00CC434F" w:rsidRPr="00461849" w:rsidRDefault="00CC434F" w:rsidP="0067218A">
            <w:pPr>
              <w:pStyle w:val="ac"/>
              <w:rPr>
                <w:ins w:id="1238" w:author="anton" w:date="2015-04-13T10:09:00Z"/>
                <w:rPrChange w:id="1239" w:author="anton" w:date="2015-04-13T10:09:00Z">
                  <w:rPr>
                    <w:ins w:id="1240" w:author="anton" w:date="2015-04-13T10:09:00Z"/>
                    <w:lang w:val="en-US"/>
                  </w:rPr>
                </w:rPrChange>
              </w:rPr>
            </w:pPr>
            <w:ins w:id="1241" w:author="anton" w:date="2015-04-13T10:09:00Z">
              <w:r w:rsidRPr="00461849">
                <w:rPr>
                  <w:rPrChange w:id="1242" w:author="anton" w:date="2015-04-13T10:09:00Z">
                    <w:rPr>
                      <w:lang w:val="en-US"/>
                    </w:rPr>
                  </w:rPrChange>
                </w:rPr>
                <w:t>&gt;</w:t>
              </w:r>
            </w:ins>
          </w:p>
        </w:tc>
        <w:tc>
          <w:tcPr>
            <w:tcW w:w="0" w:type="auto"/>
          </w:tcPr>
          <w:p w:rsidR="00CC434F" w:rsidRPr="00461849" w:rsidRDefault="00CC434F" w:rsidP="0067218A">
            <w:pPr>
              <w:pStyle w:val="ac"/>
              <w:rPr>
                <w:ins w:id="1243" w:author="anton" w:date="2015-04-13T10:09:00Z"/>
                <w:rPrChange w:id="1244" w:author="anton" w:date="2015-04-13T10:09:00Z">
                  <w:rPr>
                    <w:ins w:id="1245" w:author="anton" w:date="2015-04-13T10:09:00Z"/>
                    <w:lang w:val="en-US"/>
                  </w:rPr>
                </w:rPrChange>
              </w:rPr>
            </w:pPr>
            <w:ins w:id="1246" w:author="anton" w:date="2015-04-13T10:09:00Z">
              <w:del w:id="1247" w:author="kmv" w:date="2015-04-14T16:28:00Z">
                <w:r w:rsidDel="00CC434F">
                  <w:rPr>
                    <w:lang w:val="en-US"/>
                  </w:rPr>
                  <w:delText>O</w:delText>
                </w:r>
              </w:del>
            </w:ins>
          </w:p>
        </w:tc>
        <w:tc>
          <w:tcPr>
            <w:tcW w:w="0" w:type="auto"/>
          </w:tcPr>
          <w:p w:rsidR="00CC434F" w:rsidRPr="00461849" w:rsidRDefault="00CC434F" w:rsidP="0067218A">
            <w:pPr>
              <w:pStyle w:val="ac"/>
              <w:rPr>
                <w:ins w:id="1248" w:author="anton" w:date="2015-04-13T10:09:00Z"/>
                <w:rPrChange w:id="1249" w:author="anton" w:date="2015-04-13T10:09:00Z">
                  <w:rPr>
                    <w:ins w:id="1250" w:author="anton" w:date="2015-04-13T10:09:00Z"/>
                    <w:lang w:val="en-US"/>
                  </w:rPr>
                </w:rPrChange>
              </w:rPr>
            </w:pPr>
            <w:ins w:id="1251" w:author="anton" w:date="2015-04-13T10:09:00Z">
              <w:del w:id="1252" w:author="kmv" w:date="2015-04-14T16:28:00Z">
                <w:r w:rsidDel="00CC434F">
                  <w:rPr>
                    <w:lang w:val="en-US"/>
                  </w:rPr>
                  <w:delText>K</w:delText>
                </w:r>
              </w:del>
            </w:ins>
          </w:p>
        </w:tc>
      </w:tr>
      <w:tr w:rsidR="00CC434F" w:rsidRPr="0031687D" w:rsidTr="00E76C0F">
        <w:trPr>
          <w:ins w:id="1253" w:author="anton" w:date="2015-04-13T10:09:00Z"/>
        </w:trPr>
        <w:tc>
          <w:tcPr>
            <w:tcW w:w="0" w:type="auto"/>
          </w:tcPr>
          <w:p w:rsidR="00CC434F" w:rsidRPr="00461849" w:rsidRDefault="00CC434F" w:rsidP="0067218A">
            <w:pPr>
              <w:pStyle w:val="ac"/>
              <w:rPr>
                <w:ins w:id="1254" w:author="anton" w:date="2015-04-13T10:09:00Z"/>
                <w:rPrChange w:id="1255" w:author="anton" w:date="2015-04-13T10:09:00Z">
                  <w:rPr>
                    <w:ins w:id="1256" w:author="anton" w:date="2015-04-13T10:09:00Z"/>
                    <w:lang w:val="en-US"/>
                  </w:rPr>
                </w:rPrChange>
              </w:rPr>
            </w:pPr>
            <w:ins w:id="1257" w:author="anton" w:date="2015-04-13T10:09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CC434F" w:rsidRPr="00461849" w:rsidRDefault="00CC434F" w:rsidP="0067218A">
            <w:pPr>
              <w:pStyle w:val="ac"/>
              <w:rPr>
                <w:ins w:id="1258" w:author="anton" w:date="2015-04-13T10:09:00Z"/>
                <w:rPrChange w:id="1259" w:author="anton" w:date="2015-04-13T10:09:00Z">
                  <w:rPr>
                    <w:ins w:id="1260" w:author="anton" w:date="2015-04-13T10:09:00Z"/>
                    <w:lang w:val="en-US"/>
                  </w:rPr>
                </w:rPrChange>
              </w:rPr>
            </w:pPr>
            <w:ins w:id="1261" w:author="anton" w:date="2015-04-13T10:09:00Z">
              <w:r w:rsidRPr="00461849">
                <w:rPr>
                  <w:rPrChange w:id="1262" w:author="anton" w:date="2015-04-13T10:09:00Z">
                    <w:rPr>
                      <w:lang w:val="en-US"/>
                    </w:rPr>
                  </w:rPrChange>
                </w:rPr>
                <w:t>3</w:t>
              </w:r>
              <w:r>
                <w:rPr>
                  <w:lang w:val="en-US"/>
                </w:rPr>
                <w:t>E</w:t>
              </w:r>
            </w:ins>
          </w:p>
        </w:tc>
        <w:tc>
          <w:tcPr>
            <w:tcW w:w="0" w:type="auto"/>
          </w:tcPr>
          <w:p w:rsidR="00CC434F" w:rsidRPr="00CC434F" w:rsidRDefault="00CC434F" w:rsidP="0067218A">
            <w:pPr>
              <w:pStyle w:val="ac"/>
              <w:rPr>
                <w:ins w:id="1263" w:author="anton" w:date="2015-04-13T10:09:00Z"/>
                <w:lang w:val="en-US"/>
                <w:rPrChange w:id="1264" w:author="kmv" w:date="2015-04-14T16:28:00Z">
                  <w:rPr>
                    <w:ins w:id="1265" w:author="anton" w:date="2015-04-13T10:09:00Z"/>
                    <w:lang w:val="en-US"/>
                  </w:rPr>
                </w:rPrChange>
              </w:rPr>
            </w:pPr>
            <w:ins w:id="1266" w:author="anton" w:date="2015-04-13T10:09:00Z">
              <w:del w:id="1267" w:author="kmv" w:date="2015-04-14T16:28:00Z">
                <w:r w:rsidRPr="00461849" w:rsidDel="00CC434F">
                  <w:rPr>
                    <w:rPrChange w:id="1268" w:author="anton" w:date="2015-04-13T10:09:00Z">
                      <w:rPr>
                        <w:lang w:val="en-US"/>
                      </w:rPr>
                    </w:rPrChange>
                  </w:rPr>
                  <w:delText>4</w:delText>
                </w:r>
                <w:r w:rsidDel="00CC434F">
                  <w:rPr>
                    <w:lang w:val="en-US"/>
                  </w:rPr>
                  <w:delText>F</w:delText>
                </w:r>
              </w:del>
            </w:ins>
            <w:ins w:id="1269" w:author="kmv" w:date="2015-04-14T16:28:00Z">
              <w:r>
                <w:rPr>
                  <w:lang w:val="en-US"/>
                </w:rPr>
                <w:t>11</w:t>
              </w:r>
            </w:ins>
          </w:p>
        </w:tc>
        <w:tc>
          <w:tcPr>
            <w:tcW w:w="0" w:type="auto"/>
          </w:tcPr>
          <w:p w:rsidR="00CC434F" w:rsidRPr="00CC434F" w:rsidRDefault="00CC434F" w:rsidP="0067218A">
            <w:pPr>
              <w:pStyle w:val="ac"/>
              <w:rPr>
                <w:ins w:id="1270" w:author="anton" w:date="2015-04-13T10:09:00Z"/>
                <w:lang w:val="en-US"/>
                <w:rPrChange w:id="1271" w:author="kmv" w:date="2015-04-14T16:28:00Z">
                  <w:rPr>
                    <w:ins w:id="1272" w:author="anton" w:date="2015-04-13T10:09:00Z"/>
                    <w:lang w:val="en-US"/>
                  </w:rPr>
                </w:rPrChange>
              </w:rPr>
            </w:pPr>
            <w:ins w:id="1273" w:author="anton" w:date="2015-04-13T10:09:00Z">
              <w:del w:id="1274" w:author="kmv" w:date="2015-04-14T16:28:00Z">
                <w:r w:rsidRPr="00461849" w:rsidDel="00CC434F">
                  <w:rPr>
                    <w:rPrChange w:id="1275" w:author="anton" w:date="2015-04-13T10:09:00Z">
                      <w:rPr>
                        <w:lang w:val="en-US"/>
                      </w:rPr>
                    </w:rPrChange>
                  </w:rPr>
                  <w:delText>4</w:delText>
                </w:r>
                <w:r w:rsidDel="00CC434F">
                  <w:rPr>
                    <w:lang w:val="en-US"/>
                  </w:rPr>
                  <w:delText>B</w:delText>
                </w:r>
              </w:del>
            </w:ins>
            <w:ins w:id="1276" w:author="kmv" w:date="2015-04-14T16:28:00Z">
              <w:r>
                <w:rPr>
                  <w:lang w:val="en-US"/>
                </w:rPr>
                <w:t>EE</w:t>
              </w:r>
            </w:ins>
          </w:p>
        </w:tc>
      </w:tr>
    </w:tbl>
    <w:p w:rsidR="00461849" w:rsidRDefault="00461849">
      <w:pPr>
        <w:rPr>
          <w:ins w:id="1277" w:author="anton" w:date="2015-04-13T10:09:00Z"/>
        </w:rPr>
        <w:pPrChange w:id="1278" w:author="anton" w:date="2015-04-09T15:12:00Z">
          <w:pPr>
            <w:ind w:left="1395" w:firstLine="0"/>
          </w:pPr>
        </w:pPrChange>
      </w:pPr>
    </w:p>
    <w:p w:rsidR="00214BDA" w:rsidRPr="00214BDA" w:rsidRDefault="00214BDA">
      <w:pPr>
        <w:rPr>
          <w:ins w:id="1279" w:author="anton" w:date="2015-04-09T15:12:00Z"/>
        </w:rPr>
        <w:pPrChange w:id="1280" w:author="anton" w:date="2015-04-09T15:12:00Z">
          <w:pPr>
            <w:ind w:left="1395" w:firstLine="0"/>
          </w:pPr>
        </w:pPrChange>
      </w:pPr>
      <w:ins w:id="1281" w:author="anton" w:date="2015-04-09T15:12:00Z">
        <w:r>
          <w:t xml:space="preserve">или, в случае несовпадения контрольной суммы с </w:t>
        </w:r>
        <w:proofErr w:type="spellStart"/>
        <w:r>
          <w:rPr>
            <w:lang w:val="en-US"/>
          </w:rPr>
          <w:t>DataHeader</w:t>
        </w:r>
        <w:proofErr w:type="spellEnd"/>
      </w:ins>
    </w:p>
    <w:p w:rsidR="00214BDA" w:rsidRPr="00F74AE3" w:rsidRDefault="00214BDA" w:rsidP="00214BDA">
      <w:pPr>
        <w:ind w:left="1395" w:firstLine="0"/>
        <w:rPr>
          <w:ins w:id="1282" w:author="anton" w:date="2015-04-09T15:12:00Z"/>
          <w:b/>
        </w:rPr>
      </w:pPr>
    </w:p>
    <w:tbl>
      <w:tblPr>
        <w:tblStyle w:val="af0"/>
        <w:tblW w:w="0" w:type="auto"/>
        <w:tblInd w:w="666" w:type="dxa"/>
        <w:tblLook w:val="04A0" w:firstRow="1" w:lastRow="0" w:firstColumn="1" w:lastColumn="0" w:noHBand="0" w:noVBand="1"/>
      </w:tblPr>
      <w:tblGrid>
        <w:gridCol w:w="621"/>
        <w:gridCol w:w="528"/>
        <w:gridCol w:w="792"/>
        <w:gridCol w:w="792"/>
      </w:tblGrid>
      <w:tr w:rsidR="00CC434F" w:rsidRPr="0031687D" w:rsidTr="0067218A">
        <w:trPr>
          <w:ins w:id="1283" w:author="anton" w:date="2015-04-09T15:12:00Z"/>
        </w:trPr>
        <w:tc>
          <w:tcPr>
            <w:tcW w:w="0" w:type="auto"/>
          </w:tcPr>
          <w:p w:rsidR="00CC434F" w:rsidRPr="00900898" w:rsidRDefault="00CC434F" w:rsidP="0033780D">
            <w:pPr>
              <w:pStyle w:val="ac"/>
              <w:rPr>
                <w:ins w:id="1284" w:author="anton" w:date="2015-04-09T15:12:00Z"/>
              </w:rPr>
            </w:pPr>
          </w:p>
        </w:tc>
        <w:tc>
          <w:tcPr>
            <w:tcW w:w="0" w:type="auto"/>
          </w:tcPr>
          <w:p w:rsidR="00CC434F" w:rsidRPr="00461849" w:rsidRDefault="00CC434F" w:rsidP="0033780D">
            <w:pPr>
              <w:pStyle w:val="ac"/>
              <w:rPr>
                <w:ins w:id="1285" w:author="anton" w:date="2015-04-09T15:12:00Z"/>
                <w:lang w:val="en-US"/>
              </w:rPr>
            </w:pPr>
            <w:ins w:id="1286" w:author="anton" w:date="2015-04-13T10:09:00Z">
              <w:r>
                <w:rPr>
                  <w:lang w:val="en-US"/>
                </w:rPr>
                <w:t>&gt;</w:t>
              </w:r>
            </w:ins>
          </w:p>
        </w:tc>
        <w:tc>
          <w:tcPr>
            <w:tcW w:w="0" w:type="auto"/>
          </w:tcPr>
          <w:p w:rsidR="00CC434F" w:rsidRPr="00461849" w:rsidRDefault="00CC434F" w:rsidP="0033780D">
            <w:pPr>
              <w:pStyle w:val="ac"/>
              <w:rPr>
                <w:ins w:id="1287" w:author="anton" w:date="2015-04-09T15:12:00Z"/>
                <w:rPrChange w:id="1288" w:author="anton" w:date="2015-04-13T10:09:00Z">
                  <w:rPr>
                    <w:ins w:id="1289" w:author="anton" w:date="2015-04-09T15:12:00Z"/>
                    <w:lang w:val="en-US"/>
                  </w:rPr>
                </w:rPrChange>
              </w:rPr>
            </w:pPr>
            <w:ins w:id="1290" w:author="anton" w:date="2015-04-09T15:12:00Z">
              <w:del w:id="1291" w:author="kmv" w:date="2015-04-14T16:28:00Z">
                <w:r w:rsidDel="00CC434F">
                  <w:rPr>
                    <w:lang w:val="en-US"/>
                  </w:rPr>
                  <w:delText>R</w:delText>
                </w:r>
              </w:del>
            </w:ins>
          </w:p>
        </w:tc>
        <w:tc>
          <w:tcPr>
            <w:tcW w:w="0" w:type="auto"/>
          </w:tcPr>
          <w:p w:rsidR="00CC434F" w:rsidRPr="00461849" w:rsidRDefault="00CC434F" w:rsidP="0033780D">
            <w:pPr>
              <w:pStyle w:val="ac"/>
              <w:rPr>
                <w:ins w:id="1292" w:author="anton" w:date="2015-04-09T15:12:00Z"/>
                <w:rPrChange w:id="1293" w:author="anton" w:date="2015-04-13T10:09:00Z">
                  <w:rPr>
                    <w:ins w:id="1294" w:author="anton" w:date="2015-04-09T15:12:00Z"/>
                    <w:lang w:val="en-US"/>
                  </w:rPr>
                </w:rPrChange>
              </w:rPr>
            </w:pPr>
            <w:ins w:id="1295" w:author="anton" w:date="2015-04-09T15:12:00Z">
              <w:del w:id="1296" w:author="kmv" w:date="2015-04-14T16:28:00Z">
                <w:r w:rsidDel="00CC434F">
                  <w:rPr>
                    <w:lang w:val="en-US"/>
                  </w:rPr>
                  <w:delText>R</w:delText>
                </w:r>
              </w:del>
            </w:ins>
          </w:p>
        </w:tc>
      </w:tr>
      <w:tr w:rsidR="00CC434F" w:rsidRPr="0031687D" w:rsidTr="00E76C0F">
        <w:trPr>
          <w:ins w:id="1297" w:author="anton" w:date="2015-04-09T15:12:00Z"/>
        </w:trPr>
        <w:tc>
          <w:tcPr>
            <w:tcW w:w="0" w:type="auto"/>
          </w:tcPr>
          <w:p w:rsidR="00CC434F" w:rsidRPr="00461849" w:rsidRDefault="00CC434F" w:rsidP="0033780D">
            <w:pPr>
              <w:pStyle w:val="ac"/>
              <w:rPr>
                <w:ins w:id="1298" w:author="anton" w:date="2015-04-09T15:12:00Z"/>
                <w:rPrChange w:id="1299" w:author="anton" w:date="2015-04-13T10:09:00Z">
                  <w:rPr>
                    <w:ins w:id="1300" w:author="anton" w:date="2015-04-09T15:12:00Z"/>
                    <w:lang w:val="en-US"/>
                  </w:rPr>
                </w:rPrChange>
              </w:rPr>
            </w:pPr>
            <w:ins w:id="1301" w:author="anton" w:date="2015-04-09T15:12:00Z">
              <w:r>
                <w:rPr>
                  <w:lang w:val="en-US"/>
                </w:rPr>
                <w:t>hex</w:t>
              </w:r>
            </w:ins>
          </w:p>
        </w:tc>
        <w:tc>
          <w:tcPr>
            <w:tcW w:w="0" w:type="auto"/>
          </w:tcPr>
          <w:p w:rsidR="00CC434F" w:rsidRPr="00461849" w:rsidRDefault="00CC434F" w:rsidP="0033780D">
            <w:pPr>
              <w:pStyle w:val="ac"/>
              <w:rPr>
                <w:ins w:id="1302" w:author="anton" w:date="2015-04-09T15:12:00Z"/>
                <w:rPrChange w:id="1303" w:author="anton" w:date="2015-04-13T10:09:00Z">
                  <w:rPr>
                    <w:ins w:id="1304" w:author="anton" w:date="2015-04-09T15:12:00Z"/>
                    <w:lang w:val="en-US"/>
                  </w:rPr>
                </w:rPrChange>
              </w:rPr>
            </w:pPr>
            <w:ins w:id="1305" w:author="anton" w:date="2015-04-09T15:12:00Z">
              <w:r w:rsidRPr="00461849">
                <w:rPr>
                  <w:rPrChange w:id="1306" w:author="anton" w:date="2015-04-13T10:09:00Z">
                    <w:rPr>
                      <w:lang w:val="en-US"/>
                    </w:rPr>
                  </w:rPrChange>
                </w:rPr>
                <w:t>3</w:t>
              </w:r>
            </w:ins>
            <w:ins w:id="1307" w:author="anton" w:date="2015-04-13T10:09:00Z">
              <w:r>
                <w:rPr>
                  <w:lang w:val="en-US"/>
                </w:rPr>
                <w:t>E</w:t>
              </w:r>
            </w:ins>
          </w:p>
        </w:tc>
        <w:tc>
          <w:tcPr>
            <w:tcW w:w="0" w:type="auto"/>
          </w:tcPr>
          <w:p w:rsidR="00CC434F" w:rsidRPr="00900898" w:rsidRDefault="00CC434F" w:rsidP="0033780D">
            <w:pPr>
              <w:pStyle w:val="ac"/>
              <w:rPr>
                <w:ins w:id="1308" w:author="anton" w:date="2015-04-09T15:12:00Z"/>
                <w:lang w:val="en-US"/>
              </w:rPr>
            </w:pPr>
            <w:ins w:id="1309" w:author="anton" w:date="2015-04-09T15:12:00Z">
              <w:del w:id="1310" w:author="kmv" w:date="2015-04-14T16:28:00Z">
                <w:r w:rsidDel="00CC434F">
                  <w:rPr>
                    <w:lang w:val="en-US"/>
                  </w:rPr>
                  <w:delText>52</w:delText>
                </w:r>
              </w:del>
            </w:ins>
            <w:ins w:id="1311" w:author="kmv" w:date="2015-04-14T16:28:00Z">
              <w:r>
                <w:rPr>
                  <w:lang w:val="en-US"/>
                </w:rPr>
                <w:t>F0</w:t>
              </w:r>
            </w:ins>
          </w:p>
        </w:tc>
        <w:tc>
          <w:tcPr>
            <w:tcW w:w="0" w:type="auto"/>
          </w:tcPr>
          <w:p w:rsidR="00CC434F" w:rsidRDefault="00CC434F" w:rsidP="0033780D">
            <w:pPr>
              <w:pStyle w:val="ac"/>
              <w:rPr>
                <w:ins w:id="1312" w:author="anton" w:date="2015-04-09T15:12:00Z"/>
                <w:lang w:val="en-US"/>
              </w:rPr>
            </w:pPr>
            <w:ins w:id="1313" w:author="anton" w:date="2015-04-09T15:12:00Z">
              <w:del w:id="1314" w:author="kmv" w:date="2015-04-14T16:28:00Z">
                <w:r w:rsidDel="00CC434F">
                  <w:rPr>
                    <w:lang w:val="en-US"/>
                  </w:rPr>
                  <w:delText>52</w:delText>
                </w:r>
              </w:del>
            </w:ins>
            <w:ins w:id="1315" w:author="kmv" w:date="2015-04-14T16:28:00Z">
              <w:r>
                <w:rPr>
                  <w:lang w:val="en-US"/>
                </w:rPr>
                <w:t>0F</w:t>
              </w:r>
            </w:ins>
          </w:p>
        </w:tc>
      </w:tr>
    </w:tbl>
    <w:p w:rsidR="00214BDA" w:rsidRPr="00214BDA" w:rsidRDefault="00214BDA" w:rsidP="00214BDA"/>
    <w:sectPr w:rsidR="00214BDA" w:rsidRPr="00214BDA" w:rsidSect="003D1B86">
      <w:headerReference w:type="default" r:id="rId1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82A" w:rsidRDefault="0034782A" w:rsidP="00533956">
      <w:r>
        <w:separator/>
      </w:r>
    </w:p>
  </w:endnote>
  <w:endnote w:type="continuationSeparator" w:id="0">
    <w:p w:rsidR="0034782A" w:rsidRDefault="0034782A" w:rsidP="0053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82A" w:rsidRDefault="0034782A" w:rsidP="00533956">
      <w:r>
        <w:separator/>
      </w:r>
    </w:p>
  </w:footnote>
  <w:footnote w:type="continuationSeparator" w:id="0">
    <w:p w:rsidR="0034782A" w:rsidRDefault="0034782A" w:rsidP="0053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C0F" w:rsidRPr="00533956" w:rsidRDefault="00E76C0F" w:rsidP="00533956">
    <w:pPr>
      <w:pStyle w:val="a6"/>
      <w:jc w:val="right"/>
      <w:rPr>
        <w:sz w:val="20"/>
        <w:szCs w:val="22"/>
      </w:rPr>
    </w:pPr>
    <w:r>
      <w:rPr>
        <w:sz w:val="20"/>
      </w:rPr>
      <w:t xml:space="preserve">АВМР.426431.017 </w:t>
    </w:r>
    <w:r w:rsidRPr="00533956">
      <w:rPr>
        <w:sz w:val="20"/>
        <w:szCs w:val="22"/>
      </w:rPr>
      <w:t>Д</w:t>
    </w:r>
    <w:proofErr w:type="gramStart"/>
    <w:r w:rsidRPr="00533956">
      <w:rPr>
        <w:sz w:val="20"/>
        <w:szCs w:val="22"/>
      </w:rPr>
      <w:t>2</w:t>
    </w:r>
    <w:proofErr w:type="gramEnd"/>
  </w:p>
  <w:p w:rsidR="00E76C0F" w:rsidRPr="00533956" w:rsidRDefault="00E76C0F" w:rsidP="00533956">
    <w:pPr>
      <w:pStyle w:val="a6"/>
      <w:jc w:val="right"/>
      <w:rPr>
        <w:sz w:val="20"/>
        <w:szCs w:val="22"/>
      </w:rPr>
    </w:pPr>
    <w:r w:rsidRPr="00533956">
      <w:rPr>
        <w:sz w:val="20"/>
        <w:szCs w:val="22"/>
      </w:rPr>
      <w:t>АВТУК. Модуль А016А. Конфигурирование и наладка</w:t>
    </w:r>
  </w:p>
  <w:p w:rsidR="00E76C0F" w:rsidRDefault="00E76C0F" w:rsidP="00533956">
    <w:pPr>
      <w:pStyle w:val="a6"/>
      <w:jc w:val="right"/>
    </w:pPr>
    <w:r w:rsidRPr="00035FE2">
      <w:rPr>
        <w:sz w:val="20"/>
      </w:rPr>
      <w:t>Ред. 1.</w:t>
    </w:r>
    <w:del w:id="1316" w:author="anton" w:date="2015-03-27T16:32:00Z">
      <w:r w:rsidDel="00AA2593">
        <w:rPr>
          <w:sz w:val="20"/>
        </w:rPr>
        <w:delText>2</w:delText>
      </w:r>
    </w:del>
    <w:ins w:id="1317" w:author="anton" w:date="2015-03-27T16:32:00Z">
      <w:del w:id="1318" w:author="kmv" w:date="2015-04-14T16:35:00Z">
        <w:r w:rsidRPr="00AA2593" w:rsidDel="0065691F">
          <w:rPr>
            <w:sz w:val="20"/>
            <w:rPrChange w:id="1319" w:author="anton" w:date="2015-03-27T16:32:00Z">
              <w:rPr>
                <w:sz w:val="20"/>
                <w:lang w:val="en-US"/>
              </w:rPr>
            </w:rPrChange>
          </w:rPr>
          <w:delText>3</w:delText>
        </w:r>
      </w:del>
    </w:ins>
    <w:ins w:id="1320" w:author="kmv" w:date="2015-04-14T16:35:00Z">
      <w:r w:rsidR="0065691F" w:rsidRPr="0065691F">
        <w:rPr>
          <w:sz w:val="20"/>
          <w:rPrChange w:id="1321" w:author="kmv" w:date="2015-04-14T16:35:00Z">
            <w:rPr>
              <w:sz w:val="20"/>
              <w:lang w:val="en-US"/>
            </w:rPr>
          </w:rPrChange>
        </w:rPr>
        <w:t>4</w:t>
      </w:r>
    </w:ins>
    <w:r w:rsidRPr="00035FE2">
      <w:rPr>
        <w:sz w:val="20"/>
      </w:rPr>
      <w:t xml:space="preserve">. Автор: </w:t>
    </w:r>
    <w:proofErr w:type="spellStart"/>
    <w:r w:rsidRPr="00035FE2">
      <w:rPr>
        <w:sz w:val="20"/>
      </w:rPr>
      <w:t>Валуйских</w:t>
    </w:r>
    <w:proofErr w:type="spellEnd"/>
    <w:r w:rsidRPr="00035FE2">
      <w:rPr>
        <w:sz w:val="20"/>
      </w:rPr>
      <w:t xml:space="preserve"> А.О.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D6DB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09A5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1AA00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79C5E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4CEB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EAD9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98AB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C21B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889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ACD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8F4590"/>
    <w:multiLevelType w:val="hybridMultilevel"/>
    <w:tmpl w:val="35CA091E"/>
    <w:lvl w:ilvl="0" w:tplc="6E0A0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27C756C"/>
    <w:multiLevelType w:val="multilevel"/>
    <w:tmpl w:val="210E9B3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2">
    <w:nsid w:val="35AA6C64"/>
    <w:multiLevelType w:val="hybridMultilevel"/>
    <w:tmpl w:val="2EC00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3277A"/>
    <w:multiLevelType w:val="hybridMultilevel"/>
    <w:tmpl w:val="566E2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46518"/>
    <w:multiLevelType w:val="hybridMultilevel"/>
    <w:tmpl w:val="0ACA45E4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5">
    <w:nsid w:val="59172273"/>
    <w:multiLevelType w:val="multilevel"/>
    <w:tmpl w:val="2FC28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1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0"/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F0"/>
    <w:rsid w:val="00010118"/>
    <w:rsid w:val="00053125"/>
    <w:rsid w:val="000747CD"/>
    <w:rsid w:val="00077287"/>
    <w:rsid w:val="000C1135"/>
    <w:rsid w:val="000C407F"/>
    <w:rsid w:val="00103367"/>
    <w:rsid w:val="00104072"/>
    <w:rsid w:val="001046AE"/>
    <w:rsid w:val="00105672"/>
    <w:rsid w:val="0010595A"/>
    <w:rsid w:val="001215B6"/>
    <w:rsid w:val="00143599"/>
    <w:rsid w:val="00186047"/>
    <w:rsid w:val="001A1E30"/>
    <w:rsid w:val="001A6078"/>
    <w:rsid w:val="001B17C8"/>
    <w:rsid w:val="001B37A1"/>
    <w:rsid w:val="001E1AF0"/>
    <w:rsid w:val="00214BDA"/>
    <w:rsid w:val="002159B9"/>
    <w:rsid w:val="00222017"/>
    <w:rsid w:val="00224C7A"/>
    <w:rsid w:val="0024200A"/>
    <w:rsid w:val="00245035"/>
    <w:rsid w:val="00292642"/>
    <w:rsid w:val="0031687D"/>
    <w:rsid w:val="003170D8"/>
    <w:rsid w:val="00324B67"/>
    <w:rsid w:val="0033780D"/>
    <w:rsid w:val="003400F6"/>
    <w:rsid w:val="0034782A"/>
    <w:rsid w:val="003826D0"/>
    <w:rsid w:val="00384917"/>
    <w:rsid w:val="003868EB"/>
    <w:rsid w:val="00395713"/>
    <w:rsid w:val="003965B3"/>
    <w:rsid w:val="003A48A3"/>
    <w:rsid w:val="003D1B86"/>
    <w:rsid w:val="003D3210"/>
    <w:rsid w:val="0041337F"/>
    <w:rsid w:val="00422001"/>
    <w:rsid w:val="0043642F"/>
    <w:rsid w:val="004459EA"/>
    <w:rsid w:val="004532AE"/>
    <w:rsid w:val="00461849"/>
    <w:rsid w:val="00487AC7"/>
    <w:rsid w:val="004C7075"/>
    <w:rsid w:val="004D60CE"/>
    <w:rsid w:val="004E22AD"/>
    <w:rsid w:val="00515214"/>
    <w:rsid w:val="00516577"/>
    <w:rsid w:val="00526943"/>
    <w:rsid w:val="00533956"/>
    <w:rsid w:val="00581773"/>
    <w:rsid w:val="00581EF5"/>
    <w:rsid w:val="0059604B"/>
    <w:rsid w:val="005D0CC3"/>
    <w:rsid w:val="005D4878"/>
    <w:rsid w:val="005D4BD8"/>
    <w:rsid w:val="005E3824"/>
    <w:rsid w:val="00600F67"/>
    <w:rsid w:val="006153EB"/>
    <w:rsid w:val="00640445"/>
    <w:rsid w:val="00641FD0"/>
    <w:rsid w:val="0065691F"/>
    <w:rsid w:val="0067218A"/>
    <w:rsid w:val="00673B5C"/>
    <w:rsid w:val="0068681B"/>
    <w:rsid w:val="006A0AB2"/>
    <w:rsid w:val="006A336D"/>
    <w:rsid w:val="006A5115"/>
    <w:rsid w:val="006D695D"/>
    <w:rsid w:val="00706919"/>
    <w:rsid w:val="00710CA7"/>
    <w:rsid w:val="00720263"/>
    <w:rsid w:val="00745761"/>
    <w:rsid w:val="00776F81"/>
    <w:rsid w:val="007B7431"/>
    <w:rsid w:val="007C07A3"/>
    <w:rsid w:val="007D0717"/>
    <w:rsid w:val="007E0783"/>
    <w:rsid w:val="00824E26"/>
    <w:rsid w:val="00826BE7"/>
    <w:rsid w:val="008754E6"/>
    <w:rsid w:val="0088090F"/>
    <w:rsid w:val="0088641B"/>
    <w:rsid w:val="008A1A78"/>
    <w:rsid w:val="008B3347"/>
    <w:rsid w:val="008B5622"/>
    <w:rsid w:val="008C1D10"/>
    <w:rsid w:val="008F28A1"/>
    <w:rsid w:val="00900898"/>
    <w:rsid w:val="00933207"/>
    <w:rsid w:val="009531A6"/>
    <w:rsid w:val="00974441"/>
    <w:rsid w:val="00A239A0"/>
    <w:rsid w:val="00A362C8"/>
    <w:rsid w:val="00A544AC"/>
    <w:rsid w:val="00A91199"/>
    <w:rsid w:val="00AA2593"/>
    <w:rsid w:val="00AB1236"/>
    <w:rsid w:val="00AE474F"/>
    <w:rsid w:val="00AE69E8"/>
    <w:rsid w:val="00B01267"/>
    <w:rsid w:val="00B11FA7"/>
    <w:rsid w:val="00B1512E"/>
    <w:rsid w:val="00B23D92"/>
    <w:rsid w:val="00B6423A"/>
    <w:rsid w:val="00B72C2D"/>
    <w:rsid w:val="00B77081"/>
    <w:rsid w:val="00B92990"/>
    <w:rsid w:val="00BA722F"/>
    <w:rsid w:val="00BB22DE"/>
    <w:rsid w:val="00BD1924"/>
    <w:rsid w:val="00C05B1D"/>
    <w:rsid w:val="00C147C1"/>
    <w:rsid w:val="00C14C17"/>
    <w:rsid w:val="00C1777E"/>
    <w:rsid w:val="00C2362C"/>
    <w:rsid w:val="00C269CE"/>
    <w:rsid w:val="00C610BE"/>
    <w:rsid w:val="00C630FA"/>
    <w:rsid w:val="00C844BA"/>
    <w:rsid w:val="00C9494E"/>
    <w:rsid w:val="00CA52C5"/>
    <w:rsid w:val="00CC38BA"/>
    <w:rsid w:val="00CC434F"/>
    <w:rsid w:val="00CF7E0E"/>
    <w:rsid w:val="00D24577"/>
    <w:rsid w:val="00D26519"/>
    <w:rsid w:val="00D42744"/>
    <w:rsid w:val="00D5418F"/>
    <w:rsid w:val="00D7719D"/>
    <w:rsid w:val="00DA35A8"/>
    <w:rsid w:val="00DB65EB"/>
    <w:rsid w:val="00E10413"/>
    <w:rsid w:val="00E47A98"/>
    <w:rsid w:val="00E67CCB"/>
    <w:rsid w:val="00E76C0F"/>
    <w:rsid w:val="00E80582"/>
    <w:rsid w:val="00EA4CE6"/>
    <w:rsid w:val="00EB6D89"/>
    <w:rsid w:val="00ED4714"/>
    <w:rsid w:val="00ED696F"/>
    <w:rsid w:val="00EE4C5D"/>
    <w:rsid w:val="00EE6C54"/>
    <w:rsid w:val="00EF6735"/>
    <w:rsid w:val="00F516B8"/>
    <w:rsid w:val="00FC16A5"/>
    <w:rsid w:val="00FC637C"/>
    <w:rsid w:val="00FD56E3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199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Droid Sans" w:hAnsi="Times New Roman" w:cs="Lohit Hindi"/>
      <w:kern w:val="28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24B67"/>
    <w:pPr>
      <w:numPr>
        <w:numId w:val="7"/>
      </w:numPr>
      <w:spacing w:before="120"/>
      <w:jc w:val="center"/>
      <w:outlineLvl w:val="0"/>
    </w:pPr>
    <w:rPr>
      <w:b/>
      <w:sz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324B67"/>
    <w:pPr>
      <w:numPr>
        <w:ilvl w:val="1"/>
      </w:numPr>
      <w:ind w:left="1423"/>
      <w:jc w:val="both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37A1"/>
    <w:pPr>
      <w:numPr>
        <w:ilvl w:val="2"/>
        <w:numId w:val="7"/>
      </w:num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A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19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92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7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link w:val="a6"/>
    <w:uiPriority w:val="99"/>
    <w:rsid w:val="001B37A1"/>
    <w:rPr>
      <w:rFonts w:ascii="Times New Roman" w:eastAsia="Droid Sans" w:hAnsi="Times New Roman" w:cs="Mangal"/>
      <w:kern w:val="28"/>
      <w:sz w:val="28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1B37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link w:val="a8"/>
    <w:uiPriority w:val="99"/>
    <w:rsid w:val="001B37A1"/>
    <w:rPr>
      <w:rFonts w:ascii="Times New Roman" w:eastAsia="Droid Sans" w:hAnsi="Times New Roman" w:cs="Mangal"/>
      <w:kern w:val="28"/>
      <w:sz w:val="28"/>
      <w:szCs w:val="21"/>
      <w:lang w:eastAsia="zh-CN" w:bidi="hi-IN"/>
    </w:rPr>
  </w:style>
  <w:style w:type="character" w:customStyle="1" w:styleId="10">
    <w:name w:val="Заголовок 1 Знак"/>
    <w:link w:val="1"/>
    <w:uiPriority w:val="9"/>
    <w:rsid w:val="00324B67"/>
    <w:rPr>
      <w:rFonts w:ascii="Times New Roman" w:eastAsia="Droid Sans" w:hAnsi="Times New Roman" w:cs="Lohit Hindi"/>
      <w:b/>
      <w:kern w:val="28"/>
      <w:sz w:val="36"/>
      <w:szCs w:val="24"/>
      <w:lang w:eastAsia="zh-CN" w:bidi="hi-IN"/>
    </w:rPr>
  </w:style>
  <w:style w:type="character" w:customStyle="1" w:styleId="20">
    <w:name w:val="Заголовок 2 Знак"/>
    <w:link w:val="2"/>
    <w:uiPriority w:val="9"/>
    <w:rsid w:val="00324B67"/>
    <w:rPr>
      <w:rFonts w:ascii="Times New Roman" w:eastAsia="Droid Sans" w:hAnsi="Times New Roman" w:cs="Lohit Hindi"/>
      <w:b/>
      <w:kern w:val="28"/>
      <w:sz w:val="32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1B37A1"/>
    <w:rPr>
      <w:rFonts w:ascii="Times New Roman" w:eastAsia="Droid Sans" w:hAnsi="Times New Roman" w:cs="Lohit Hindi"/>
      <w:i/>
      <w:kern w:val="28"/>
      <w:sz w:val="28"/>
      <w:szCs w:val="24"/>
      <w:lang w:eastAsia="zh-CN" w:bidi="hi-IN"/>
    </w:rPr>
  </w:style>
  <w:style w:type="paragraph" w:customStyle="1" w:styleId="aa">
    <w:name w:val="Приложение"/>
    <w:basedOn w:val="1"/>
    <w:next w:val="a"/>
    <w:qFormat/>
    <w:rsid w:val="001B37A1"/>
    <w:pPr>
      <w:numPr>
        <w:numId w:val="0"/>
      </w:numPr>
    </w:pPr>
  </w:style>
  <w:style w:type="paragraph" w:customStyle="1" w:styleId="ab">
    <w:name w:val="Табличный"/>
    <w:basedOn w:val="a"/>
    <w:qFormat/>
    <w:rsid w:val="001B37A1"/>
    <w:pPr>
      <w:ind w:firstLine="0"/>
      <w:jc w:val="left"/>
    </w:pPr>
  </w:style>
  <w:style w:type="paragraph" w:customStyle="1" w:styleId="ac">
    <w:name w:val="Табличный ц"/>
    <w:basedOn w:val="a"/>
    <w:qFormat/>
    <w:rsid w:val="001B37A1"/>
    <w:pPr>
      <w:ind w:firstLine="0"/>
      <w:jc w:val="center"/>
    </w:pPr>
  </w:style>
  <w:style w:type="paragraph" w:styleId="ad">
    <w:name w:val="annotation text"/>
    <w:basedOn w:val="a"/>
    <w:link w:val="ae"/>
    <w:uiPriority w:val="99"/>
    <w:unhideWhenUsed/>
    <w:rsid w:val="001B37A1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rsid w:val="001B37A1"/>
    <w:rPr>
      <w:rFonts w:ascii="Times New Roman" w:eastAsia="Droid Sans" w:hAnsi="Times New Roman" w:cs="Mangal"/>
      <w:kern w:val="28"/>
      <w:sz w:val="20"/>
      <w:szCs w:val="18"/>
      <w:lang w:eastAsia="zh-CN" w:bidi="hi-IN"/>
    </w:rPr>
  </w:style>
  <w:style w:type="paragraph" w:styleId="21">
    <w:name w:val="List 2"/>
    <w:basedOn w:val="a"/>
    <w:uiPriority w:val="99"/>
    <w:unhideWhenUsed/>
    <w:rsid w:val="001B37A1"/>
    <w:pPr>
      <w:ind w:left="566" w:hanging="283"/>
      <w:contextualSpacing/>
    </w:pPr>
    <w:rPr>
      <w:rFonts w:cs="Mangal"/>
    </w:rPr>
  </w:style>
  <w:style w:type="paragraph" w:customStyle="1" w:styleId="af">
    <w:name w:val="Комментарий"/>
    <w:basedOn w:val="a"/>
    <w:qFormat/>
    <w:rsid w:val="001B37A1"/>
    <w:rPr>
      <w:sz w:val="24"/>
    </w:rPr>
  </w:style>
  <w:style w:type="table" w:styleId="af0">
    <w:name w:val="Table Grid"/>
    <w:basedOn w:val="a1"/>
    <w:uiPriority w:val="59"/>
    <w:rsid w:val="00453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6404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199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Droid Sans" w:hAnsi="Times New Roman" w:cs="Lohit Hindi"/>
      <w:kern w:val="28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24B67"/>
    <w:pPr>
      <w:numPr>
        <w:numId w:val="7"/>
      </w:numPr>
      <w:spacing w:before="120"/>
      <w:jc w:val="center"/>
      <w:outlineLvl w:val="0"/>
    </w:pPr>
    <w:rPr>
      <w:b/>
      <w:sz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324B67"/>
    <w:pPr>
      <w:numPr>
        <w:ilvl w:val="1"/>
      </w:numPr>
      <w:ind w:left="1423"/>
      <w:jc w:val="both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37A1"/>
    <w:pPr>
      <w:numPr>
        <w:ilvl w:val="2"/>
        <w:numId w:val="7"/>
      </w:num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A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19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92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7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link w:val="a6"/>
    <w:uiPriority w:val="99"/>
    <w:rsid w:val="001B37A1"/>
    <w:rPr>
      <w:rFonts w:ascii="Times New Roman" w:eastAsia="Droid Sans" w:hAnsi="Times New Roman" w:cs="Mangal"/>
      <w:kern w:val="28"/>
      <w:sz w:val="28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1B37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link w:val="a8"/>
    <w:uiPriority w:val="99"/>
    <w:rsid w:val="001B37A1"/>
    <w:rPr>
      <w:rFonts w:ascii="Times New Roman" w:eastAsia="Droid Sans" w:hAnsi="Times New Roman" w:cs="Mangal"/>
      <w:kern w:val="28"/>
      <w:sz w:val="28"/>
      <w:szCs w:val="21"/>
      <w:lang w:eastAsia="zh-CN" w:bidi="hi-IN"/>
    </w:rPr>
  </w:style>
  <w:style w:type="character" w:customStyle="1" w:styleId="10">
    <w:name w:val="Заголовок 1 Знак"/>
    <w:link w:val="1"/>
    <w:uiPriority w:val="9"/>
    <w:rsid w:val="00324B67"/>
    <w:rPr>
      <w:rFonts w:ascii="Times New Roman" w:eastAsia="Droid Sans" w:hAnsi="Times New Roman" w:cs="Lohit Hindi"/>
      <w:b/>
      <w:kern w:val="28"/>
      <w:sz w:val="36"/>
      <w:szCs w:val="24"/>
      <w:lang w:eastAsia="zh-CN" w:bidi="hi-IN"/>
    </w:rPr>
  </w:style>
  <w:style w:type="character" w:customStyle="1" w:styleId="20">
    <w:name w:val="Заголовок 2 Знак"/>
    <w:link w:val="2"/>
    <w:uiPriority w:val="9"/>
    <w:rsid w:val="00324B67"/>
    <w:rPr>
      <w:rFonts w:ascii="Times New Roman" w:eastAsia="Droid Sans" w:hAnsi="Times New Roman" w:cs="Lohit Hindi"/>
      <w:b/>
      <w:kern w:val="28"/>
      <w:sz w:val="32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1B37A1"/>
    <w:rPr>
      <w:rFonts w:ascii="Times New Roman" w:eastAsia="Droid Sans" w:hAnsi="Times New Roman" w:cs="Lohit Hindi"/>
      <w:i/>
      <w:kern w:val="28"/>
      <w:sz w:val="28"/>
      <w:szCs w:val="24"/>
      <w:lang w:eastAsia="zh-CN" w:bidi="hi-IN"/>
    </w:rPr>
  </w:style>
  <w:style w:type="paragraph" w:customStyle="1" w:styleId="aa">
    <w:name w:val="Приложение"/>
    <w:basedOn w:val="1"/>
    <w:next w:val="a"/>
    <w:qFormat/>
    <w:rsid w:val="001B37A1"/>
    <w:pPr>
      <w:numPr>
        <w:numId w:val="0"/>
      </w:numPr>
    </w:pPr>
  </w:style>
  <w:style w:type="paragraph" w:customStyle="1" w:styleId="ab">
    <w:name w:val="Табличный"/>
    <w:basedOn w:val="a"/>
    <w:qFormat/>
    <w:rsid w:val="001B37A1"/>
    <w:pPr>
      <w:ind w:firstLine="0"/>
      <w:jc w:val="left"/>
    </w:pPr>
  </w:style>
  <w:style w:type="paragraph" w:customStyle="1" w:styleId="ac">
    <w:name w:val="Табличный ц"/>
    <w:basedOn w:val="a"/>
    <w:qFormat/>
    <w:rsid w:val="001B37A1"/>
    <w:pPr>
      <w:ind w:firstLine="0"/>
      <w:jc w:val="center"/>
    </w:pPr>
  </w:style>
  <w:style w:type="paragraph" w:styleId="ad">
    <w:name w:val="annotation text"/>
    <w:basedOn w:val="a"/>
    <w:link w:val="ae"/>
    <w:uiPriority w:val="99"/>
    <w:unhideWhenUsed/>
    <w:rsid w:val="001B37A1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rsid w:val="001B37A1"/>
    <w:rPr>
      <w:rFonts w:ascii="Times New Roman" w:eastAsia="Droid Sans" w:hAnsi="Times New Roman" w:cs="Mangal"/>
      <w:kern w:val="28"/>
      <w:sz w:val="20"/>
      <w:szCs w:val="18"/>
      <w:lang w:eastAsia="zh-CN" w:bidi="hi-IN"/>
    </w:rPr>
  </w:style>
  <w:style w:type="paragraph" w:styleId="21">
    <w:name w:val="List 2"/>
    <w:basedOn w:val="a"/>
    <w:uiPriority w:val="99"/>
    <w:unhideWhenUsed/>
    <w:rsid w:val="001B37A1"/>
    <w:pPr>
      <w:ind w:left="566" w:hanging="283"/>
      <w:contextualSpacing/>
    </w:pPr>
    <w:rPr>
      <w:rFonts w:cs="Mangal"/>
    </w:rPr>
  </w:style>
  <w:style w:type="paragraph" w:customStyle="1" w:styleId="af">
    <w:name w:val="Комментарий"/>
    <w:basedOn w:val="a"/>
    <w:qFormat/>
    <w:rsid w:val="001B37A1"/>
    <w:rPr>
      <w:sz w:val="24"/>
    </w:rPr>
  </w:style>
  <w:style w:type="table" w:styleId="af0">
    <w:name w:val="Table Grid"/>
    <w:basedOn w:val="a1"/>
    <w:uiPriority w:val="59"/>
    <w:rsid w:val="00453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6404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kmv</dc:creator>
  <cp:lastModifiedBy>kmv</cp:lastModifiedBy>
  <cp:revision>2</cp:revision>
  <dcterms:created xsi:type="dcterms:W3CDTF">2015-04-14T13:36:00Z</dcterms:created>
  <dcterms:modified xsi:type="dcterms:W3CDTF">2015-04-14T13:36:00Z</dcterms:modified>
</cp:coreProperties>
</file>