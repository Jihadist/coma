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DC" w:rsidRDefault="009139DC" w:rsidP="00057AB2"/>
    <w:p w:rsidR="00020CC9" w:rsidRPr="00C6729F" w:rsidRDefault="004305A3" w:rsidP="006C60A0">
      <w:pPr>
        <w:jc w:val="center"/>
        <w:rPr>
          <w:b/>
          <w:sz w:val="32"/>
          <w:szCs w:val="32"/>
        </w:rPr>
      </w:pPr>
      <w:r w:rsidRPr="00C6729F">
        <w:rPr>
          <w:b/>
          <w:sz w:val="32"/>
          <w:szCs w:val="32"/>
        </w:rPr>
        <w:t>АВТУК.</w:t>
      </w:r>
      <w:r w:rsidR="00DB3DB1" w:rsidRPr="00C6729F">
        <w:rPr>
          <w:b/>
          <w:sz w:val="32"/>
          <w:szCs w:val="32"/>
        </w:rPr>
        <w:t xml:space="preserve"> Модул</w:t>
      </w:r>
      <w:r w:rsidR="005C574B">
        <w:rPr>
          <w:b/>
          <w:sz w:val="32"/>
          <w:szCs w:val="32"/>
        </w:rPr>
        <w:t>и</w:t>
      </w:r>
      <w:r w:rsidR="00DB3DB1" w:rsidRPr="00C6729F">
        <w:rPr>
          <w:b/>
          <w:sz w:val="32"/>
          <w:szCs w:val="32"/>
        </w:rPr>
        <w:t xml:space="preserve"> </w:t>
      </w:r>
      <w:r w:rsidR="00530304">
        <w:rPr>
          <w:b/>
          <w:sz w:val="32"/>
          <w:szCs w:val="32"/>
        </w:rPr>
        <w:t>8</w:t>
      </w:r>
      <w:r w:rsidR="005C574B">
        <w:rPr>
          <w:b/>
          <w:sz w:val="32"/>
          <w:szCs w:val="32"/>
        </w:rPr>
        <w:t>4 и МНК3</w:t>
      </w:r>
      <w:r w:rsidR="00DB3DB1" w:rsidRPr="00C6729F">
        <w:rPr>
          <w:b/>
          <w:sz w:val="32"/>
          <w:szCs w:val="32"/>
        </w:rPr>
        <w:t>.</w:t>
      </w:r>
      <w:r w:rsidR="003F77AE" w:rsidRPr="00C6729F">
        <w:rPr>
          <w:b/>
          <w:sz w:val="32"/>
          <w:szCs w:val="32"/>
        </w:rPr>
        <w:br/>
      </w:r>
      <w:r w:rsidR="00DB3DB1" w:rsidRPr="00C6729F">
        <w:rPr>
          <w:b/>
          <w:sz w:val="32"/>
          <w:szCs w:val="32"/>
        </w:rPr>
        <w:t xml:space="preserve"> </w:t>
      </w:r>
      <w:r w:rsidR="003F77AE" w:rsidRPr="00C6729F">
        <w:rPr>
          <w:b/>
          <w:sz w:val="32"/>
          <w:szCs w:val="32"/>
        </w:rPr>
        <w:t>Конфигурирование и наладка</w:t>
      </w:r>
    </w:p>
    <w:p w:rsidR="004940BB" w:rsidRDefault="004940BB" w:rsidP="004940BB">
      <w:pPr>
        <w:pStyle w:val="af6"/>
        <w:spacing w:after="240"/>
      </w:pPr>
      <w:r>
        <w:t>Оглавление</w:t>
      </w:r>
    </w:p>
    <w:p w:rsidR="00124672" w:rsidRDefault="00C67438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lang w:eastAsia="ru-RU" w:bidi="ar-SA"/>
        </w:rPr>
        <w:fldChar w:fldCharType="begin"/>
      </w:r>
      <w:r>
        <w:rPr>
          <w:lang w:eastAsia="ru-RU" w:bidi="ar-SA"/>
        </w:rPr>
        <w:instrText xml:space="preserve"> TOC \o "1-2" \h \z \u </w:instrText>
      </w:r>
      <w:r>
        <w:rPr>
          <w:lang w:eastAsia="ru-RU" w:bidi="ar-SA"/>
        </w:rPr>
        <w:fldChar w:fldCharType="separate"/>
      </w:r>
      <w:hyperlink w:anchor="_Toc5262883" w:history="1">
        <w:r w:rsidR="00124672" w:rsidRPr="00441D6B">
          <w:rPr>
            <w:rStyle w:val="af2"/>
            <w:noProof/>
          </w:rPr>
          <w:t>Изменения в редакции документа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_Toc5262883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2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84" w:history="1">
        <w:r w:rsidR="00124672" w:rsidRPr="00441D6B">
          <w:rPr>
            <w:rStyle w:val="af2"/>
            <w:noProof/>
          </w:rPr>
          <w:t>1.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Принятые сокращения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_Toc5262884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2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85" w:history="1">
        <w:r w:rsidR="00124672" w:rsidRPr="00441D6B">
          <w:rPr>
            <w:rStyle w:val="af2"/>
            <w:noProof/>
          </w:rPr>
          <w:t>2.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Общая информация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_Toc5262885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3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86" w:history="1">
        <w:r w:rsidR="00124672" w:rsidRPr="00441D6B">
          <w:rPr>
            <w:rStyle w:val="af2"/>
            <w:noProof/>
          </w:rPr>
          <w:t>3.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Необходимое оборудование и программы: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_Toc5262886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3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87" w:history="1">
        <w:r w:rsidR="00124672" w:rsidRPr="00441D6B">
          <w:rPr>
            <w:rStyle w:val="af2"/>
            <w:noProof/>
          </w:rPr>
          <w:t>4.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Последовательность операций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_Toc5262887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4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88" w:history="1">
        <w:r w:rsidR="00124672" w:rsidRPr="00441D6B">
          <w:rPr>
            <w:rStyle w:val="af2"/>
            <w:noProof/>
          </w:rPr>
          <w:t>5.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Загрузка ВПО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_Toc5262888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4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89" w:history="1">
        <w:r w:rsidR="00124672" w:rsidRPr="00441D6B">
          <w:rPr>
            <w:rStyle w:val="af2"/>
            <w:noProof/>
          </w:rPr>
          <w:t>5.1.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Загрузка ВПО средствами отладчика среды разработки Keil.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_Toc5262889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4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0" w:history="1">
        <w:r w:rsidR="00124672" w:rsidRPr="00441D6B">
          <w:rPr>
            <w:rStyle w:val="af2"/>
            <w:noProof/>
          </w:rPr>
          <w:t>5.2.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Начальная загрузка ВПО из ТПК через интерфейс USB.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_Toc5262890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4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1" w:history="1">
        <w:r w:rsidR="00124672" w:rsidRPr="00441D6B">
          <w:rPr>
            <w:rStyle w:val="af2"/>
            <w:noProof/>
          </w:rPr>
          <w:t>5.3.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Перезагрузка ВПО «на ходу» по каналу «Ethernet».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_Toc5262891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7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2" w:history="1">
        <w:r w:rsidR="00124672" w:rsidRPr="00441D6B">
          <w:rPr>
            <w:rStyle w:val="af2"/>
            <w:noProof/>
          </w:rPr>
          <w:t>6.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Конфигурирование модуля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_Toc5262892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8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3" w:history="1">
        <w:r w:rsidR="00124672" w:rsidRPr="00441D6B">
          <w:rPr>
            <w:rStyle w:val="af2"/>
            <w:noProof/>
          </w:rPr>
          <w:t>6.1.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Проверка работоспособности модуля и установление связи с ТПК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_Toc5262893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8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4" w:history="1">
        <w:r w:rsidR="00124672" w:rsidRPr="00441D6B">
          <w:rPr>
            <w:rStyle w:val="af2"/>
            <w:noProof/>
          </w:rPr>
          <w:t>6.2.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Проверка и корректировка установленной конфигурации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_Toc5262894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12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5" w:history="1">
        <w:r w:rsidR="00124672" w:rsidRPr="00441D6B">
          <w:rPr>
            <w:rStyle w:val="af2"/>
            <w:noProof/>
          </w:rPr>
          <w:t>7.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Регулировка модуля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_Toc5262895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15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6" w:history="1">
        <w:r w:rsidR="00124672" w:rsidRPr="00441D6B">
          <w:rPr>
            <w:rStyle w:val="af2"/>
            <w:noProof/>
          </w:rPr>
          <w:t>7.1.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Общие сведения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_Toc5262896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15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7" w:history="1">
        <w:r w:rsidR="00124672" w:rsidRPr="00441D6B">
          <w:rPr>
            <w:rStyle w:val="af2"/>
            <w:noProof/>
          </w:rPr>
          <w:t>7.2.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Проверка правильности измерения входных сигналов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_Toc5262897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15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8" w:history="1">
        <w:r w:rsidR="00124672" w:rsidRPr="00441D6B">
          <w:rPr>
            <w:rStyle w:val="af2"/>
            <w:noProof/>
          </w:rPr>
          <w:t>7.3.</w:t>
        </w:r>
        <w:r w:rsidR="0012467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124672" w:rsidRPr="00441D6B">
          <w:rPr>
            <w:rStyle w:val="af2"/>
            <w:noProof/>
          </w:rPr>
          <w:t>Регулировка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_Toc5262898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16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899" w:history="1">
        <w:r w:rsidR="00124672" w:rsidRPr="00441D6B">
          <w:rPr>
            <w:rStyle w:val="af2"/>
            <w:noProof/>
          </w:rPr>
          <w:t xml:space="preserve">Приложение 1.  Загрузка ВПО из среды разработки </w:t>
        </w:r>
        <w:r w:rsidR="00124672" w:rsidRPr="00441D6B">
          <w:rPr>
            <w:rStyle w:val="af2"/>
            <w:noProof/>
            <w:lang w:val="en-US"/>
          </w:rPr>
          <w:t>Keil</w:t>
        </w:r>
        <w:r w:rsidR="00124672" w:rsidRPr="00441D6B">
          <w:rPr>
            <w:rStyle w:val="af2"/>
            <w:noProof/>
          </w:rPr>
          <w:t xml:space="preserve"> </w:t>
        </w:r>
        <w:r w:rsidR="00124672" w:rsidRPr="00441D6B">
          <w:rPr>
            <w:rStyle w:val="af2"/>
            <w:noProof/>
            <w:lang w:val="en-US"/>
          </w:rPr>
          <w:t>uV</w:t>
        </w:r>
        <w:r w:rsidR="00124672" w:rsidRPr="00441D6B">
          <w:rPr>
            <w:rStyle w:val="af2"/>
            <w:noProof/>
          </w:rPr>
          <w:t>5.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_Toc5262899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22</w:t>
        </w:r>
        <w:r w:rsidR="00124672">
          <w:rPr>
            <w:noProof/>
            <w:webHidden/>
          </w:rPr>
          <w:fldChar w:fldCharType="end"/>
        </w:r>
      </w:hyperlink>
    </w:p>
    <w:p w:rsidR="00124672" w:rsidRDefault="001275E7">
      <w:pPr>
        <w:pStyle w:val="1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262900" w:history="1">
        <w:r w:rsidR="00124672" w:rsidRPr="00441D6B">
          <w:rPr>
            <w:rStyle w:val="af2"/>
            <w:noProof/>
          </w:rPr>
          <w:t>Приложение 2.  Блоки данных, передаваемых по каналу USB командами GBd x</w:t>
        </w:r>
        <w:r w:rsidR="00124672">
          <w:rPr>
            <w:noProof/>
            <w:webHidden/>
          </w:rPr>
          <w:tab/>
        </w:r>
        <w:r w:rsidR="00124672">
          <w:rPr>
            <w:noProof/>
            <w:webHidden/>
          </w:rPr>
          <w:fldChar w:fldCharType="begin"/>
        </w:r>
        <w:r w:rsidR="00124672">
          <w:rPr>
            <w:noProof/>
            <w:webHidden/>
          </w:rPr>
          <w:instrText xml:space="preserve"> PAGEREF _Toc5262900 \h </w:instrText>
        </w:r>
        <w:r w:rsidR="00124672">
          <w:rPr>
            <w:noProof/>
            <w:webHidden/>
          </w:rPr>
        </w:r>
        <w:r w:rsidR="00124672">
          <w:rPr>
            <w:noProof/>
            <w:webHidden/>
          </w:rPr>
          <w:fldChar w:fldCharType="separate"/>
        </w:r>
        <w:r w:rsidR="00124672">
          <w:rPr>
            <w:noProof/>
            <w:webHidden/>
          </w:rPr>
          <w:t>23</w:t>
        </w:r>
        <w:r w:rsidR="00124672">
          <w:rPr>
            <w:noProof/>
            <w:webHidden/>
          </w:rPr>
          <w:fldChar w:fldCharType="end"/>
        </w:r>
      </w:hyperlink>
    </w:p>
    <w:p w:rsidR="00C67438" w:rsidRPr="00C67438" w:rsidRDefault="00C67438" w:rsidP="002E2AE1">
      <w:pPr>
        <w:ind w:left="142" w:firstLine="0"/>
        <w:rPr>
          <w:lang w:eastAsia="ru-RU" w:bidi="ar-SA"/>
        </w:rPr>
      </w:pPr>
      <w:r>
        <w:rPr>
          <w:lang w:eastAsia="ru-RU" w:bidi="ar-SA"/>
        </w:rPr>
        <w:fldChar w:fldCharType="end"/>
      </w:r>
    </w:p>
    <w:p w:rsidR="00B95FA4" w:rsidRPr="00AE385F" w:rsidRDefault="00C67438" w:rsidP="007255D6">
      <w:pPr>
        <w:pStyle w:val="1"/>
        <w:numPr>
          <w:ilvl w:val="0"/>
          <w:numId w:val="0"/>
        </w:numPr>
        <w:spacing w:after="120"/>
        <w:ind w:left="357"/>
        <w:rPr>
          <w:color w:val="C00000"/>
          <w:sz w:val="28"/>
          <w:szCs w:val="28"/>
        </w:rPr>
      </w:pPr>
      <w:bookmarkStart w:id="0" w:name="_Toc418752072"/>
      <w:r>
        <w:rPr>
          <w:color w:val="C00000"/>
        </w:rPr>
        <w:br w:type="page"/>
      </w:r>
      <w:bookmarkStart w:id="1" w:name="_Toc5262883"/>
      <w:r w:rsidR="00B95FA4" w:rsidRPr="00AE385F">
        <w:rPr>
          <w:color w:val="C00000"/>
          <w:sz w:val="28"/>
          <w:szCs w:val="28"/>
        </w:rPr>
        <w:lastRenderedPageBreak/>
        <w:t>Изменения в редакции документа</w:t>
      </w:r>
      <w:bookmarkEnd w:id="0"/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7337"/>
      </w:tblGrid>
      <w:tr w:rsidR="00480DF1" w:rsidTr="00480DF1">
        <w:tc>
          <w:tcPr>
            <w:tcW w:w="1384" w:type="dxa"/>
            <w:shd w:val="clear" w:color="auto" w:fill="DAEEF3" w:themeFill="accent5" w:themeFillTint="33"/>
            <w:vAlign w:val="center"/>
          </w:tcPr>
          <w:p w:rsidR="00480DF1" w:rsidRPr="00480DF1" w:rsidRDefault="00480DF1" w:rsidP="00480DF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Редакция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480DF1" w:rsidRDefault="00480DF1" w:rsidP="00480DF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7337" w:type="dxa"/>
            <w:shd w:val="clear" w:color="auto" w:fill="DAEEF3" w:themeFill="accent5" w:themeFillTint="33"/>
            <w:vAlign w:val="center"/>
          </w:tcPr>
          <w:p w:rsidR="00480DF1" w:rsidRDefault="00480DF1" w:rsidP="00480DF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Изменения</w:t>
            </w:r>
          </w:p>
        </w:tc>
      </w:tr>
      <w:tr w:rsidR="00480DF1" w:rsidTr="00480DF1">
        <w:tc>
          <w:tcPr>
            <w:tcW w:w="1384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 w:rsidRPr="000B777C">
              <w:rPr>
                <w:sz w:val="24"/>
              </w:rPr>
              <w:t>1.0</w:t>
            </w:r>
          </w:p>
        </w:tc>
        <w:tc>
          <w:tcPr>
            <w:tcW w:w="1418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 w:rsidRPr="000B777C">
              <w:rPr>
                <w:sz w:val="24"/>
              </w:rPr>
              <w:t>05.04.2019</w:t>
            </w:r>
          </w:p>
        </w:tc>
        <w:tc>
          <w:tcPr>
            <w:tcW w:w="7337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 w:rsidRPr="000B777C">
              <w:rPr>
                <w:sz w:val="24"/>
              </w:rPr>
              <w:t>Начальная редакция</w:t>
            </w:r>
          </w:p>
        </w:tc>
      </w:tr>
      <w:tr w:rsidR="00480DF1" w:rsidTr="00480DF1">
        <w:tc>
          <w:tcPr>
            <w:tcW w:w="1384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 w:rsidRPr="000B777C">
              <w:rPr>
                <w:sz w:val="24"/>
              </w:rPr>
              <w:t>1.1</w:t>
            </w:r>
          </w:p>
        </w:tc>
        <w:tc>
          <w:tcPr>
            <w:tcW w:w="1418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 w:rsidRPr="000B777C">
              <w:rPr>
                <w:sz w:val="24"/>
              </w:rPr>
              <w:t>15.04.2019</w:t>
            </w:r>
          </w:p>
        </w:tc>
        <w:tc>
          <w:tcPr>
            <w:tcW w:w="7337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</w:t>
            </w:r>
            <w:r w:rsidRPr="000B777C">
              <w:rPr>
                <w:sz w:val="24"/>
              </w:rPr>
              <w:t>точнена редакция п.7.3.4.11.</w:t>
            </w:r>
          </w:p>
        </w:tc>
      </w:tr>
      <w:tr w:rsidR="00480DF1" w:rsidTr="00480DF1">
        <w:tc>
          <w:tcPr>
            <w:tcW w:w="1384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418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08.09.2020</w:t>
            </w:r>
          </w:p>
        </w:tc>
        <w:tc>
          <w:tcPr>
            <w:tcW w:w="7337" w:type="dxa"/>
          </w:tcPr>
          <w:p w:rsidR="00480DF1" w:rsidRDefault="00480DF1" w:rsidP="00AB26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Доработан раздел 7.3.4 с учетом задания в конфигурации С</w:t>
            </w:r>
            <w:r w:rsidRPr="00480DF1">
              <w:rPr>
                <w:sz w:val="24"/>
                <w:vertAlign w:val="subscript"/>
              </w:rPr>
              <w:t>пасп</w:t>
            </w:r>
            <w:r>
              <w:rPr>
                <w:sz w:val="24"/>
              </w:rPr>
              <w:t>.</w:t>
            </w:r>
          </w:p>
        </w:tc>
      </w:tr>
      <w:tr w:rsidR="00082BCD" w:rsidTr="00480DF1">
        <w:tc>
          <w:tcPr>
            <w:tcW w:w="1384" w:type="dxa"/>
          </w:tcPr>
          <w:p w:rsidR="00082BCD" w:rsidRDefault="00082BCD" w:rsidP="00082BC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418" w:type="dxa"/>
          </w:tcPr>
          <w:p w:rsidR="00082BCD" w:rsidRDefault="00082BCD" w:rsidP="00082BC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15.09.2020</w:t>
            </w:r>
          </w:p>
        </w:tc>
        <w:tc>
          <w:tcPr>
            <w:tcW w:w="7337" w:type="dxa"/>
          </w:tcPr>
          <w:p w:rsidR="00082BCD" w:rsidRDefault="00082BCD" w:rsidP="00AB26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Изменена редакция п.7.2.1</w:t>
            </w:r>
          </w:p>
        </w:tc>
      </w:tr>
      <w:tr w:rsidR="002E4D7F" w:rsidTr="00480DF1">
        <w:tc>
          <w:tcPr>
            <w:tcW w:w="1384" w:type="dxa"/>
          </w:tcPr>
          <w:p w:rsidR="002E4D7F" w:rsidRPr="00861FD6" w:rsidRDefault="002E4D7F" w:rsidP="002E4D7F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2E4D7F" w:rsidRDefault="002E4D7F" w:rsidP="002E4D7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.09.2020</w:t>
            </w:r>
          </w:p>
        </w:tc>
        <w:tc>
          <w:tcPr>
            <w:tcW w:w="7337" w:type="dxa"/>
          </w:tcPr>
          <w:p w:rsidR="002E4D7F" w:rsidRPr="00861FD6" w:rsidRDefault="002E4D7F" w:rsidP="00AB26CA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Переработан раздел 7.3.</w:t>
            </w:r>
          </w:p>
        </w:tc>
      </w:tr>
      <w:tr w:rsidR="001275E7" w:rsidTr="00480DF1">
        <w:tc>
          <w:tcPr>
            <w:tcW w:w="1384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1418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18.09.2020</w:t>
            </w:r>
          </w:p>
        </w:tc>
        <w:tc>
          <w:tcPr>
            <w:tcW w:w="7337" w:type="dxa"/>
          </w:tcPr>
          <w:p w:rsidR="001275E7" w:rsidRDefault="0077550F" w:rsidP="00AB26C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П.7.2.1, 7.2.8, 7.3.2, 7.3.4.1, 7.3.4.14, 7.3.5.10..12.</w:t>
            </w:r>
          </w:p>
        </w:tc>
      </w:tr>
      <w:tr w:rsidR="001275E7" w:rsidTr="00480DF1">
        <w:tc>
          <w:tcPr>
            <w:tcW w:w="1384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</w:p>
        </w:tc>
        <w:tc>
          <w:tcPr>
            <w:tcW w:w="7337" w:type="dxa"/>
          </w:tcPr>
          <w:p w:rsidR="001275E7" w:rsidRDefault="001275E7" w:rsidP="00AB26CA">
            <w:pPr>
              <w:ind w:firstLine="0"/>
              <w:rPr>
                <w:sz w:val="24"/>
              </w:rPr>
            </w:pPr>
          </w:p>
        </w:tc>
      </w:tr>
      <w:tr w:rsidR="001275E7" w:rsidTr="00480DF1">
        <w:tc>
          <w:tcPr>
            <w:tcW w:w="1384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</w:p>
        </w:tc>
        <w:tc>
          <w:tcPr>
            <w:tcW w:w="7337" w:type="dxa"/>
          </w:tcPr>
          <w:p w:rsidR="001275E7" w:rsidRDefault="001275E7" w:rsidP="00AB26CA">
            <w:pPr>
              <w:ind w:firstLine="0"/>
              <w:rPr>
                <w:sz w:val="24"/>
              </w:rPr>
            </w:pPr>
          </w:p>
        </w:tc>
      </w:tr>
      <w:tr w:rsidR="001275E7" w:rsidTr="00480DF1">
        <w:tc>
          <w:tcPr>
            <w:tcW w:w="1384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1275E7" w:rsidRDefault="001275E7" w:rsidP="002E4D7F">
            <w:pPr>
              <w:ind w:firstLine="0"/>
              <w:rPr>
                <w:sz w:val="24"/>
              </w:rPr>
            </w:pPr>
          </w:p>
        </w:tc>
        <w:tc>
          <w:tcPr>
            <w:tcW w:w="7337" w:type="dxa"/>
          </w:tcPr>
          <w:p w:rsidR="001275E7" w:rsidRDefault="001275E7" w:rsidP="00AB26CA">
            <w:pPr>
              <w:ind w:firstLine="0"/>
              <w:rPr>
                <w:sz w:val="24"/>
              </w:rPr>
            </w:pPr>
          </w:p>
        </w:tc>
      </w:tr>
    </w:tbl>
    <w:p w:rsidR="004940BB" w:rsidRPr="00AE385F" w:rsidRDefault="004940BB" w:rsidP="00C6729F">
      <w:pPr>
        <w:pStyle w:val="1"/>
        <w:spacing w:before="480" w:after="240"/>
        <w:ind w:left="714" w:hanging="357"/>
        <w:jc w:val="left"/>
        <w:rPr>
          <w:color w:val="FF0000"/>
          <w:sz w:val="24"/>
        </w:rPr>
      </w:pPr>
      <w:bookmarkStart w:id="2" w:name="_Toc418752073"/>
      <w:bookmarkStart w:id="3" w:name="_Toc5262884"/>
      <w:r w:rsidRPr="00AE385F">
        <w:rPr>
          <w:color w:val="FF0000"/>
          <w:sz w:val="24"/>
        </w:rPr>
        <w:t>Принятые сокращения</w:t>
      </w:r>
      <w:bookmarkStart w:id="4" w:name="_GoBack"/>
      <w:bookmarkEnd w:id="2"/>
      <w:bookmarkEnd w:id="3"/>
      <w:bookmarkEnd w:id="4"/>
    </w:p>
    <w:p w:rsidR="004940BB" w:rsidRPr="009C41A7" w:rsidRDefault="004940BB" w:rsidP="004940BB"/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АВТУК </w:t>
      </w:r>
      <w:r w:rsidR="003F77AE" w:rsidRPr="00AE385F">
        <w:rPr>
          <w:sz w:val="24"/>
        </w:rPr>
        <w:t xml:space="preserve">– </w:t>
      </w:r>
      <w:r w:rsidRPr="00AE385F">
        <w:rPr>
          <w:sz w:val="24"/>
        </w:rPr>
        <w:t>Автоматизированный вычислительный типовой управляющий контроллер;</w:t>
      </w:r>
    </w:p>
    <w:p w:rsidR="00836FC5" w:rsidRPr="00AE385F" w:rsidRDefault="00836FC5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>АТ</w:t>
      </w:r>
      <w:r w:rsidRPr="00AE385F">
        <w:rPr>
          <w:sz w:val="24"/>
        </w:rPr>
        <w:tab/>
        <w:t>–  Автотрансформатор</w:t>
      </w:r>
    </w:p>
    <w:p w:rsidR="00F021DA" w:rsidRPr="00AE385F" w:rsidRDefault="00F021DA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>АЦП</w:t>
      </w:r>
      <w:r w:rsidRPr="00AE385F">
        <w:rPr>
          <w:sz w:val="24"/>
        </w:rPr>
        <w:tab/>
        <w:t>–   Аналого-цифровой преобразователь</w:t>
      </w:r>
    </w:p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>ВПО</w:t>
      </w:r>
      <w:r w:rsidR="003F77AE" w:rsidRPr="00AE385F">
        <w:rPr>
          <w:sz w:val="24"/>
        </w:rPr>
        <w:tab/>
      </w:r>
      <w:r w:rsidRPr="00AE385F">
        <w:rPr>
          <w:sz w:val="24"/>
        </w:rPr>
        <w:t xml:space="preserve">– </w:t>
      </w:r>
      <w:r w:rsidR="003F77AE" w:rsidRPr="00AE385F">
        <w:rPr>
          <w:sz w:val="24"/>
        </w:rPr>
        <w:t xml:space="preserve">   </w:t>
      </w:r>
      <w:r w:rsidRPr="00AE385F">
        <w:rPr>
          <w:sz w:val="24"/>
        </w:rPr>
        <w:t>Встроенное программное обеспечение;</w:t>
      </w:r>
    </w:p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Модуль Э </w:t>
      </w:r>
      <w:r w:rsidR="003F77AE" w:rsidRPr="00AE385F">
        <w:rPr>
          <w:sz w:val="24"/>
        </w:rPr>
        <w:t>–</w:t>
      </w:r>
      <w:r w:rsidRPr="00AE385F">
        <w:rPr>
          <w:sz w:val="24"/>
        </w:rPr>
        <w:t xml:space="preserve"> </w:t>
      </w:r>
      <w:r w:rsidR="003F77AE" w:rsidRPr="00AE385F">
        <w:rPr>
          <w:sz w:val="24"/>
        </w:rPr>
        <w:tab/>
      </w:r>
      <w:r w:rsidRPr="00AE385F">
        <w:rPr>
          <w:sz w:val="24"/>
        </w:rPr>
        <w:t xml:space="preserve">Модуль измерения электрических параметров переменного тока; </w:t>
      </w:r>
    </w:p>
    <w:p w:rsidR="00EC74EA" w:rsidRPr="00AE385F" w:rsidRDefault="00EC74EA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ОС РВ </w:t>
      </w:r>
      <w:r w:rsidR="003F77AE" w:rsidRPr="00AE385F">
        <w:rPr>
          <w:sz w:val="24"/>
        </w:rPr>
        <w:tab/>
      </w:r>
      <w:r w:rsidRPr="00AE385F">
        <w:rPr>
          <w:sz w:val="24"/>
        </w:rPr>
        <w:t xml:space="preserve">– </w:t>
      </w:r>
      <w:r w:rsidR="003F77AE" w:rsidRPr="00AE385F">
        <w:rPr>
          <w:sz w:val="24"/>
        </w:rPr>
        <w:tab/>
        <w:t>О</w:t>
      </w:r>
      <w:r w:rsidRPr="00AE385F">
        <w:rPr>
          <w:sz w:val="24"/>
        </w:rPr>
        <w:t>перационная система реального времени</w:t>
      </w:r>
    </w:p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С2 </w:t>
      </w:r>
      <w:r w:rsidR="003F77AE" w:rsidRPr="00AE385F">
        <w:rPr>
          <w:sz w:val="24"/>
        </w:rPr>
        <w:t xml:space="preserve">    </w:t>
      </w:r>
      <w:r w:rsidR="003F77AE" w:rsidRPr="00AE385F">
        <w:rPr>
          <w:sz w:val="24"/>
        </w:rPr>
        <w:tab/>
      </w:r>
      <w:r w:rsidRPr="00AE385F">
        <w:rPr>
          <w:sz w:val="24"/>
        </w:rPr>
        <w:t>– Формат представления данных в виде файлов протокола</w:t>
      </w:r>
      <w:r w:rsidR="003F77AE" w:rsidRPr="00AE385F">
        <w:rPr>
          <w:sz w:val="24"/>
        </w:rPr>
        <w:br/>
      </w:r>
      <w:r w:rsidRPr="00AE385F">
        <w:rPr>
          <w:sz w:val="24"/>
        </w:rPr>
        <w:t xml:space="preserve"> МЭК 60870-5-104</w:t>
      </w:r>
    </w:p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СВУ </w:t>
      </w:r>
      <w:r w:rsidR="003F77AE" w:rsidRPr="00AE385F">
        <w:rPr>
          <w:sz w:val="24"/>
        </w:rPr>
        <w:tab/>
      </w:r>
      <w:r w:rsidRPr="00AE385F">
        <w:rPr>
          <w:sz w:val="24"/>
        </w:rPr>
        <w:t xml:space="preserve">– </w:t>
      </w:r>
      <w:r w:rsidR="003F77AE" w:rsidRPr="00AE385F">
        <w:rPr>
          <w:sz w:val="24"/>
        </w:rPr>
        <w:t xml:space="preserve">   </w:t>
      </w:r>
      <w:r w:rsidRPr="00AE385F">
        <w:rPr>
          <w:sz w:val="24"/>
        </w:rPr>
        <w:t>Система верхнего уровня (по отношению к АВТУК);</w:t>
      </w:r>
    </w:p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>ТН</w:t>
      </w:r>
      <w:r w:rsidR="003F77AE" w:rsidRPr="00AE385F">
        <w:rPr>
          <w:sz w:val="24"/>
        </w:rPr>
        <w:tab/>
      </w:r>
      <w:r w:rsidRPr="00AE385F">
        <w:rPr>
          <w:sz w:val="24"/>
        </w:rPr>
        <w:t xml:space="preserve">– </w:t>
      </w:r>
      <w:r w:rsidR="003F77AE" w:rsidRPr="00AE385F">
        <w:rPr>
          <w:sz w:val="24"/>
        </w:rPr>
        <w:t xml:space="preserve">   Т</w:t>
      </w:r>
      <w:r w:rsidRPr="00AE385F">
        <w:rPr>
          <w:sz w:val="24"/>
        </w:rPr>
        <w:t>рансформатор напряжения;</w:t>
      </w:r>
    </w:p>
    <w:p w:rsidR="003F77AE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ТПК </w:t>
      </w:r>
      <w:r w:rsidR="003F77AE" w:rsidRPr="00AE385F">
        <w:rPr>
          <w:sz w:val="24"/>
        </w:rPr>
        <w:tab/>
      </w:r>
      <w:r w:rsidRPr="00AE385F">
        <w:rPr>
          <w:sz w:val="24"/>
        </w:rPr>
        <w:t>–</w:t>
      </w:r>
      <w:r w:rsidR="003F77AE" w:rsidRPr="00AE385F">
        <w:rPr>
          <w:sz w:val="24"/>
        </w:rPr>
        <w:t xml:space="preserve">    Т</w:t>
      </w:r>
      <w:r w:rsidRPr="00AE385F">
        <w:rPr>
          <w:sz w:val="24"/>
        </w:rPr>
        <w:t>ехнологический пе</w:t>
      </w:r>
      <w:r w:rsidR="003F77AE" w:rsidRPr="00AE385F">
        <w:rPr>
          <w:sz w:val="24"/>
        </w:rPr>
        <w:t>рсональный компьютер (ноутбук);</w:t>
      </w:r>
    </w:p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ТТ </w:t>
      </w:r>
      <w:r w:rsidR="003F77AE" w:rsidRPr="00AE385F">
        <w:rPr>
          <w:sz w:val="24"/>
        </w:rPr>
        <w:tab/>
      </w:r>
      <w:r w:rsidRPr="00AE385F">
        <w:rPr>
          <w:sz w:val="24"/>
        </w:rPr>
        <w:t xml:space="preserve">– </w:t>
      </w:r>
      <w:r w:rsidR="003F77AE" w:rsidRPr="00AE385F">
        <w:rPr>
          <w:sz w:val="24"/>
        </w:rPr>
        <w:t xml:space="preserve">   Т</w:t>
      </w:r>
      <w:r w:rsidRPr="00AE385F">
        <w:rPr>
          <w:sz w:val="24"/>
        </w:rPr>
        <w:t>рансформатор тока;</w:t>
      </w:r>
    </w:p>
    <w:p w:rsidR="004940BB" w:rsidRPr="00AE385F" w:rsidRDefault="004940BB" w:rsidP="003F77AE">
      <w:pPr>
        <w:tabs>
          <w:tab w:val="left" w:pos="1276"/>
        </w:tabs>
        <w:ind w:left="1701" w:hanging="1701"/>
        <w:rPr>
          <w:sz w:val="24"/>
        </w:rPr>
      </w:pPr>
      <w:r w:rsidRPr="00AE385F">
        <w:rPr>
          <w:sz w:val="24"/>
        </w:rPr>
        <w:t xml:space="preserve">УСО </w:t>
      </w:r>
      <w:r w:rsidR="003F77AE" w:rsidRPr="00AE385F">
        <w:rPr>
          <w:sz w:val="24"/>
        </w:rPr>
        <w:tab/>
      </w:r>
      <w:r w:rsidRPr="00AE385F">
        <w:rPr>
          <w:sz w:val="24"/>
        </w:rPr>
        <w:t xml:space="preserve">– </w:t>
      </w:r>
      <w:r w:rsidR="003F77AE" w:rsidRPr="00AE385F">
        <w:rPr>
          <w:sz w:val="24"/>
        </w:rPr>
        <w:t xml:space="preserve"> </w:t>
      </w:r>
      <w:r w:rsidRPr="00AE385F">
        <w:rPr>
          <w:sz w:val="24"/>
        </w:rPr>
        <w:t>«Устройство связи с объектом», ввод-вывод сигналов с внешних устройств;</w:t>
      </w:r>
    </w:p>
    <w:p w:rsidR="007A15EE" w:rsidRPr="003B138B" w:rsidRDefault="00F87605" w:rsidP="00C6729F">
      <w:pPr>
        <w:pStyle w:val="1"/>
        <w:spacing w:before="480" w:after="240"/>
        <w:ind w:left="714" w:hanging="357"/>
        <w:jc w:val="left"/>
        <w:rPr>
          <w:color w:val="FF0000"/>
          <w:sz w:val="24"/>
        </w:rPr>
      </w:pPr>
      <w:bookmarkStart w:id="5" w:name="_Toc418752074"/>
      <w:r>
        <w:br w:type="page"/>
      </w:r>
      <w:bookmarkStart w:id="6" w:name="_Toc5262885"/>
      <w:r w:rsidR="00313C84" w:rsidRPr="003B138B">
        <w:rPr>
          <w:color w:val="FF0000"/>
          <w:sz w:val="24"/>
        </w:rPr>
        <w:lastRenderedPageBreak/>
        <w:t>Общая информация</w:t>
      </w:r>
      <w:bookmarkEnd w:id="5"/>
      <w:bookmarkEnd w:id="6"/>
    </w:p>
    <w:p w:rsidR="005279DA" w:rsidRPr="003B138B" w:rsidRDefault="00AB26CA" w:rsidP="005279DA">
      <w:pPr>
        <w:spacing w:after="60"/>
        <w:jc w:val="left"/>
        <w:rPr>
          <w:color w:val="FF0000"/>
          <w:sz w:val="24"/>
        </w:rPr>
      </w:pPr>
      <w:r w:rsidRPr="003B138B">
        <w:rPr>
          <w:color w:val="FF0000"/>
          <w:sz w:val="24"/>
        </w:rPr>
        <w:t>Настоящий документ оговаривает</w:t>
      </w:r>
      <w:r w:rsidR="00C60308" w:rsidRPr="003B138B">
        <w:rPr>
          <w:color w:val="FF0000"/>
          <w:sz w:val="24"/>
        </w:rPr>
        <w:t xml:space="preserve"> порядок и</w:t>
      </w:r>
      <w:r w:rsidRPr="003B138B">
        <w:rPr>
          <w:color w:val="FF0000"/>
          <w:sz w:val="24"/>
        </w:rPr>
        <w:t xml:space="preserve"> методику заводской проверки, конфигурирования и настройки модулей </w:t>
      </w:r>
      <w:r w:rsidR="005279DA" w:rsidRPr="003B138B">
        <w:rPr>
          <w:color w:val="FF0000"/>
          <w:sz w:val="24"/>
        </w:rPr>
        <w:t>контроля изоляции высоковольтных вводов АВ-ТУК-84  (АВМР.426431.022-03) и  МНК3 (АВМР.426462.004) после приемки модулей из монтажа.</w:t>
      </w:r>
    </w:p>
    <w:p w:rsidR="005F51FD" w:rsidRPr="003B138B" w:rsidRDefault="0011400E" w:rsidP="00C45511">
      <w:pPr>
        <w:spacing w:after="60"/>
        <w:jc w:val="left"/>
        <w:rPr>
          <w:sz w:val="24"/>
        </w:rPr>
      </w:pPr>
      <w:r w:rsidRPr="003B138B">
        <w:rPr>
          <w:sz w:val="24"/>
        </w:rPr>
        <w:t xml:space="preserve">Отличия </w:t>
      </w:r>
      <w:r w:rsidR="00AB26CA" w:rsidRPr="003B138B">
        <w:rPr>
          <w:sz w:val="24"/>
        </w:rPr>
        <w:t>методик конфигурирования и настройки</w:t>
      </w:r>
      <w:r w:rsidRPr="003B138B">
        <w:rPr>
          <w:sz w:val="24"/>
        </w:rPr>
        <w:t xml:space="preserve"> для этих </w:t>
      </w:r>
      <w:r w:rsidR="005279DA" w:rsidRPr="003B138B">
        <w:rPr>
          <w:sz w:val="24"/>
        </w:rPr>
        <w:t>устройств</w:t>
      </w:r>
      <w:r w:rsidRPr="003B138B">
        <w:rPr>
          <w:sz w:val="24"/>
        </w:rPr>
        <w:t xml:space="preserve"> оговариваются в необходимых местах данного документа.</w:t>
      </w:r>
    </w:p>
    <w:p w:rsidR="00C45511" w:rsidRPr="003B138B" w:rsidRDefault="00423A9B" w:rsidP="00C45511">
      <w:pPr>
        <w:spacing w:after="60"/>
        <w:jc w:val="left"/>
        <w:rPr>
          <w:sz w:val="24"/>
        </w:rPr>
      </w:pPr>
      <w:r w:rsidRPr="003B138B">
        <w:rPr>
          <w:sz w:val="24"/>
        </w:rPr>
        <w:t xml:space="preserve">Все оговоренные данным документом операции, кроме начальной загрузки ВПО модуля,  реализуются в диалоговом режиме с помощью специальной программы </w:t>
      </w:r>
      <w:r w:rsidR="00A2024D" w:rsidRPr="003B138B">
        <w:rPr>
          <w:sz w:val="24"/>
        </w:rPr>
        <w:t>«АВТУК</w:t>
      </w:r>
      <w:r w:rsidR="005279DA" w:rsidRPr="003B138B">
        <w:rPr>
          <w:sz w:val="24"/>
        </w:rPr>
        <w:t>-сервис</w:t>
      </w:r>
      <w:r w:rsidR="00A2024D" w:rsidRPr="003B138B">
        <w:rPr>
          <w:sz w:val="24"/>
        </w:rPr>
        <w:t>» (</w:t>
      </w:r>
      <w:r w:rsidRPr="003B138B">
        <w:rPr>
          <w:sz w:val="24"/>
        </w:rPr>
        <w:t>«</w:t>
      </w:r>
      <w:r w:rsidR="00A2024D" w:rsidRPr="003B138B">
        <w:rPr>
          <w:sz w:val="24"/>
        </w:rPr>
        <w:t>КОМА</w:t>
      </w:r>
      <w:r w:rsidRPr="003B138B">
        <w:rPr>
          <w:sz w:val="24"/>
        </w:rPr>
        <w:t>»</w:t>
      </w:r>
      <w:r w:rsidR="00A2024D" w:rsidRPr="003B138B">
        <w:rPr>
          <w:sz w:val="24"/>
        </w:rPr>
        <w:t>)</w:t>
      </w:r>
      <w:r w:rsidRPr="003B138B">
        <w:rPr>
          <w:sz w:val="24"/>
        </w:rPr>
        <w:t xml:space="preserve">, загруженной в ТПК. Протокол, используемый для связи модуля с </w:t>
      </w:r>
      <w:r w:rsidR="005279DA" w:rsidRPr="003B138B">
        <w:rPr>
          <w:sz w:val="24"/>
        </w:rPr>
        <w:t>ТПК</w:t>
      </w:r>
      <w:r w:rsidRPr="003B138B">
        <w:rPr>
          <w:sz w:val="24"/>
        </w:rPr>
        <w:t>, описан в Приложении 1.</w:t>
      </w:r>
    </w:p>
    <w:p w:rsidR="003B644F" w:rsidRPr="003B138B" w:rsidRDefault="003B644F" w:rsidP="003B644F">
      <w:pPr>
        <w:pStyle w:val="1"/>
        <w:spacing w:before="480" w:after="240"/>
        <w:ind w:left="714" w:hanging="357"/>
        <w:jc w:val="left"/>
        <w:rPr>
          <w:sz w:val="24"/>
        </w:rPr>
      </w:pPr>
      <w:r w:rsidRPr="003B138B">
        <w:rPr>
          <w:sz w:val="24"/>
        </w:rPr>
        <w:t xml:space="preserve">  </w:t>
      </w:r>
      <w:bookmarkStart w:id="7" w:name="_Toc418752075"/>
      <w:bookmarkStart w:id="8" w:name="_Toc5262886"/>
      <w:r w:rsidRPr="003B138B">
        <w:rPr>
          <w:sz w:val="24"/>
        </w:rPr>
        <w:t>Необходимое оборудование</w:t>
      </w:r>
      <w:r w:rsidR="000C344D" w:rsidRPr="003B138B">
        <w:rPr>
          <w:sz w:val="24"/>
        </w:rPr>
        <w:t xml:space="preserve"> и программы</w:t>
      </w:r>
      <w:r w:rsidRPr="003B138B">
        <w:rPr>
          <w:sz w:val="24"/>
        </w:rPr>
        <w:t>:</w:t>
      </w:r>
      <w:bookmarkEnd w:id="7"/>
      <w:bookmarkEnd w:id="8"/>
    </w:p>
    <w:p w:rsidR="000926C8" w:rsidRPr="003B138B" w:rsidRDefault="000926C8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>Блок питания ~220/=24 В с выходной мощностью не ниже 10 Вт;</w:t>
      </w:r>
    </w:p>
    <w:p w:rsidR="000926C8" w:rsidRPr="003B138B" w:rsidRDefault="000926C8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 xml:space="preserve">Адаптер </w:t>
      </w:r>
      <w:r w:rsidRPr="003B138B">
        <w:rPr>
          <w:sz w:val="24"/>
          <w:lang w:val="en-US"/>
        </w:rPr>
        <w:t>Keil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uLINK</w:t>
      </w:r>
      <w:r w:rsidRPr="003B138B">
        <w:rPr>
          <w:sz w:val="24"/>
        </w:rPr>
        <w:t xml:space="preserve"> 2 (опционально);</w:t>
      </w:r>
    </w:p>
    <w:p w:rsidR="00F17BE4" w:rsidRPr="003B138B" w:rsidRDefault="00F17BE4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>Модуль наладки АВТУК-</w:t>
      </w:r>
      <w:r w:rsidR="00F87605" w:rsidRPr="003B138B">
        <w:rPr>
          <w:sz w:val="24"/>
          <w:lang w:val="en-US"/>
        </w:rPr>
        <w:t>B</w:t>
      </w:r>
      <w:r w:rsidR="00F87605" w:rsidRPr="003B138B">
        <w:rPr>
          <w:sz w:val="24"/>
        </w:rPr>
        <w:t xml:space="preserve">5 </w:t>
      </w:r>
      <w:r w:rsidRPr="003B138B">
        <w:rPr>
          <w:sz w:val="24"/>
        </w:rPr>
        <w:t>АВМР.687281.068</w:t>
      </w:r>
      <w:r w:rsidR="005279DA" w:rsidRPr="003B138B">
        <w:rPr>
          <w:sz w:val="24"/>
        </w:rPr>
        <w:t xml:space="preserve"> (для АВТУК-84)</w:t>
      </w:r>
      <w:r w:rsidRPr="003B138B">
        <w:rPr>
          <w:sz w:val="24"/>
        </w:rPr>
        <w:t>;</w:t>
      </w:r>
    </w:p>
    <w:p w:rsidR="000926C8" w:rsidRDefault="000926C8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 xml:space="preserve">Источник калиброванных сигналов переменного напряжения и тока (реле-томограф) РЕТОМ (модели </w:t>
      </w:r>
      <w:r w:rsidR="005279DA" w:rsidRPr="003B138B">
        <w:rPr>
          <w:sz w:val="24"/>
        </w:rPr>
        <w:t>5</w:t>
      </w:r>
      <w:r w:rsidRPr="003B138B">
        <w:rPr>
          <w:sz w:val="24"/>
        </w:rPr>
        <w:t xml:space="preserve">1 и старше) в комплекте с кабелем питания и кабелем </w:t>
      </w:r>
      <w:r w:rsidR="005279DA" w:rsidRPr="003B138B">
        <w:rPr>
          <w:sz w:val="24"/>
          <w:lang w:val="en-US"/>
        </w:rPr>
        <w:t>USB</w:t>
      </w:r>
      <w:r w:rsidR="005279DA" w:rsidRPr="003B138B">
        <w:rPr>
          <w:sz w:val="24"/>
        </w:rPr>
        <w:t>-</w:t>
      </w:r>
      <w:r w:rsidR="005279DA" w:rsidRPr="003B138B">
        <w:rPr>
          <w:sz w:val="24"/>
          <w:lang w:val="en-US"/>
        </w:rPr>
        <w:t>A</w:t>
      </w:r>
      <w:r w:rsidR="005279DA" w:rsidRPr="003B138B">
        <w:rPr>
          <w:sz w:val="24"/>
        </w:rPr>
        <w:t xml:space="preserve"> – </w:t>
      </w:r>
      <w:r w:rsidR="005279DA" w:rsidRPr="003B138B">
        <w:rPr>
          <w:sz w:val="24"/>
          <w:lang w:val="en-US"/>
        </w:rPr>
        <w:t>USB</w:t>
      </w:r>
      <w:r w:rsidR="005279DA" w:rsidRPr="003B138B">
        <w:rPr>
          <w:sz w:val="24"/>
        </w:rPr>
        <w:t>-</w:t>
      </w:r>
      <w:r w:rsidR="005279DA" w:rsidRPr="003B138B">
        <w:rPr>
          <w:sz w:val="24"/>
          <w:lang w:val="en-US"/>
        </w:rPr>
        <w:t>B</w:t>
      </w:r>
      <w:r w:rsidR="005279DA" w:rsidRPr="003B138B">
        <w:rPr>
          <w:sz w:val="24"/>
        </w:rPr>
        <w:t xml:space="preserve"> </w:t>
      </w:r>
      <w:r w:rsidRPr="003B138B">
        <w:rPr>
          <w:sz w:val="24"/>
        </w:rPr>
        <w:t xml:space="preserve">для подключения к </w:t>
      </w:r>
      <w:r w:rsidR="005279DA" w:rsidRPr="003B138B">
        <w:rPr>
          <w:sz w:val="24"/>
        </w:rPr>
        <w:t>ТПК</w:t>
      </w:r>
      <w:r w:rsidRPr="003B138B">
        <w:rPr>
          <w:sz w:val="24"/>
        </w:rPr>
        <w:t>;</w:t>
      </w:r>
      <w:r w:rsidR="002A7E70" w:rsidRPr="003B138B">
        <w:rPr>
          <w:sz w:val="24"/>
        </w:rPr>
        <w:t xml:space="preserve"> допускается использовать другой стабильный к</w:t>
      </w:r>
      <w:r w:rsidR="002A7E70" w:rsidRPr="003B138B">
        <w:rPr>
          <w:sz w:val="24"/>
        </w:rPr>
        <w:t>а</w:t>
      </w:r>
      <w:r w:rsidR="002A7E70" w:rsidRPr="003B138B">
        <w:rPr>
          <w:sz w:val="24"/>
        </w:rPr>
        <w:t>либратор переменного напряжения с диапазоном 0..100В и тока с диапазоном 0..1000 мА</w:t>
      </w:r>
      <w:r w:rsidR="007F1C02">
        <w:rPr>
          <w:sz w:val="24"/>
        </w:rPr>
        <w:t>;</w:t>
      </w:r>
    </w:p>
    <w:p w:rsidR="007F1C02" w:rsidRPr="003B138B" w:rsidRDefault="007F1C02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>
        <w:rPr>
          <w:sz w:val="24"/>
        </w:rPr>
        <w:t>Блок однофазного преобразователя тока РЕТ-10;</w:t>
      </w:r>
    </w:p>
    <w:p w:rsidR="002A7E70" w:rsidRPr="003B138B" w:rsidRDefault="002A7E70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>Прибор электроизмерительный эталонный многофункциональный Энергомонитор-3.1КМ или аналогичный по характеристикам эталонный прибор;</w:t>
      </w:r>
    </w:p>
    <w:p w:rsidR="002A7E70" w:rsidRPr="003B138B" w:rsidRDefault="002A7E70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>Магазин сопротивлений класса точности не хуже 0,05% с диапазоном сопротивлений не менее, чем до 200 Ом (только для МНК-3);</w:t>
      </w:r>
    </w:p>
    <w:p w:rsidR="00F17BE4" w:rsidRPr="003B138B" w:rsidRDefault="00F17BE4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>Персональный компьютер (ТПК) под управлением ОС Windows 7 с установленным программным обеспечением:</w:t>
      </w:r>
    </w:p>
    <w:p w:rsidR="00F17BE4" w:rsidRPr="003B138B" w:rsidRDefault="00F17BE4" w:rsidP="003B0281">
      <w:pPr>
        <w:widowControl/>
        <w:numPr>
          <w:ilvl w:val="0"/>
          <w:numId w:val="5"/>
        </w:numPr>
        <w:suppressAutoHyphens w:val="0"/>
        <w:spacing w:before="60" w:after="60"/>
        <w:ind w:hanging="51"/>
        <w:rPr>
          <w:sz w:val="24"/>
        </w:rPr>
      </w:pPr>
      <w:r w:rsidRPr="003B138B">
        <w:rPr>
          <w:sz w:val="24"/>
        </w:rPr>
        <w:t xml:space="preserve">Среда разработки ПО микроконтроллеров </w:t>
      </w:r>
      <w:r w:rsidRPr="003B138B">
        <w:rPr>
          <w:sz w:val="24"/>
          <w:lang w:val="en-US"/>
        </w:rPr>
        <w:t>Keil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uV</w:t>
      </w:r>
      <w:r w:rsidR="005279DA" w:rsidRPr="003B138B">
        <w:rPr>
          <w:sz w:val="24"/>
        </w:rPr>
        <w:t>5</w:t>
      </w:r>
      <w:r w:rsidRPr="003B138B">
        <w:rPr>
          <w:sz w:val="24"/>
        </w:rPr>
        <w:t xml:space="preserve"> (опционально);</w:t>
      </w:r>
    </w:p>
    <w:p w:rsidR="00F17BE4" w:rsidRPr="003B138B" w:rsidRDefault="00F17BE4" w:rsidP="003B0281">
      <w:pPr>
        <w:widowControl/>
        <w:numPr>
          <w:ilvl w:val="0"/>
          <w:numId w:val="5"/>
        </w:numPr>
        <w:suppressAutoHyphens w:val="0"/>
        <w:spacing w:before="60" w:after="60"/>
        <w:ind w:hanging="51"/>
        <w:rPr>
          <w:sz w:val="24"/>
        </w:rPr>
      </w:pPr>
      <w:r w:rsidRPr="003B138B">
        <w:rPr>
          <w:sz w:val="24"/>
        </w:rPr>
        <w:t xml:space="preserve">Программа загрузки ВПО  </w:t>
      </w:r>
      <w:r w:rsidRPr="003B138B">
        <w:rPr>
          <w:sz w:val="24"/>
          <w:lang w:val="en-US"/>
        </w:rPr>
        <w:t>DfuSe</w:t>
      </w:r>
      <w:r w:rsidRPr="003B138B">
        <w:rPr>
          <w:sz w:val="24"/>
        </w:rPr>
        <w:t xml:space="preserve"> фирмы </w:t>
      </w:r>
      <w:r w:rsidRPr="003B138B">
        <w:rPr>
          <w:sz w:val="24"/>
          <w:lang w:val="en-US"/>
        </w:rPr>
        <w:t>ST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Microelectronics</w:t>
      </w:r>
      <w:r w:rsidRPr="003B138B">
        <w:rPr>
          <w:sz w:val="24"/>
        </w:rPr>
        <w:t>;</w:t>
      </w:r>
    </w:p>
    <w:p w:rsidR="00F17BE4" w:rsidRPr="003B138B" w:rsidRDefault="00F17BE4" w:rsidP="003B0281">
      <w:pPr>
        <w:widowControl/>
        <w:numPr>
          <w:ilvl w:val="0"/>
          <w:numId w:val="5"/>
        </w:numPr>
        <w:suppressAutoHyphens w:val="0"/>
        <w:spacing w:before="60" w:after="60"/>
        <w:ind w:hanging="51"/>
        <w:rPr>
          <w:sz w:val="24"/>
        </w:rPr>
      </w:pPr>
      <w:r w:rsidRPr="003B138B">
        <w:rPr>
          <w:sz w:val="24"/>
        </w:rPr>
        <w:t xml:space="preserve">Пакет драйверов виртуального USB СОМ-порта  Vcom </w:t>
      </w:r>
    </w:p>
    <w:p w:rsidR="00F17BE4" w:rsidRPr="003B138B" w:rsidRDefault="00F17BE4" w:rsidP="003B0281">
      <w:pPr>
        <w:widowControl/>
        <w:numPr>
          <w:ilvl w:val="0"/>
          <w:numId w:val="5"/>
        </w:numPr>
        <w:suppressAutoHyphens w:val="0"/>
        <w:spacing w:before="60" w:after="60"/>
        <w:ind w:hanging="51"/>
        <w:rPr>
          <w:sz w:val="24"/>
        </w:rPr>
      </w:pPr>
      <w:r w:rsidRPr="003B138B">
        <w:rPr>
          <w:sz w:val="24"/>
        </w:rPr>
        <w:t xml:space="preserve">Фирменный программный пакет </w:t>
      </w:r>
      <w:r w:rsidRPr="003B138B">
        <w:rPr>
          <w:i/>
          <w:sz w:val="24"/>
        </w:rPr>
        <w:t>«</w:t>
      </w:r>
      <w:r w:rsidR="005279DA" w:rsidRPr="003B138B">
        <w:rPr>
          <w:sz w:val="24"/>
        </w:rPr>
        <w:t>АВТУК-сервис</w:t>
      </w:r>
      <w:r w:rsidRPr="003B138B">
        <w:rPr>
          <w:i/>
          <w:sz w:val="24"/>
        </w:rPr>
        <w:t>»</w:t>
      </w:r>
      <w:r w:rsidRPr="003B138B">
        <w:rPr>
          <w:sz w:val="24"/>
        </w:rPr>
        <w:t xml:space="preserve"> (поставляется в комплекте с ПО модулей АВТУК);</w:t>
      </w:r>
    </w:p>
    <w:p w:rsidR="00F17BE4" w:rsidRPr="003B138B" w:rsidRDefault="00F17BE4" w:rsidP="003B0281">
      <w:pPr>
        <w:widowControl/>
        <w:numPr>
          <w:ilvl w:val="0"/>
          <w:numId w:val="5"/>
        </w:numPr>
        <w:suppressAutoHyphens w:val="0"/>
        <w:spacing w:before="60" w:after="60"/>
        <w:ind w:hanging="51"/>
        <w:rPr>
          <w:sz w:val="24"/>
          <w:lang w:val="en-US"/>
        </w:rPr>
      </w:pPr>
      <w:r w:rsidRPr="003B138B">
        <w:rPr>
          <w:sz w:val="24"/>
        </w:rPr>
        <w:t>Программное обеспечение прибора РЕТОМ;</w:t>
      </w:r>
    </w:p>
    <w:p w:rsidR="00F17BE4" w:rsidRPr="003B138B" w:rsidRDefault="00F17BE4" w:rsidP="003B0281">
      <w:pPr>
        <w:widowControl/>
        <w:numPr>
          <w:ilvl w:val="0"/>
          <w:numId w:val="5"/>
        </w:numPr>
        <w:suppressAutoHyphens w:val="0"/>
        <w:spacing w:before="60" w:after="60"/>
        <w:ind w:hanging="51"/>
        <w:rPr>
          <w:sz w:val="24"/>
        </w:rPr>
      </w:pPr>
      <w:r w:rsidRPr="003B138B">
        <w:rPr>
          <w:sz w:val="24"/>
        </w:rPr>
        <w:t>Рабочая программа модуля АВТУК-8</w:t>
      </w:r>
      <w:r w:rsidR="005279DA" w:rsidRPr="003B138B">
        <w:rPr>
          <w:sz w:val="24"/>
        </w:rPr>
        <w:t xml:space="preserve">4 </w:t>
      </w:r>
      <w:r w:rsidRPr="003B138B">
        <w:rPr>
          <w:sz w:val="24"/>
        </w:rPr>
        <w:t xml:space="preserve">в версии </w:t>
      </w:r>
      <w:r w:rsidRPr="003B138B">
        <w:rPr>
          <w:color w:val="FF0000"/>
          <w:sz w:val="24"/>
        </w:rPr>
        <w:t>???</w:t>
      </w:r>
      <w:r w:rsidRPr="003B138B">
        <w:rPr>
          <w:sz w:val="24"/>
        </w:rPr>
        <w:t xml:space="preserve"> или старше</w:t>
      </w:r>
      <w:r w:rsidR="005279DA" w:rsidRPr="003B138B">
        <w:rPr>
          <w:sz w:val="24"/>
        </w:rPr>
        <w:t>, или рабочая пр</w:t>
      </w:r>
      <w:r w:rsidR="005279DA" w:rsidRPr="003B138B">
        <w:rPr>
          <w:sz w:val="24"/>
        </w:rPr>
        <w:t>о</w:t>
      </w:r>
      <w:r w:rsidR="005279DA" w:rsidRPr="003B138B">
        <w:rPr>
          <w:sz w:val="24"/>
        </w:rPr>
        <w:t xml:space="preserve">грамма устройства МНК-3 версии </w:t>
      </w:r>
      <w:r w:rsidR="005279DA" w:rsidRPr="003B138B">
        <w:rPr>
          <w:color w:val="FF0000"/>
          <w:sz w:val="24"/>
        </w:rPr>
        <w:t>???</w:t>
      </w:r>
      <w:r w:rsidR="005279DA" w:rsidRPr="003B138B">
        <w:rPr>
          <w:sz w:val="24"/>
        </w:rPr>
        <w:t xml:space="preserve"> или старше</w:t>
      </w:r>
      <w:r w:rsidRPr="003B138B">
        <w:rPr>
          <w:sz w:val="24"/>
        </w:rPr>
        <w:t>.</w:t>
      </w:r>
    </w:p>
    <w:p w:rsidR="000926C8" w:rsidRPr="003B138B" w:rsidRDefault="000926C8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sz w:val="24"/>
        </w:rPr>
      </w:pPr>
      <w:r w:rsidRPr="003B138B">
        <w:rPr>
          <w:sz w:val="24"/>
        </w:rPr>
        <w:t xml:space="preserve">Кабель </w:t>
      </w:r>
      <w:r w:rsidRPr="003B138B">
        <w:rPr>
          <w:sz w:val="24"/>
          <w:lang w:val="en-US"/>
        </w:rPr>
        <w:t>USB</w:t>
      </w:r>
      <w:r w:rsidRPr="003B138B">
        <w:rPr>
          <w:sz w:val="24"/>
        </w:rPr>
        <w:t xml:space="preserve"> – </w:t>
      </w:r>
      <w:r w:rsidRPr="003B138B">
        <w:rPr>
          <w:sz w:val="24"/>
          <w:lang w:val="en-US"/>
        </w:rPr>
        <w:t>microUSB</w:t>
      </w:r>
      <w:r w:rsidRPr="003B138B">
        <w:rPr>
          <w:sz w:val="24"/>
        </w:rPr>
        <w:t xml:space="preserve"> для подключения проверяемого модуля </w:t>
      </w:r>
      <w:r w:rsidR="005279DA" w:rsidRPr="003B138B">
        <w:rPr>
          <w:sz w:val="24"/>
        </w:rPr>
        <w:t xml:space="preserve">АВТУК-84 </w:t>
      </w:r>
      <w:r w:rsidRPr="003B138B">
        <w:rPr>
          <w:sz w:val="24"/>
        </w:rPr>
        <w:t>к ТПК</w:t>
      </w:r>
      <w:r w:rsidR="005279DA" w:rsidRPr="003B138B">
        <w:rPr>
          <w:sz w:val="24"/>
        </w:rPr>
        <w:t xml:space="preserve">, или кабель </w:t>
      </w:r>
      <w:r w:rsidR="005279DA" w:rsidRPr="003B138B">
        <w:rPr>
          <w:sz w:val="24"/>
          <w:lang w:val="en-US"/>
        </w:rPr>
        <w:t>USB</w:t>
      </w:r>
      <w:r w:rsidR="005279DA" w:rsidRPr="003B138B">
        <w:rPr>
          <w:sz w:val="24"/>
        </w:rPr>
        <w:t>-</w:t>
      </w:r>
      <w:r w:rsidR="005279DA" w:rsidRPr="003B138B">
        <w:rPr>
          <w:sz w:val="24"/>
          <w:lang w:val="en-US"/>
        </w:rPr>
        <w:t>A</w:t>
      </w:r>
      <w:r w:rsidR="005279DA" w:rsidRPr="003B138B">
        <w:rPr>
          <w:sz w:val="24"/>
        </w:rPr>
        <w:t xml:space="preserve"> – </w:t>
      </w:r>
      <w:r w:rsidR="005279DA" w:rsidRPr="003B138B">
        <w:rPr>
          <w:sz w:val="24"/>
          <w:lang w:val="en-US"/>
        </w:rPr>
        <w:t>USB</w:t>
      </w:r>
      <w:r w:rsidR="005279DA" w:rsidRPr="003B138B">
        <w:rPr>
          <w:sz w:val="24"/>
        </w:rPr>
        <w:t>-</w:t>
      </w:r>
      <w:r w:rsidR="005279DA" w:rsidRPr="003B138B">
        <w:rPr>
          <w:sz w:val="24"/>
          <w:lang w:val="en-US"/>
        </w:rPr>
        <w:t>B</w:t>
      </w:r>
      <w:r w:rsidR="005279DA" w:rsidRPr="003B138B">
        <w:rPr>
          <w:sz w:val="24"/>
        </w:rPr>
        <w:t xml:space="preserve"> для </w:t>
      </w:r>
      <w:r w:rsidR="002A7E70" w:rsidRPr="003B138B">
        <w:rPr>
          <w:sz w:val="24"/>
        </w:rPr>
        <w:t xml:space="preserve">подключения </w:t>
      </w:r>
      <w:r w:rsidR="005279DA" w:rsidRPr="003B138B">
        <w:rPr>
          <w:sz w:val="24"/>
        </w:rPr>
        <w:t>МНК-3.</w:t>
      </w:r>
    </w:p>
    <w:p w:rsidR="00F17BE4" w:rsidRPr="007F1C02" w:rsidRDefault="00F17BE4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color w:val="FF0000"/>
          <w:sz w:val="24"/>
        </w:rPr>
      </w:pPr>
      <w:r w:rsidRPr="007F1C02">
        <w:rPr>
          <w:color w:val="FF0000"/>
          <w:sz w:val="24"/>
        </w:rPr>
        <w:t xml:space="preserve">Маршрутизатор </w:t>
      </w:r>
      <w:r w:rsidRPr="007F1C02">
        <w:rPr>
          <w:color w:val="FF0000"/>
          <w:sz w:val="24"/>
          <w:lang w:val="en-US"/>
        </w:rPr>
        <w:t>Ethernet</w:t>
      </w:r>
      <w:r w:rsidRPr="007F1C02">
        <w:rPr>
          <w:color w:val="FF0000"/>
          <w:sz w:val="24"/>
        </w:rPr>
        <w:t xml:space="preserve"> на два выходных канала;</w:t>
      </w:r>
    </w:p>
    <w:p w:rsidR="000926C8" w:rsidRPr="007F1C02" w:rsidRDefault="000926C8" w:rsidP="003B0281">
      <w:pPr>
        <w:widowControl/>
        <w:numPr>
          <w:ilvl w:val="0"/>
          <w:numId w:val="4"/>
        </w:numPr>
        <w:suppressAutoHyphens w:val="0"/>
        <w:spacing w:before="60" w:after="60"/>
        <w:rPr>
          <w:color w:val="FF0000"/>
          <w:sz w:val="24"/>
        </w:rPr>
      </w:pPr>
      <w:r w:rsidRPr="007F1C02">
        <w:rPr>
          <w:color w:val="FF0000"/>
          <w:sz w:val="24"/>
        </w:rPr>
        <w:t xml:space="preserve">Кабели для подключения к сети </w:t>
      </w:r>
      <w:r w:rsidRPr="007F1C02">
        <w:rPr>
          <w:color w:val="FF0000"/>
          <w:sz w:val="24"/>
          <w:lang w:val="en-US"/>
        </w:rPr>
        <w:t>Ethernet</w:t>
      </w:r>
      <w:r w:rsidRPr="007F1C02">
        <w:rPr>
          <w:color w:val="FF0000"/>
          <w:sz w:val="24"/>
        </w:rPr>
        <w:t xml:space="preserve"> (</w:t>
      </w:r>
      <w:r w:rsidR="00F021DA" w:rsidRPr="007F1C02">
        <w:rPr>
          <w:color w:val="FF0000"/>
          <w:sz w:val="24"/>
          <w:lang w:val="en-US"/>
        </w:rPr>
        <w:t>patch</w:t>
      </w:r>
      <w:r w:rsidR="00F021DA" w:rsidRPr="007F1C02">
        <w:rPr>
          <w:color w:val="FF0000"/>
          <w:sz w:val="24"/>
        </w:rPr>
        <w:t xml:space="preserve"> </w:t>
      </w:r>
      <w:r w:rsidR="00F021DA" w:rsidRPr="007F1C02">
        <w:rPr>
          <w:color w:val="FF0000"/>
          <w:sz w:val="24"/>
          <w:lang w:val="en-US"/>
        </w:rPr>
        <w:t>cord</w:t>
      </w:r>
      <w:r w:rsidR="00F021DA" w:rsidRPr="007F1C02">
        <w:rPr>
          <w:color w:val="FF0000"/>
          <w:sz w:val="24"/>
        </w:rPr>
        <w:t xml:space="preserve">) </w:t>
      </w:r>
      <w:r w:rsidR="00F17BE4" w:rsidRPr="007F1C02">
        <w:rPr>
          <w:color w:val="FF0000"/>
          <w:sz w:val="24"/>
        </w:rPr>
        <w:t>модуля АВТУК-</w:t>
      </w:r>
      <w:r w:rsidR="00F87605" w:rsidRPr="007F1C02">
        <w:rPr>
          <w:color w:val="FF0000"/>
          <w:sz w:val="24"/>
          <w:lang w:val="en-US"/>
        </w:rPr>
        <w:t>B</w:t>
      </w:r>
      <w:r w:rsidR="00F87605" w:rsidRPr="007F1C02">
        <w:rPr>
          <w:color w:val="FF0000"/>
          <w:sz w:val="24"/>
        </w:rPr>
        <w:t>5</w:t>
      </w:r>
      <w:r w:rsidR="00F021DA" w:rsidRPr="007F1C02">
        <w:rPr>
          <w:color w:val="FF0000"/>
          <w:sz w:val="24"/>
        </w:rPr>
        <w:t>, ТПК и эт</w:t>
      </w:r>
      <w:r w:rsidR="00F021DA" w:rsidRPr="007F1C02">
        <w:rPr>
          <w:color w:val="FF0000"/>
          <w:sz w:val="24"/>
        </w:rPr>
        <w:t>а</w:t>
      </w:r>
      <w:r w:rsidR="00F021DA" w:rsidRPr="007F1C02">
        <w:rPr>
          <w:color w:val="FF0000"/>
          <w:sz w:val="24"/>
        </w:rPr>
        <w:t>лонного измерительного преобразователя – 3 шт.</w:t>
      </w:r>
    </w:p>
    <w:p w:rsidR="003B138B" w:rsidRPr="003B138B" w:rsidRDefault="003B138B" w:rsidP="003B138B">
      <w:pPr>
        <w:widowControl/>
        <w:suppressAutoHyphens w:val="0"/>
        <w:spacing w:before="60" w:after="60"/>
        <w:ind w:left="717" w:firstLine="0"/>
        <w:rPr>
          <w:sz w:val="24"/>
        </w:rPr>
      </w:pPr>
    </w:p>
    <w:p w:rsidR="007A15EE" w:rsidRPr="003B138B" w:rsidRDefault="00C60308" w:rsidP="00C6729F">
      <w:pPr>
        <w:pStyle w:val="1"/>
        <w:spacing w:before="480" w:after="240"/>
        <w:ind w:left="714" w:hanging="357"/>
        <w:jc w:val="left"/>
        <w:rPr>
          <w:sz w:val="24"/>
        </w:rPr>
      </w:pPr>
      <w:bookmarkStart w:id="9" w:name="_Toc418752076"/>
      <w:bookmarkStart w:id="10" w:name="_Toc5262887"/>
      <w:r w:rsidRPr="003B138B">
        <w:rPr>
          <w:sz w:val="24"/>
        </w:rPr>
        <w:lastRenderedPageBreak/>
        <w:t>Последовательность операций</w:t>
      </w:r>
      <w:bookmarkEnd w:id="9"/>
      <w:bookmarkEnd w:id="10"/>
    </w:p>
    <w:p w:rsidR="00C60308" w:rsidRPr="003B138B" w:rsidRDefault="00C60308" w:rsidP="00C60308">
      <w:pPr>
        <w:rPr>
          <w:sz w:val="24"/>
        </w:rPr>
      </w:pPr>
      <w:r w:rsidRPr="003B138B">
        <w:rPr>
          <w:sz w:val="24"/>
        </w:rPr>
        <w:t>Порядок проверки и настройки модуля на заводе-изготовителе:</w:t>
      </w:r>
    </w:p>
    <w:p w:rsidR="00C60308" w:rsidRPr="003B138B" w:rsidRDefault="00C60308" w:rsidP="003B0281">
      <w:pPr>
        <w:numPr>
          <w:ilvl w:val="0"/>
          <w:numId w:val="2"/>
        </w:numPr>
        <w:rPr>
          <w:sz w:val="24"/>
        </w:rPr>
      </w:pPr>
      <w:r w:rsidRPr="003B138B">
        <w:rPr>
          <w:sz w:val="24"/>
        </w:rPr>
        <w:t>Начальная загрузка ВПО;</w:t>
      </w:r>
    </w:p>
    <w:p w:rsidR="00C60308" w:rsidRPr="003B138B" w:rsidRDefault="00C60308" w:rsidP="003B0281">
      <w:pPr>
        <w:numPr>
          <w:ilvl w:val="0"/>
          <w:numId w:val="2"/>
        </w:numPr>
        <w:rPr>
          <w:sz w:val="24"/>
        </w:rPr>
      </w:pPr>
      <w:r w:rsidRPr="003B138B">
        <w:rPr>
          <w:sz w:val="24"/>
        </w:rPr>
        <w:t>Конфигурирование модуля;</w:t>
      </w:r>
    </w:p>
    <w:p w:rsidR="00C60308" w:rsidRPr="003B138B" w:rsidRDefault="00C60308" w:rsidP="003B0281">
      <w:pPr>
        <w:numPr>
          <w:ilvl w:val="0"/>
          <w:numId w:val="2"/>
        </w:numPr>
        <w:rPr>
          <w:sz w:val="24"/>
        </w:rPr>
      </w:pPr>
      <w:r w:rsidRPr="003B138B">
        <w:rPr>
          <w:sz w:val="24"/>
        </w:rPr>
        <w:t>Проверка работоспособности модуля (проверка  выполнения основных функций);</w:t>
      </w:r>
    </w:p>
    <w:p w:rsidR="00C60308" w:rsidRPr="003B138B" w:rsidRDefault="00C60308" w:rsidP="003B0281">
      <w:pPr>
        <w:numPr>
          <w:ilvl w:val="0"/>
          <w:numId w:val="2"/>
        </w:numPr>
        <w:rPr>
          <w:sz w:val="24"/>
        </w:rPr>
      </w:pPr>
      <w:r w:rsidRPr="003B138B">
        <w:rPr>
          <w:sz w:val="24"/>
        </w:rPr>
        <w:t>Настройка модуля и проверка метрологических характеристик.</w:t>
      </w:r>
    </w:p>
    <w:p w:rsidR="00AB26CA" w:rsidRPr="003B138B" w:rsidRDefault="00C60308" w:rsidP="00F021DA">
      <w:pPr>
        <w:pStyle w:val="1"/>
        <w:spacing w:before="240" w:after="240"/>
        <w:ind w:left="714" w:hanging="357"/>
        <w:jc w:val="left"/>
        <w:rPr>
          <w:sz w:val="24"/>
        </w:rPr>
      </w:pPr>
      <w:bookmarkStart w:id="11" w:name="_Toc418752077"/>
      <w:bookmarkStart w:id="12" w:name="_Toc5262888"/>
      <w:r w:rsidRPr="003B138B">
        <w:rPr>
          <w:sz w:val="24"/>
        </w:rPr>
        <w:t>Загрузка ВПО</w:t>
      </w:r>
      <w:bookmarkEnd w:id="11"/>
      <w:bookmarkEnd w:id="12"/>
    </w:p>
    <w:p w:rsidR="00F17BE4" w:rsidRPr="0041215F" w:rsidRDefault="00F17BE4" w:rsidP="00F17BE4">
      <w:pPr>
        <w:rPr>
          <w:sz w:val="24"/>
        </w:rPr>
      </w:pPr>
      <w:r w:rsidRPr="0041215F">
        <w:rPr>
          <w:sz w:val="24"/>
        </w:rPr>
        <w:t>Начальная загрузка ВПО в модуль осуществляется в одном из трех режимов:</w:t>
      </w:r>
    </w:p>
    <w:p w:rsidR="00600F11" w:rsidRPr="0041215F" w:rsidRDefault="00F17BE4" w:rsidP="00600F11">
      <w:pPr>
        <w:pStyle w:val="2"/>
        <w:rPr>
          <w:b w:val="0"/>
          <w:sz w:val="24"/>
        </w:rPr>
      </w:pPr>
      <w:bookmarkStart w:id="13" w:name="_Toc5262889"/>
      <w:r w:rsidRPr="0041215F">
        <w:rPr>
          <w:b w:val="0"/>
          <w:sz w:val="24"/>
        </w:rPr>
        <w:t>Загрузка ВПО средствами отладчика среды разработки Keil.</w:t>
      </w:r>
      <w:bookmarkEnd w:id="13"/>
    </w:p>
    <w:p w:rsidR="00F17BE4" w:rsidRPr="0041215F" w:rsidRDefault="00F17BE4" w:rsidP="00600F11">
      <w:pPr>
        <w:tabs>
          <w:tab w:val="left" w:pos="851"/>
        </w:tabs>
        <w:spacing w:before="120"/>
        <w:ind w:firstLine="567"/>
        <w:rPr>
          <w:sz w:val="24"/>
        </w:rPr>
      </w:pPr>
      <w:r w:rsidRPr="0041215F">
        <w:rPr>
          <w:sz w:val="24"/>
        </w:rPr>
        <w:t xml:space="preserve"> Данный вариант предназначен для использования только разработчиками ПО при его отладке. Соответствующая методика приведена в Приложении 1.</w:t>
      </w:r>
    </w:p>
    <w:p w:rsidR="00600F11" w:rsidRPr="0041215F" w:rsidRDefault="00F17BE4" w:rsidP="00600F11">
      <w:pPr>
        <w:pStyle w:val="2"/>
        <w:rPr>
          <w:b w:val="0"/>
          <w:sz w:val="24"/>
        </w:rPr>
      </w:pPr>
      <w:bookmarkStart w:id="14" w:name="_Toc5262890"/>
      <w:r w:rsidRPr="0041215F">
        <w:rPr>
          <w:b w:val="0"/>
          <w:sz w:val="24"/>
        </w:rPr>
        <w:t>Начальная загрузка ВПО из ТПК через интерфейс USB</w:t>
      </w:r>
      <w:r w:rsidR="00600F11" w:rsidRPr="0041215F">
        <w:rPr>
          <w:b w:val="0"/>
          <w:sz w:val="24"/>
        </w:rPr>
        <w:t>.</w:t>
      </w:r>
      <w:bookmarkEnd w:id="14"/>
    </w:p>
    <w:p w:rsidR="00ED0A50" w:rsidRPr="0041215F" w:rsidRDefault="00600F11" w:rsidP="0041215F">
      <w:pPr>
        <w:tabs>
          <w:tab w:val="left" w:pos="851"/>
        </w:tabs>
        <w:spacing w:before="120"/>
        <w:rPr>
          <w:sz w:val="24"/>
        </w:rPr>
      </w:pPr>
      <w:r w:rsidRPr="0041215F">
        <w:rPr>
          <w:sz w:val="24"/>
        </w:rPr>
        <w:t xml:space="preserve">В этом случае ПО загружается в модуль </w:t>
      </w:r>
      <w:r w:rsidR="00F17BE4" w:rsidRPr="0041215F">
        <w:rPr>
          <w:sz w:val="24"/>
        </w:rPr>
        <w:t xml:space="preserve">с использованием встроенного в микроконтроллер загрузчика и установленной в ТПК фирменной программы  </w:t>
      </w:r>
      <w:r w:rsidR="00F17BE4" w:rsidRPr="0041215F">
        <w:rPr>
          <w:sz w:val="24"/>
          <w:lang w:val="en-US"/>
        </w:rPr>
        <w:t>STmicroelectronics</w:t>
      </w:r>
      <w:r w:rsidR="00F17BE4" w:rsidRPr="0041215F">
        <w:rPr>
          <w:sz w:val="24"/>
        </w:rPr>
        <w:t xml:space="preserve"> </w:t>
      </w:r>
      <w:r w:rsidR="00F17BE4" w:rsidRPr="0041215F">
        <w:rPr>
          <w:sz w:val="24"/>
          <w:lang w:val="en-US"/>
        </w:rPr>
        <w:t>DfuSe</w:t>
      </w:r>
      <w:r w:rsidR="0070498B">
        <w:rPr>
          <w:sz w:val="24"/>
          <w:lang w:val="en-US"/>
        </w:rPr>
        <w:t>Demo</w:t>
      </w:r>
      <w:r w:rsidR="00F17BE4" w:rsidRPr="0041215F">
        <w:rPr>
          <w:sz w:val="24"/>
        </w:rPr>
        <w:t>. В этом случае загружа</w:t>
      </w:r>
      <w:r w:rsidR="00ED0A50" w:rsidRPr="0041215F">
        <w:rPr>
          <w:sz w:val="24"/>
        </w:rPr>
        <w:t>ю</w:t>
      </w:r>
      <w:r w:rsidR="00F17BE4" w:rsidRPr="0041215F">
        <w:rPr>
          <w:sz w:val="24"/>
        </w:rPr>
        <w:t>тся файл</w:t>
      </w:r>
      <w:r w:rsidR="00ED0A50" w:rsidRPr="0041215F">
        <w:rPr>
          <w:sz w:val="24"/>
        </w:rPr>
        <w:t>ы</w:t>
      </w:r>
      <w:r w:rsidR="00F17BE4" w:rsidRPr="0041215F">
        <w:rPr>
          <w:sz w:val="24"/>
        </w:rPr>
        <w:t xml:space="preserve"> в формате *.dfu, подготовленны</w:t>
      </w:r>
      <w:r w:rsidR="00ED0A50" w:rsidRPr="0041215F">
        <w:rPr>
          <w:sz w:val="24"/>
        </w:rPr>
        <w:t>е</w:t>
      </w:r>
      <w:r w:rsidR="00F17BE4" w:rsidRPr="0041215F">
        <w:rPr>
          <w:sz w:val="24"/>
        </w:rPr>
        <w:t xml:space="preserve"> с помощью программы </w:t>
      </w:r>
      <w:r w:rsidR="00F17BE4" w:rsidRPr="0041215F">
        <w:rPr>
          <w:sz w:val="24"/>
          <w:lang w:val="en-US"/>
        </w:rPr>
        <w:t>DfuFileMgr</w:t>
      </w:r>
      <w:r w:rsidR="00F17BE4" w:rsidRPr="0041215F">
        <w:rPr>
          <w:sz w:val="24"/>
        </w:rPr>
        <w:t>.</w:t>
      </w:r>
      <w:r w:rsidR="00F17BE4" w:rsidRPr="0041215F">
        <w:rPr>
          <w:sz w:val="24"/>
          <w:lang w:val="en-US"/>
        </w:rPr>
        <w:t>exe</w:t>
      </w:r>
      <w:r w:rsidR="00F17BE4" w:rsidRPr="0041215F">
        <w:rPr>
          <w:sz w:val="24"/>
        </w:rPr>
        <w:t xml:space="preserve"> из соответствующего файла *.</w:t>
      </w:r>
      <w:r w:rsidR="00F17BE4" w:rsidRPr="0041215F">
        <w:rPr>
          <w:sz w:val="24"/>
          <w:lang w:val="en-US"/>
        </w:rPr>
        <w:t>hex</w:t>
      </w:r>
      <w:r w:rsidR="00F17BE4" w:rsidRPr="0041215F">
        <w:rPr>
          <w:sz w:val="24"/>
        </w:rPr>
        <w:t xml:space="preserve"> загружаемого раздела ПО. </w:t>
      </w:r>
    </w:p>
    <w:p w:rsidR="00F17BE4" w:rsidRPr="0041215F" w:rsidRDefault="00ED0A50" w:rsidP="0041215F">
      <w:pPr>
        <w:pStyle w:val="3"/>
        <w:ind w:left="0" w:firstLine="709"/>
        <w:rPr>
          <w:i w:val="0"/>
          <w:sz w:val="24"/>
        </w:rPr>
      </w:pPr>
      <w:r w:rsidRPr="0041215F">
        <w:rPr>
          <w:i w:val="0"/>
          <w:noProof/>
          <w:sz w:val="24"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4F653522" wp14:editId="78B43270">
            <wp:simplePos x="0" y="0"/>
            <wp:positionH relativeFrom="column">
              <wp:posOffset>1420495</wp:posOffset>
            </wp:positionH>
            <wp:positionV relativeFrom="paragraph">
              <wp:posOffset>581660</wp:posOffset>
            </wp:positionV>
            <wp:extent cx="3649980" cy="2347595"/>
            <wp:effectExtent l="0" t="0" r="7620" b="0"/>
            <wp:wrapTopAndBottom/>
            <wp:docPr id="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BE4" w:rsidRPr="0041215F">
        <w:rPr>
          <w:i w:val="0"/>
          <w:sz w:val="24"/>
        </w:rPr>
        <w:t xml:space="preserve">Для загрузки ПО в этом варианте </w:t>
      </w:r>
      <w:r w:rsidR="000C14D3" w:rsidRPr="0041215F">
        <w:rPr>
          <w:i w:val="0"/>
          <w:sz w:val="24"/>
        </w:rPr>
        <w:t xml:space="preserve">для модуля АВТУК-84 </w:t>
      </w:r>
      <w:r w:rsidR="00F17BE4" w:rsidRPr="0041215F">
        <w:rPr>
          <w:i w:val="0"/>
          <w:sz w:val="24"/>
        </w:rPr>
        <w:t>собирается схема рис.1.</w:t>
      </w:r>
    </w:p>
    <w:p w:rsidR="00F17BE4" w:rsidRPr="0041215F" w:rsidRDefault="00ED0A50" w:rsidP="00ED0A50">
      <w:pPr>
        <w:tabs>
          <w:tab w:val="left" w:pos="851"/>
        </w:tabs>
        <w:spacing w:before="120"/>
        <w:jc w:val="center"/>
        <w:rPr>
          <w:sz w:val="24"/>
        </w:rPr>
      </w:pPr>
      <w:r w:rsidRPr="0041215F">
        <w:rPr>
          <w:sz w:val="24"/>
        </w:rPr>
        <w:br/>
        <w:t xml:space="preserve"> </w:t>
      </w:r>
      <w:r w:rsidRPr="0041215F">
        <w:rPr>
          <w:sz w:val="24"/>
        </w:rPr>
        <w:tab/>
        <w:t>Рис.1</w:t>
      </w:r>
    </w:p>
    <w:p w:rsidR="00F17BE4" w:rsidRPr="0041215F" w:rsidRDefault="00303C4B" w:rsidP="00F17BE4">
      <w:pPr>
        <w:tabs>
          <w:tab w:val="left" w:pos="851"/>
        </w:tabs>
        <w:spacing w:before="120"/>
        <w:rPr>
          <w:sz w:val="24"/>
        </w:rPr>
      </w:pPr>
      <w:r w:rsidRPr="0041215F">
        <w:rPr>
          <w:sz w:val="24"/>
        </w:rPr>
        <w:t>Для перевода модуля 84 в режим загрузки ПО следует перевести тумблер SA9 на модуле АВТУК-B5 в положение «Boot» (замкнуто) и перезапустить контроллер модуля 84 нажатием кнопки S1 «Reset» на модуле АВТУК-B5.</w:t>
      </w:r>
    </w:p>
    <w:p w:rsidR="00F17BE4" w:rsidRPr="0041215F" w:rsidRDefault="00F17BE4" w:rsidP="00F17BE4">
      <w:pPr>
        <w:tabs>
          <w:tab w:val="left" w:pos="851"/>
        </w:tabs>
        <w:spacing w:before="120"/>
        <w:ind w:firstLine="567"/>
        <w:rPr>
          <w:sz w:val="24"/>
        </w:rPr>
      </w:pPr>
      <w:r w:rsidRPr="0041215F">
        <w:rPr>
          <w:sz w:val="24"/>
        </w:rPr>
        <w:t>Загрузить ПО в данно</w:t>
      </w:r>
      <w:r w:rsidR="007C735D" w:rsidRPr="0041215F">
        <w:rPr>
          <w:sz w:val="24"/>
        </w:rPr>
        <w:t>м</w:t>
      </w:r>
      <w:r w:rsidRPr="0041215F">
        <w:rPr>
          <w:sz w:val="24"/>
        </w:rPr>
        <w:t xml:space="preserve"> </w:t>
      </w:r>
      <w:r w:rsidR="007C735D" w:rsidRPr="0041215F">
        <w:rPr>
          <w:sz w:val="24"/>
        </w:rPr>
        <w:t>варианте</w:t>
      </w:r>
      <w:r w:rsidRPr="0041215F">
        <w:rPr>
          <w:sz w:val="24"/>
        </w:rPr>
        <w:t xml:space="preserve"> можно и без подключения блока питания 24В. В этом случае питание модуля осуществляется напряжением +5В от ТПК непосредственно после подключения кабеля </w:t>
      </w:r>
      <w:r w:rsidRPr="0041215F">
        <w:rPr>
          <w:sz w:val="24"/>
          <w:lang w:val="en-US"/>
        </w:rPr>
        <w:t>USB</w:t>
      </w:r>
      <w:r w:rsidRPr="0041215F">
        <w:rPr>
          <w:sz w:val="24"/>
        </w:rPr>
        <w:t xml:space="preserve"> к включенному ТПК. </w:t>
      </w:r>
    </w:p>
    <w:p w:rsidR="00ED0A50" w:rsidRPr="00BD4F55" w:rsidRDefault="00303C4B" w:rsidP="00F17BE4">
      <w:pPr>
        <w:pStyle w:val="3"/>
        <w:tabs>
          <w:tab w:val="left" w:pos="851"/>
        </w:tabs>
        <w:spacing w:before="120"/>
        <w:ind w:left="0" w:firstLine="567"/>
        <w:rPr>
          <w:i w:val="0"/>
          <w:sz w:val="24"/>
        </w:rPr>
      </w:pPr>
      <w:r w:rsidRPr="00BD4F55">
        <w:rPr>
          <w:i w:val="0"/>
          <w:sz w:val="24"/>
        </w:rPr>
        <w:t xml:space="preserve">Для МНК-3 ТПК подключается непосредственно к разъему </w:t>
      </w:r>
      <w:r w:rsidRPr="00BD4F55">
        <w:rPr>
          <w:i w:val="0"/>
          <w:sz w:val="24"/>
          <w:lang w:val="en-US"/>
        </w:rPr>
        <w:t>USB</w:t>
      </w:r>
      <w:r w:rsidRPr="00BD4F55">
        <w:rPr>
          <w:i w:val="0"/>
          <w:sz w:val="24"/>
        </w:rPr>
        <w:t>-</w:t>
      </w:r>
      <w:r w:rsidRPr="00BD4F55">
        <w:rPr>
          <w:i w:val="0"/>
          <w:sz w:val="24"/>
          <w:lang w:val="en-US"/>
        </w:rPr>
        <w:t>B</w:t>
      </w:r>
      <w:r w:rsidRPr="00BD4F55">
        <w:rPr>
          <w:i w:val="0"/>
          <w:sz w:val="24"/>
        </w:rPr>
        <w:t xml:space="preserve"> на плате </w:t>
      </w:r>
      <w:r w:rsidR="00BD4F55">
        <w:rPr>
          <w:i w:val="0"/>
          <w:sz w:val="24"/>
        </w:rPr>
        <w:t>МНК3-</w:t>
      </w:r>
      <w:r w:rsidRPr="00BD4F55">
        <w:rPr>
          <w:i w:val="0"/>
          <w:sz w:val="24"/>
        </w:rPr>
        <w:t>ПКИ устройства</w:t>
      </w:r>
      <w:r w:rsidR="00BD4F55" w:rsidRPr="00BD4F55">
        <w:rPr>
          <w:i w:val="0"/>
          <w:sz w:val="24"/>
        </w:rPr>
        <w:t xml:space="preserve"> </w:t>
      </w:r>
      <w:r w:rsidR="00BD4F55">
        <w:rPr>
          <w:i w:val="0"/>
          <w:sz w:val="24"/>
        </w:rPr>
        <w:t>до ее сборки с другими платами устройства и установки в корпус. Для загрузки ПО следует:</w:t>
      </w:r>
      <w:r w:rsidRPr="00BD4F55">
        <w:rPr>
          <w:i w:val="0"/>
          <w:sz w:val="24"/>
        </w:rPr>
        <w:t xml:space="preserve"> </w:t>
      </w:r>
    </w:p>
    <w:p w:rsidR="007C735D" w:rsidRPr="0041215F" w:rsidRDefault="007C735D" w:rsidP="007C735D">
      <w:pPr>
        <w:tabs>
          <w:tab w:val="left" w:pos="851"/>
        </w:tabs>
        <w:spacing w:before="120"/>
        <w:ind w:firstLine="0"/>
        <w:rPr>
          <w:sz w:val="24"/>
        </w:rPr>
      </w:pPr>
      <w:r w:rsidRPr="0041215F">
        <w:rPr>
          <w:sz w:val="24"/>
        </w:rPr>
        <w:t xml:space="preserve">- отключить источник +24В если он был подключен к </w:t>
      </w:r>
      <w:r w:rsidR="00BD4F55">
        <w:rPr>
          <w:sz w:val="24"/>
        </w:rPr>
        <w:t>плате</w:t>
      </w:r>
      <w:r w:rsidRPr="0041215F">
        <w:rPr>
          <w:sz w:val="24"/>
        </w:rPr>
        <w:t>;</w:t>
      </w:r>
      <w:r w:rsidRPr="0041215F">
        <w:rPr>
          <w:sz w:val="24"/>
        </w:rPr>
        <w:br/>
        <w:t xml:space="preserve">- отключить от разъема </w:t>
      </w:r>
      <w:r w:rsidRPr="0041215F">
        <w:rPr>
          <w:sz w:val="24"/>
          <w:lang w:val="en-US"/>
        </w:rPr>
        <w:t>USB</w:t>
      </w:r>
      <w:r w:rsidRPr="0041215F">
        <w:rPr>
          <w:sz w:val="24"/>
        </w:rPr>
        <w:t>-</w:t>
      </w:r>
      <w:r w:rsidRPr="0041215F">
        <w:rPr>
          <w:sz w:val="24"/>
          <w:lang w:val="en-US"/>
        </w:rPr>
        <w:t>B</w:t>
      </w:r>
      <w:r w:rsidRPr="0041215F">
        <w:rPr>
          <w:sz w:val="24"/>
        </w:rPr>
        <w:t xml:space="preserve"> устройства кабель связи с ТПК;</w:t>
      </w:r>
      <w:r w:rsidRPr="0041215F">
        <w:rPr>
          <w:sz w:val="24"/>
        </w:rPr>
        <w:br/>
      </w:r>
      <w:r w:rsidRPr="0041215F">
        <w:rPr>
          <w:sz w:val="24"/>
        </w:rPr>
        <w:lastRenderedPageBreak/>
        <w:t xml:space="preserve">- </w:t>
      </w:r>
      <w:r w:rsidR="00CA2D5F" w:rsidRPr="0041215F">
        <w:rPr>
          <w:sz w:val="24"/>
        </w:rPr>
        <w:t>установить джампер на разъеме ХР3 платы в положение</w:t>
      </w:r>
      <w:r w:rsidRPr="0041215F">
        <w:rPr>
          <w:sz w:val="24"/>
        </w:rPr>
        <w:br/>
        <w:t xml:space="preserve"> </w:t>
      </w:r>
      <w:r w:rsidR="00CA2D5F" w:rsidRPr="0041215F">
        <w:rPr>
          <w:sz w:val="24"/>
        </w:rPr>
        <w:t xml:space="preserve"> </w:t>
      </w:r>
      <w:r w:rsidRPr="0041215F">
        <w:rPr>
          <w:sz w:val="24"/>
        </w:rPr>
        <w:t xml:space="preserve">   </w:t>
      </w:r>
      <w:r w:rsidR="00CA2D5F" w:rsidRPr="0041215F">
        <w:rPr>
          <w:sz w:val="24"/>
        </w:rPr>
        <w:t>«замкнуто»</w:t>
      </w:r>
      <w:r w:rsidRPr="0041215F">
        <w:rPr>
          <w:sz w:val="24"/>
        </w:rPr>
        <w:t>;</w:t>
      </w:r>
      <w:r w:rsidRPr="0041215F">
        <w:rPr>
          <w:sz w:val="24"/>
        </w:rPr>
        <w:br/>
        <w:t>-</w:t>
      </w:r>
      <w:r w:rsidR="00CA2D5F" w:rsidRPr="0041215F">
        <w:rPr>
          <w:sz w:val="24"/>
        </w:rPr>
        <w:t xml:space="preserve"> </w:t>
      </w:r>
      <w:r w:rsidRPr="0041215F">
        <w:rPr>
          <w:sz w:val="24"/>
        </w:rPr>
        <w:t xml:space="preserve">  </w:t>
      </w:r>
      <w:r w:rsidR="00CA2D5F" w:rsidRPr="0041215F">
        <w:rPr>
          <w:sz w:val="24"/>
        </w:rPr>
        <w:t xml:space="preserve">подключить кабель от </w:t>
      </w:r>
      <w:r w:rsidR="00FE3E78" w:rsidRPr="0041215F">
        <w:rPr>
          <w:sz w:val="24"/>
        </w:rPr>
        <w:t xml:space="preserve">включенного </w:t>
      </w:r>
      <w:r w:rsidR="00CA2D5F" w:rsidRPr="0041215F">
        <w:rPr>
          <w:sz w:val="24"/>
        </w:rPr>
        <w:t xml:space="preserve">ТПК к разъему </w:t>
      </w:r>
      <w:r w:rsidR="00CA2D5F" w:rsidRPr="0041215F">
        <w:rPr>
          <w:sz w:val="24"/>
          <w:lang w:val="en-US"/>
        </w:rPr>
        <w:t>USB</w:t>
      </w:r>
      <w:r w:rsidR="00CA2D5F" w:rsidRPr="0041215F">
        <w:rPr>
          <w:sz w:val="24"/>
        </w:rPr>
        <w:t>-</w:t>
      </w:r>
      <w:r w:rsidR="00CA2D5F" w:rsidRPr="0041215F">
        <w:rPr>
          <w:sz w:val="24"/>
          <w:lang w:val="en-US"/>
        </w:rPr>
        <w:t>B</w:t>
      </w:r>
      <w:r w:rsidR="00FE3E78" w:rsidRPr="0041215F">
        <w:rPr>
          <w:sz w:val="24"/>
        </w:rPr>
        <w:t xml:space="preserve"> (при этом на устройство поступает напряжение питания +5В_</w:t>
      </w:r>
      <w:r w:rsidR="00FE3E78" w:rsidRPr="0041215F">
        <w:rPr>
          <w:sz w:val="24"/>
          <w:lang w:val="en-US"/>
        </w:rPr>
        <w:t>USB</w:t>
      </w:r>
      <w:r w:rsidR="00FE3E78" w:rsidRPr="0041215F">
        <w:rPr>
          <w:sz w:val="24"/>
        </w:rPr>
        <w:t>)</w:t>
      </w:r>
      <w:r w:rsidR="00CA2D5F" w:rsidRPr="0041215F">
        <w:rPr>
          <w:sz w:val="24"/>
        </w:rPr>
        <w:t>.</w:t>
      </w:r>
    </w:p>
    <w:p w:rsidR="0070498B" w:rsidRPr="0070498B" w:rsidRDefault="00BD4F55" w:rsidP="0070498B">
      <w:pPr>
        <w:pStyle w:val="3"/>
        <w:ind w:left="0" w:firstLine="567"/>
        <w:rPr>
          <w:i w:val="0"/>
          <w:sz w:val="24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546983D6" wp14:editId="6EF37EAF">
            <wp:simplePos x="0" y="0"/>
            <wp:positionH relativeFrom="column">
              <wp:posOffset>541020</wp:posOffset>
            </wp:positionH>
            <wp:positionV relativeFrom="paragraph">
              <wp:posOffset>494665</wp:posOffset>
            </wp:positionV>
            <wp:extent cx="5400675" cy="54006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38B" w:rsidRPr="0070498B">
        <w:rPr>
          <w:i w:val="0"/>
          <w:sz w:val="24"/>
        </w:rPr>
        <w:t xml:space="preserve">Далее следует запустить на ПК программу  </w:t>
      </w:r>
      <w:r w:rsidR="0070498B" w:rsidRPr="0070498B">
        <w:rPr>
          <w:i w:val="0"/>
          <w:sz w:val="24"/>
        </w:rPr>
        <w:t>DfuSe Demo.exe. На экране ПК откроется окно программы с пустыми полями (рис.2).</w:t>
      </w:r>
    </w:p>
    <w:p w:rsidR="00ED0A50" w:rsidRDefault="00600F11" w:rsidP="0070498B">
      <w:pPr>
        <w:pStyle w:val="3"/>
        <w:numPr>
          <w:ilvl w:val="0"/>
          <w:numId w:val="0"/>
        </w:numPr>
        <w:tabs>
          <w:tab w:val="left" w:pos="851"/>
        </w:tabs>
        <w:spacing w:before="120"/>
        <w:ind w:left="567"/>
        <w:jc w:val="center"/>
        <w:rPr>
          <w:i w:val="0"/>
          <w:sz w:val="24"/>
        </w:rPr>
      </w:pPr>
      <w:r w:rsidRPr="0070498B">
        <w:rPr>
          <w:i w:val="0"/>
          <w:sz w:val="24"/>
        </w:rPr>
        <w:t>Рис</w:t>
      </w:r>
      <w:r w:rsidRPr="0041215F">
        <w:rPr>
          <w:sz w:val="24"/>
        </w:rPr>
        <w:t>.2</w:t>
      </w:r>
    </w:p>
    <w:p w:rsidR="00BD4F55" w:rsidRPr="00151180" w:rsidRDefault="00BD4F55" w:rsidP="00BD4F55">
      <w:pPr>
        <w:jc w:val="left"/>
      </w:pPr>
      <w:r>
        <w:t>Если верхнее поле «</w:t>
      </w:r>
      <w:r>
        <w:rPr>
          <w:lang w:val="en-US"/>
        </w:rPr>
        <w:t>Available</w:t>
      </w:r>
      <w:r w:rsidRPr="00BD4F55">
        <w:t xml:space="preserve"> </w:t>
      </w:r>
      <w:r>
        <w:rPr>
          <w:lang w:val="en-US"/>
        </w:rPr>
        <w:t>DFU</w:t>
      </w:r>
      <w:r w:rsidRPr="00BD4F55">
        <w:t xml:space="preserve"> </w:t>
      </w:r>
      <w:r>
        <w:rPr>
          <w:lang w:val="en-US"/>
        </w:rPr>
        <w:t>Devices</w:t>
      </w:r>
      <w:r>
        <w:t>» остается пустым, для модуля 84 следует повторно нажать кнопку «</w:t>
      </w:r>
      <w:r>
        <w:rPr>
          <w:lang w:val="en-US"/>
        </w:rPr>
        <w:t>Reset</w:t>
      </w:r>
      <w:r>
        <w:t xml:space="preserve">» на модуле </w:t>
      </w:r>
      <w:r w:rsidRPr="0041215F">
        <w:rPr>
          <w:sz w:val="24"/>
        </w:rPr>
        <w:t>АВТУК-B5</w:t>
      </w:r>
      <w:r>
        <w:rPr>
          <w:sz w:val="24"/>
        </w:rPr>
        <w:t>; для МНК с помощью тонкого пинцета кратковременно закоротить конденсатор С47, расположенные между разъ</w:t>
      </w:r>
      <w:r w:rsidR="00151180">
        <w:rPr>
          <w:sz w:val="24"/>
        </w:rPr>
        <w:t xml:space="preserve">е </w:t>
      </w:r>
      <w:r>
        <w:rPr>
          <w:sz w:val="24"/>
        </w:rPr>
        <w:t xml:space="preserve">мом </w:t>
      </w:r>
      <w:r w:rsidR="00151180">
        <w:rPr>
          <w:sz w:val="24"/>
        </w:rPr>
        <w:t>ХР4 (</w:t>
      </w:r>
      <w:r w:rsidR="00151180">
        <w:rPr>
          <w:sz w:val="24"/>
          <w:lang w:val="en-US"/>
        </w:rPr>
        <w:t>JTAG</w:t>
      </w:r>
      <w:r w:rsidR="00151180" w:rsidRPr="00151180">
        <w:rPr>
          <w:sz w:val="24"/>
        </w:rPr>
        <w:t xml:space="preserve">) </w:t>
      </w:r>
      <w:r w:rsidR="00151180">
        <w:rPr>
          <w:sz w:val="24"/>
        </w:rPr>
        <w:t xml:space="preserve">и электролитическим конденсатором С15. В окне программы </w:t>
      </w:r>
      <w:r w:rsidR="00151180" w:rsidRPr="00151180">
        <w:rPr>
          <w:sz w:val="24"/>
        </w:rPr>
        <w:t>DfuSe Demo</w:t>
      </w:r>
      <w:r w:rsidR="00151180">
        <w:rPr>
          <w:sz w:val="24"/>
        </w:rPr>
        <w:t xml:space="preserve"> должна появиться информация о подключенном микроконтроллере «</w:t>
      </w:r>
      <w:r w:rsidR="00151180">
        <w:rPr>
          <w:sz w:val="24"/>
          <w:lang w:val="en-US"/>
        </w:rPr>
        <w:t>STM</w:t>
      </w:r>
      <w:r w:rsidR="00151180" w:rsidRPr="00151180">
        <w:rPr>
          <w:sz w:val="24"/>
        </w:rPr>
        <w:t xml:space="preserve"> </w:t>
      </w:r>
      <w:r w:rsidR="00151180">
        <w:rPr>
          <w:sz w:val="24"/>
          <w:lang w:val="en-US"/>
        </w:rPr>
        <w:t>Device</w:t>
      </w:r>
      <w:r w:rsidR="00151180" w:rsidRPr="00151180">
        <w:rPr>
          <w:sz w:val="24"/>
        </w:rPr>
        <w:t xml:space="preserve"> </w:t>
      </w:r>
      <w:r w:rsidR="00151180">
        <w:rPr>
          <w:sz w:val="24"/>
          <w:lang w:val="en-US"/>
        </w:rPr>
        <w:t>in</w:t>
      </w:r>
      <w:r w:rsidR="00151180" w:rsidRPr="00151180">
        <w:rPr>
          <w:sz w:val="24"/>
        </w:rPr>
        <w:t xml:space="preserve"> </w:t>
      </w:r>
      <w:r w:rsidR="00151180">
        <w:rPr>
          <w:sz w:val="24"/>
          <w:lang w:val="en-US"/>
        </w:rPr>
        <w:t>DFU</w:t>
      </w:r>
      <w:r w:rsidR="00151180" w:rsidRPr="00151180">
        <w:rPr>
          <w:sz w:val="24"/>
        </w:rPr>
        <w:t xml:space="preserve"> </w:t>
      </w:r>
      <w:r w:rsidR="00151180">
        <w:rPr>
          <w:sz w:val="24"/>
          <w:lang w:val="en-US"/>
        </w:rPr>
        <w:t>Mode</w:t>
      </w:r>
      <w:r w:rsidR="00151180">
        <w:rPr>
          <w:sz w:val="24"/>
        </w:rPr>
        <w:t>» и код производителя «</w:t>
      </w:r>
      <w:r w:rsidR="00151180">
        <w:rPr>
          <w:sz w:val="24"/>
          <w:lang w:val="en-US"/>
        </w:rPr>
        <w:t>Vendor</w:t>
      </w:r>
      <w:r w:rsidR="00151180" w:rsidRPr="00151180">
        <w:rPr>
          <w:sz w:val="24"/>
        </w:rPr>
        <w:t xml:space="preserve"> </w:t>
      </w:r>
      <w:r w:rsidR="00151180">
        <w:rPr>
          <w:sz w:val="24"/>
          <w:lang w:val="en-US"/>
        </w:rPr>
        <w:t>ID</w:t>
      </w:r>
      <w:r w:rsidR="00151180">
        <w:rPr>
          <w:sz w:val="24"/>
        </w:rPr>
        <w:t>» 0483.</w:t>
      </w:r>
    </w:p>
    <w:p w:rsidR="0041215F" w:rsidRDefault="0041215F" w:rsidP="00ED0A50">
      <w:pPr>
        <w:tabs>
          <w:tab w:val="left" w:pos="851"/>
        </w:tabs>
        <w:spacing w:before="120"/>
        <w:ind w:firstLine="567"/>
        <w:jc w:val="center"/>
        <w:rPr>
          <w:sz w:val="24"/>
        </w:rPr>
      </w:pPr>
    </w:p>
    <w:p w:rsidR="00151180" w:rsidRPr="00151180" w:rsidRDefault="00151180" w:rsidP="00151180">
      <w:pPr>
        <w:pStyle w:val="3"/>
        <w:ind w:left="0" w:firstLine="567"/>
        <w:rPr>
          <w:i w:val="0"/>
          <w:sz w:val="24"/>
        </w:rPr>
      </w:pPr>
      <w:r w:rsidRPr="00151180">
        <w:rPr>
          <w:i w:val="0"/>
          <w:sz w:val="24"/>
        </w:rPr>
        <w:t>Кликните левой кнопкой мыши клавишу «Choose» в нижней части окна. Во всплывающем окне укажите путь к папке с файлом LoaderS2.dfu, выберите этот файл и кликните клавишу «Открыть», как показано на рис.</w:t>
      </w:r>
      <w:r w:rsidR="00270A0A" w:rsidRPr="00270A0A">
        <w:rPr>
          <w:i w:val="0"/>
          <w:sz w:val="24"/>
        </w:rPr>
        <w:t>3</w:t>
      </w:r>
      <w:r w:rsidRPr="00151180">
        <w:rPr>
          <w:i w:val="0"/>
          <w:sz w:val="24"/>
        </w:rPr>
        <w:t>:</w:t>
      </w:r>
    </w:p>
    <w:p w:rsidR="00151180" w:rsidRDefault="00151180" w:rsidP="00151180"/>
    <w:p w:rsidR="00151180" w:rsidRDefault="00151180" w:rsidP="00151180"/>
    <w:p w:rsidR="00151180" w:rsidRDefault="00151180" w:rsidP="00151180"/>
    <w:p w:rsidR="00151180" w:rsidRDefault="00151180" w:rsidP="00151180"/>
    <w:p w:rsidR="00151180" w:rsidRDefault="00151180" w:rsidP="00151180"/>
    <w:p w:rsidR="00151180" w:rsidRDefault="00151180" w:rsidP="00151180"/>
    <w:p w:rsidR="00151180" w:rsidRDefault="00151180" w:rsidP="00151180"/>
    <w:p w:rsidR="00151180" w:rsidRDefault="00151180" w:rsidP="00151180">
      <w:r>
        <w:rPr>
          <w:noProof/>
          <w:lang w:eastAsia="ru-RU" w:bidi="ar-SA"/>
        </w:rPr>
        <w:drawing>
          <wp:inline distT="0" distB="0" distL="0" distR="0">
            <wp:extent cx="5934075" cy="3190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80" w:rsidRDefault="00151180" w:rsidP="00151180"/>
    <w:p w:rsidR="00151180" w:rsidRPr="00270A0A" w:rsidRDefault="00151180" w:rsidP="00151180">
      <w:pPr>
        <w:jc w:val="center"/>
      </w:pPr>
      <w:r>
        <w:t>Рис.</w:t>
      </w:r>
      <w:r w:rsidR="00270A0A" w:rsidRPr="00270A0A">
        <w:t>3</w:t>
      </w:r>
    </w:p>
    <w:p w:rsidR="00151180" w:rsidRDefault="00151180" w:rsidP="00151180">
      <w:pPr>
        <w:jc w:val="center"/>
      </w:pPr>
    </w:p>
    <w:p w:rsidR="00151180" w:rsidRDefault="00151180" w:rsidP="00151180">
      <w:r>
        <w:rPr>
          <w:noProof/>
          <w:lang w:eastAsia="ru-RU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493395</wp:posOffset>
            </wp:positionV>
            <wp:extent cx="5417185" cy="256222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В нижней части окна программы </w:t>
      </w:r>
      <w:r>
        <w:rPr>
          <w:lang w:val="en-US"/>
        </w:rPr>
        <w:t>DfuSe</w:t>
      </w:r>
      <w:r w:rsidRPr="000C4B81">
        <w:t xml:space="preserve"> </w:t>
      </w:r>
      <w:r>
        <w:rPr>
          <w:lang w:val="en-US"/>
        </w:rPr>
        <w:t>Demo</w:t>
      </w:r>
      <w:r>
        <w:t xml:space="preserve">  должна появиться информация о загружаемом файле, как показано на рис.</w:t>
      </w:r>
      <w:r w:rsidR="00270A0A" w:rsidRPr="00270A0A">
        <w:t>4</w:t>
      </w:r>
      <w:r>
        <w:t>.</w:t>
      </w:r>
    </w:p>
    <w:p w:rsidR="00151180" w:rsidRPr="00270A0A" w:rsidRDefault="00151180" w:rsidP="00151180">
      <w:pPr>
        <w:jc w:val="center"/>
        <w:rPr>
          <w:lang w:val="en-US"/>
        </w:rPr>
      </w:pPr>
      <w:r>
        <w:t>Рис.</w:t>
      </w:r>
      <w:r w:rsidR="00270A0A">
        <w:rPr>
          <w:lang w:val="en-US"/>
        </w:rPr>
        <w:t>4</w:t>
      </w:r>
    </w:p>
    <w:p w:rsidR="00151180" w:rsidRPr="00151180" w:rsidRDefault="00151180" w:rsidP="00151180">
      <w:pPr>
        <w:pStyle w:val="3"/>
        <w:ind w:left="0" w:firstLine="567"/>
        <w:rPr>
          <w:i w:val="0"/>
          <w:sz w:val="24"/>
        </w:rPr>
      </w:pPr>
      <w:r w:rsidRPr="00151180">
        <w:rPr>
          <w:i w:val="0"/>
          <w:noProof/>
          <w:sz w:val="24"/>
          <w:lang w:eastAsia="ru-RU" w:bidi="ar-SA"/>
        </w:rPr>
        <w:lastRenderedPageBreak/>
        <w:drawing>
          <wp:anchor distT="0" distB="0" distL="114300" distR="114300" simplePos="0" relativeHeight="251667456" behindDoc="0" locked="0" layoutInCell="1" allowOverlap="1" wp14:anchorId="154476C8" wp14:editId="7E8DA088">
            <wp:simplePos x="0" y="0"/>
            <wp:positionH relativeFrom="column">
              <wp:posOffset>1249045</wp:posOffset>
            </wp:positionH>
            <wp:positionV relativeFrom="paragraph">
              <wp:posOffset>589280</wp:posOffset>
            </wp:positionV>
            <wp:extent cx="3295015" cy="1515110"/>
            <wp:effectExtent l="0" t="0" r="63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180">
        <w:rPr>
          <w:i w:val="0"/>
          <w:sz w:val="24"/>
        </w:rPr>
        <w:t>Кликните в окне рис.5 клавишу «Upgrade». Во всплывающем окне с запросом (рис.</w:t>
      </w:r>
      <w:r w:rsidR="00270A0A" w:rsidRPr="00270A0A">
        <w:rPr>
          <w:i w:val="0"/>
          <w:sz w:val="24"/>
        </w:rPr>
        <w:t>5</w:t>
      </w:r>
      <w:r w:rsidRPr="00151180">
        <w:rPr>
          <w:i w:val="0"/>
          <w:sz w:val="24"/>
        </w:rPr>
        <w:t>) нажмите «Да»:</w:t>
      </w:r>
    </w:p>
    <w:p w:rsidR="00151180" w:rsidRPr="00270A0A" w:rsidRDefault="00151180" w:rsidP="00151180">
      <w:pPr>
        <w:spacing w:after="120"/>
        <w:jc w:val="center"/>
        <w:rPr>
          <w:lang w:val="en-US"/>
        </w:rPr>
      </w:pPr>
      <w:r>
        <w:t>Рис.</w:t>
      </w:r>
      <w:r w:rsidR="00270A0A">
        <w:rPr>
          <w:lang w:val="en-US"/>
        </w:rPr>
        <w:t>5</w:t>
      </w:r>
    </w:p>
    <w:p w:rsidR="00151180" w:rsidRPr="00151180" w:rsidRDefault="00151180" w:rsidP="00151180">
      <w:pPr>
        <w:pStyle w:val="3"/>
        <w:ind w:left="0" w:firstLine="567"/>
        <w:rPr>
          <w:i w:val="0"/>
          <w:sz w:val="24"/>
        </w:rPr>
      </w:pPr>
      <w:r w:rsidRPr="00151180">
        <w:rPr>
          <w:i w:val="0"/>
          <w:sz w:val="24"/>
        </w:rPr>
        <w:t xml:space="preserve"> При успешном завершении загрузки файла в прибор в нижней части окна появится информация «Successful» (см. рис.</w:t>
      </w:r>
      <w:r w:rsidR="00270A0A" w:rsidRPr="00270A0A">
        <w:rPr>
          <w:i w:val="0"/>
          <w:sz w:val="24"/>
        </w:rPr>
        <w:t>6</w:t>
      </w:r>
      <w:r w:rsidRPr="00151180">
        <w:rPr>
          <w:i w:val="0"/>
          <w:sz w:val="24"/>
        </w:rPr>
        <w:t>).</w:t>
      </w:r>
    </w:p>
    <w:p w:rsidR="00151180" w:rsidRDefault="00151180" w:rsidP="00151180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37505" cy="11379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80" w:rsidRPr="00270A0A" w:rsidRDefault="00151180" w:rsidP="00151180">
      <w:pPr>
        <w:spacing w:after="120"/>
        <w:ind w:left="720"/>
        <w:jc w:val="center"/>
      </w:pPr>
      <w:r>
        <w:t>Рис.</w:t>
      </w:r>
      <w:r w:rsidR="00270A0A" w:rsidRPr="00270A0A">
        <w:t>6</w:t>
      </w:r>
    </w:p>
    <w:p w:rsidR="00151180" w:rsidRDefault="00151180" w:rsidP="00151180">
      <w:pPr>
        <w:spacing w:after="120"/>
        <w:ind w:left="720"/>
        <w:jc w:val="left"/>
      </w:pPr>
      <w:r>
        <w:t>Для проверки правильности загрузки файла в память прибора кликните в окне рис.</w:t>
      </w:r>
      <w:r w:rsidR="00270A0A" w:rsidRPr="00270A0A">
        <w:t>6</w:t>
      </w:r>
      <w:r>
        <w:t xml:space="preserve"> клавишу «</w:t>
      </w:r>
      <w:r>
        <w:rPr>
          <w:lang w:val="en-US"/>
        </w:rPr>
        <w:t>Verify</w:t>
      </w:r>
      <w:r>
        <w:t xml:space="preserve">». При успешном результате должно появиться подтверждение </w:t>
      </w:r>
      <w:r w:rsidR="00270A0A">
        <w:t>в соответствии с</w:t>
      </w:r>
      <w:r w:rsidR="00270A0A" w:rsidRPr="00270A0A">
        <w:t xml:space="preserve"> </w:t>
      </w:r>
      <w:r>
        <w:t>рис.</w:t>
      </w:r>
      <w:r w:rsidR="00270A0A" w:rsidRPr="00270A0A">
        <w:t>7</w:t>
      </w:r>
      <w:r>
        <w:t>:</w:t>
      </w:r>
    </w:p>
    <w:p w:rsidR="00151180" w:rsidRPr="00270A0A" w:rsidRDefault="00151180" w:rsidP="00151180">
      <w:pPr>
        <w:spacing w:after="120"/>
        <w:ind w:left="720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1270</wp:posOffset>
            </wp:positionV>
            <wp:extent cx="5408930" cy="1078230"/>
            <wp:effectExtent l="0" t="0" r="1270" b="762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</w:t>
      </w:r>
      <w:r w:rsidR="00270A0A" w:rsidRPr="00270A0A">
        <w:t>7</w:t>
      </w:r>
    </w:p>
    <w:p w:rsidR="00151180" w:rsidRPr="00151180" w:rsidRDefault="00151180" w:rsidP="00270A0A">
      <w:pPr>
        <w:pStyle w:val="3"/>
        <w:spacing w:after="120"/>
        <w:ind w:left="0" w:firstLine="567"/>
        <w:rPr>
          <w:i w:val="0"/>
          <w:sz w:val="24"/>
        </w:rPr>
      </w:pPr>
      <w:r w:rsidRPr="00151180">
        <w:rPr>
          <w:i w:val="0"/>
          <w:sz w:val="24"/>
        </w:rPr>
        <w:t>Аналогично п.</w:t>
      </w:r>
      <w:r>
        <w:rPr>
          <w:i w:val="0"/>
          <w:sz w:val="24"/>
        </w:rPr>
        <w:t>5.2.4</w:t>
      </w:r>
      <w:r w:rsidRPr="00151180">
        <w:rPr>
          <w:i w:val="0"/>
          <w:sz w:val="24"/>
        </w:rPr>
        <w:t>…</w:t>
      </w:r>
      <w:r>
        <w:rPr>
          <w:i w:val="0"/>
          <w:sz w:val="24"/>
        </w:rPr>
        <w:t>5.2.6</w:t>
      </w:r>
      <w:r w:rsidRPr="00151180">
        <w:rPr>
          <w:i w:val="0"/>
          <w:sz w:val="24"/>
        </w:rPr>
        <w:t xml:space="preserve">  загрузите в прибор </w:t>
      </w:r>
      <w:r w:rsidR="00270A0A">
        <w:rPr>
          <w:i w:val="0"/>
          <w:sz w:val="24"/>
        </w:rPr>
        <w:t xml:space="preserve">актуальный </w:t>
      </w:r>
      <w:r w:rsidRPr="00151180">
        <w:rPr>
          <w:i w:val="0"/>
          <w:sz w:val="24"/>
        </w:rPr>
        <w:t xml:space="preserve">файл </w:t>
      </w:r>
      <w:r w:rsidRPr="00151180">
        <w:rPr>
          <w:i w:val="0"/>
          <w:sz w:val="24"/>
        </w:rPr>
        <w:br/>
      </w:r>
      <w:r w:rsidR="00270A0A">
        <w:rPr>
          <w:i w:val="0"/>
          <w:sz w:val="24"/>
        </w:rPr>
        <w:t xml:space="preserve">рабочего ПО модуля, например -  </w:t>
      </w:r>
      <w:r w:rsidR="00270A0A">
        <w:rPr>
          <w:i w:val="0"/>
          <w:sz w:val="24"/>
          <w:lang w:val="en-US"/>
        </w:rPr>
        <w:t>MNK</w:t>
      </w:r>
      <w:r w:rsidR="00270A0A" w:rsidRPr="00270A0A">
        <w:rPr>
          <w:i w:val="0"/>
          <w:sz w:val="24"/>
        </w:rPr>
        <w:t>-3 21/12/2018</w:t>
      </w:r>
      <w:r w:rsidRPr="00151180">
        <w:rPr>
          <w:i w:val="0"/>
          <w:sz w:val="24"/>
        </w:rPr>
        <w:t>.dfu</w:t>
      </w:r>
      <w:r w:rsidR="00270A0A" w:rsidRPr="00270A0A">
        <w:rPr>
          <w:i w:val="0"/>
          <w:sz w:val="24"/>
        </w:rPr>
        <w:t>.</w:t>
      </w:r>
    </w:p>
    <w:p w:rsidR="003B138B" w:rsidRPr="00270A0A" w:rsidRDefault="003B138B" w:rsidP="00270A0A">
      <w:pPr>
        <w:pStyle w:val="3"/>
        <w:spacing w:after="120"/>
        <w:ind w:left="0" w:firstLine="567"/>
        <w:rPr>
          <w:b/>
          <w:i w:val="0"/>
          <w:color w:val="FF0000"/>
          <w:sz w:val="24"/>
        </w:rPr>
      </w:pPr>
      <w:r w:rsidRPr="00270A0A">
        <w:rPr>
          <w:b/>
          <w:i w:val="0"/>
          <w:color w:val="FF0000"/>
          <w:sz w:val="24"/>
        </w:rPr>
        <w:t>Закройте на ПК программу</w:t>
      </w:r>
      <w:r w:rsidR="00270A0A" w:rsidRPr="00270A0A">
        <w:rPr>
          <w:b/>
          <w:i w:val="0"/>
          <w:color w:val="FF0000"/>
          <w:sz w:val="24"/>
        </w:rPr>
        <w:t xml:space="preserve"> </w:t>
      </w:r>
      <w:r w:rsidR="00270A0A" w:rsidRPr="00270A0A">
        <w:rPr>
          <w:b/>
          <w:i w:val="0"/>
          <w:color w:val="FF0000"/>
          <w:lang w:val="en-US"/>
        </w:rPr>
        <w:t>DfuSe</w:t>
      </w:r>
      <w:r w:rsidR="00270A0A" w:rsidRPr="00270A0A">
        <w:rPr>
          <w:b/>
          <w:i w:val="0"/>
          <w:color w:val="FF0000"/>
        </w:rPr>
        <w:t xml:space="preserve"> </w:t>
      </w:r>
      <w:r w:rsidR="00270A0A" w:rsidRPr="00270A0A">
        <w:rPr>
          <w:b/>
          <w:i w:val="0"/>
          <w:color w:val="FF0000"/>
          <w:lang w:val="en-US"/>
        </w:rPr>
        <w:t>Demo</w:t>
      </w:r>
      <w:r w:rsidRPr="00270A0A">
        <w:rPr>
          <w:b/>
          <w:i w:val="0"/>
          <w:color w:val="FF0000"/>
          <w:sz w:val="24"/>
        </w:rPr>
        <w:t xml:space="preserve">, чтобы освободить порт USB для последующей работы с программой </w:t>
      </w:r>
      <w:r w:rsidR="00ED0A50" w:rsidRPr="00270A0A">
        <w:rPr>
          <w:b/>
          <w:i w:val="0"/>
          <w:color w:val="FF0000"/>
          <w:sz w:val="24"/>
        </w:rPr>
        <w:t>АВТУК</w:t>
      </w:r>
      <w:r w:rsidRPr="00270A0A">
        <w:rPr>
          <w:b/>
          <w:i w:val="0"/>
          <w:color w:val="FF0000"/>
          <w:sz w:val="24"/>
        </w:rPr>
        <w:t>-сервис.</w:t>
      </w:r>
    </w:p>
    <w:p w:rsidR="0041215F" w:rsidRPr="00E05179" w:rsidRDefault="00FC12E6" w:rsidP="00E05179">
      <w:pPr>
        <w:pStyle w:val="3"/>
        <w:spacing w:after="120"/>
        <w:ind w:left="0" w:firstLine="567"/>
        <w:rPr>
          <w:i w:val="0"/>
          <w:sz w:val="24"/>
        </w:rPr>
      </w:pPr>
      <w:r w:rsidRPr="00E05179">
        <w:rPr>
          <w:i w:val="0"/>
          <w:sz w:val="24"/>
        </w:rPr>
        <w:t>После успешной загрузки ВПО для запуска рабочей программы в</w:t>
      </w:r>
      <w:r w:rsidR="0041215F" w:rsidRPr="00E05179">
        <w:rPr>
          <w:i w:val="0"/>
          <w:sz w:val="24"/>
        </w:rPr>
        <w:t xml:space="preserve"> МНК-3 - о</w:t>
      </w:r>
      <w:r w:rsidR="003B138B" w:rsidRPr="00E05179">
        <w:rPr>
          <w:i w:val="0"/>
          <w:sz w:val="24"/>
        </w:rPr>
        <w:t>тключите питание прибора</w:t>
      </w:r>
      <w:r w:rsidR="0041215F" w:rsidRPr="00E05179">
        <w:rPr>
          <w:i w:val="0"/>
          <w:sz w:val="24"/>
        </w:rPr>
        <w:t xml:space="preserve"> (отсоедините кабель от разъема USB)</w:t>
      </w:r>
      <w:r w:rsidR="00E05179" w:rsidRPr="00E05179">
        <w:rPr>
          <w:i w:val="0"/>
          <w:sz w:val="24"/>
        </w:rPr>
        <w:t xml:space="preserve"> и </w:t>
      </w:r>
      <w:r w:rsidR="003B138B" w:rsidRPr="00E05179">
        <w:rPr>
          <w:i w:val="0"/>
          <w:sz w:val="24"/>
        </w:rPr>
        <w:t>снимите джампер с разъема ХР</w:t>
      </w:r>
      <w:r w:rsidR="0041215F" w:rsidRPr="00E05179">
        <w:rPr>
          <w:i w:val="0"/>
          <w:sz w:val="24"/>
        </w:rPr>
        <w:t>3</w:t>
      </w:r>
      <w:r w:rsidR="003B138B" w:rsidRPr="00E05179">
        <w:rPr>
          <w:i w:val="0"/>
          <w:sz w:val="24"/>
        </w:rPr>
        <w:t xml:space="preserve"> «BOOT»</w:t>
      </w:r>
      <w:r w:rsidR="00E05179" w:rsidRPr="00E05179">
        <w:rPr>
          <w:i w:val="0"/>
          <w:sz w:val="24"/>
        </w:rPr>
        <w:t xml:space="preserve">. Соберите все платы модуля в соответствии с чертежом АВМР.426462.004 </w:t>
      </w:r>
      <w:r w:rsidR="00E05179">
        <w:rPr>
          <w:i w:val="0"/>
          <w:sz w:val="24"/>
        </w:rPr>
        <w:t>«</w:t>
      </w:r>
      <w:r w:rsidR="00E05179" w:rsidRPr="00E05179">
        <w:rPr>
          <w:i w:val="0"/>
          <w:sz w:val="24"/>
        </w:rPr>
        <w:t>Модуль непрерывного контроля высоковольтных вводов МНК3</w:t>
      </w:r>
      <w:r w:rsidR="00E05179">
        <w:rPr>
          <w:i w:val="0"/>
          <w:sz w:val="24"/>
        </w:rPr>
        <w:t>».</w:t>
      </w:r>
      <w:r w:rsidR="0041215F" w:rsidRPr="00E05179">
        <w:rPr>
          <w:i w:val="0"/>
          <w:sz w:val="24"/>
        </w:rPr>
        <w:t xml:space="preserve"> </w:t>
      </w:r>
      <w:r w:rsidR="00E05179">
        <w:rPr>
          <w:i w:val="0"/>
          <w:sz w:val="24"/>
        </w:rPr>
        <w:t xml:space="preserve">поместите сборку в корпус </w:t>
      </w:r>
      <w:r w:rsidR="0041215F" w:rsidRPr="00E05179">
        <w:rPr>
          <w:i w:val="0"/>
          <w:sz w:val="24"/>
        </w:rPr>
        <w:t>и снова подключите кабель к разъему USB.</w:t>
      </w:r>
    </w:p>
    <w:p w:rsidR="0041215F" w:rsidRDefault="0041215F" w:rsidP="00FC12E6">
      <w:pPr>
        <w:pStyle w:val="3"/>
        <w:numPr>
          <w:ilvl w:val="0"/>
          <w:numId w:val="0"/>
        </w:numPr>
        <w:ind w:firstLine="567"/>
        <w:rPr>
          <w:i w:val="0"/>
          <w:sz w:val="24"/>
        </w:rPr>
      </w:pPr>
      <w:r>
        <w:rPr>
          <w:i w:val="0"/>
          <w:sz w:val="24"/>
        </w:rPr>
        <w:t>Д</w:t>
      </w:r>
      <w:r w:rsidRPr="0041215F">
        <w:rPr>
          <w:i w:val="0"/>
          <w:sz w:val="24"/>
        </w:rPr>
        <w:t xml:space="preserve">ля АВТУК-84 </w:t>
      </w:r>
      <w:r w:rsidR="00FC12E6" w:rsidRPr="00FC12E6">
        <w:rPr>
          <w:i w:val="0"/>
          <w:sz w:val="24"/>
        </w:rPr>
        <w:t>тумблер SA9 на модуле АВТУК-B5 установит</w:t>
      </w:r>
      <w:r w:rsidR="00FC12E6">
        <w:rPr>
          <w:i w:val="0"/>
          <w:sz w:val="24"/>
        </w:rPr>
        <w:t>е</w:t>
      </w:r>
      <w:r w:rsidR="00FC12E6" w:rsidRPr="00FC12E6">
        <w:rPr>
          <w:i w:val="0"/>
          <w:sz w:val="24"/>
        </w:rPr>
        <w:t xml:space="preserve"> в положение «разомкнуто» и перезапустит</w:t>
      </w:r>
      <w:r w:rsidR="00FC12E6">
        <w:rPr>
          <w:i w:val="0"/>
          <w:sz w:val="24"/>
        </w:rPr>
        <w:t>е</w:t>
      </w:r>
      <w:r w:rsidR="00FC12E6" w:rsidRPr="00FC12E6">
        <w:rPr>
          <w:i w:val="0"/>
          <w:sz w:val="24"/>
        </w:rPr>
        <w:t xml:space="preserve"> контроллер модуля </w:t>
      </w:r>
      <w:r w:rsidR="00FC12E6">
        <w:rPr>
          <w:i w:val="0"/>
          <w:sz w:val="24"/>
        </w:rPr>
        <w:t xml:space="preserve">84 </w:t>
      </w:r>
      <w:r w:rsidR="00FC12E6" w:rsidRPr="00FC12E6">
        <w:rPr>
          <w:i w:val="0"/>
          <w:sz w:val="24"/>
        </w:rPr>
        <w:t>нажатием кнопки S1 «Reset» на модуле АВТУК-B5.</w:t>
      </w:r>
    </w:p>
    <w:p w:rsidR="00F17BE4" w:rsidRPr="003B138B" w:rsidRDefault="00F17BE4" w:rsidP="00FC12E6">
      <w:pPr>
        <w:pStyle w:val="2"/>
        <w:rPr>
          <w:sz w:val="24"/>
        </w:rPr>
      </w:pPr>
      <w:bookmarkStart w:id="15" w:name="_Toc5262891"/>
      <w:r w:rsidRPr="00FC12E6">
        <w:rPr>
          <w:b w:val="0"/>
          <w:sz w:val="24"/>
        </w:rPr>
        <w:t>Перезагрузка ВПО «на ходу» по каналу «Ethernet»</w:t>
      </w:r>
      <w:r w:rsidR="00FC12E6">
        <w:rPr>
          <w:b w:val="0"/>
          <w:sz w:val="24"/>
        </w:rPr>
        <w:t>.</w:t>
      </w:r>
      <w:bookmarkEnd w:id="15"/>
      <w:r w:rsidRPr="00FC12E6">
        <w:rPr>
          <w:b w:val="0"/>
          <w:sz w:val="24"/>
        </w:rPr>
        <w:t xml:space="preserve"> </w:t>
      </w:r>
    </w:p>
    <w:p w:rsidR="00F17BE4" w:rsidRDefault="00F17BE4" w:rsidP="00F17BE4">
      <w:pPr>
        <w:tabs>
          <w:tab w:val="left" w:pos="851"/>
        </w:tabs>
        <w:spacing w:before="120"/>
        <w:rPr>
          <w:color w:val="FF0000"/>
          <w:sz w:val="24"/>
        </w:rPr>
      </w:pPr>
      <w:r w:rsidRPr="003B138B">
        <w:rPr>
          <w:color w:val="FF0000"/>
          <w:sz w:val="24"/>
          <w:lang w:val="en-US"/>
        </w:rPr>
        <w:t>To be developed.</w:t>
      </w:r>
    </w:p>
    <w:p w:rsidR="00313C84" w:rsidRPr="003B138B" w:rsidRDefault="001E4C89" w:rsidP="002E2AE1">
      <w:pPr>
        <w:pStyle w:val="1"/>
        <w:spacing w:before="240" w:after="120"/>
        <w:ind w:left="714" w:hanging="357"/>
        <w:jc w:val="both"/>
        <w:rPr>
          <w:sz w:val="24"/>
        </w:rPr>
      </w:pPr>
      <w:bookmarkStart w:id="16" w:name="_Toc418752078"/>
      <w:bookmarkStart w:id="17" w:name="_Toc5262892"/>
      <w:r w:rsidRPr="003B138B">
        <w:rPr>
          <w:sz w:val="24"/>
        </w:rPr>
        <w:lastRenderedPageBreak/>
        <w:t>Конфигурирование модуля</w:t>
      </w:r>
      <w:bookmarkEnd w:id="16"/>
      <w:bookmarkEnd w:id="17"/>
    </w:p>
    <w:p w:rsidR="00031FD7" w:rsidRPr="003B138B" w:rsidRDefault="0096026C" w:rsidP="002E2AE1">
      <w:pPr>
        <w:pStyle w:val="2"/>
        <w:spacing w:after="120"/>
        <w:ind w:left="1423"/>
        <w:jc w:val="left"/>
        <w:rPr>
          <w:sz w:val="24"/>
        </w:rPr>
      </w:pPr>
      <w:bookmarkStart w:id="18" w:name="_Toc418752079"/>
      <w:bookmarkStart w:id="19" w:name="_Toc5262893"/>
      <w:r w:rsidRPr="003B138B">
        <w:rPr>
          <w:sz w:val="24"/>
        </w:rPr>
        <w:t>Проверка работоспособности модуля и у</w:t>
      </w:r>
      <w:r w:rsidR="00031FD7" w:rsidRPr="003B138B">
        <w:rPr>
          <w:sz w:val="24"/>
        </w:rPr>
        <w:t>становление связи с ТПК</w:t>
      </w:r>
      <w:bookmarkEnd w:id="18"/>
      <w:bookmarkEnd w:id="19"/>
    </w:p>
    <w:p w:rsidR="007F1C02" w:rsidRDefault="007F1C02" w:rsidP="009372CF">
      <w:pPr>
        <w:pStyle w:val="3"/>
        <w:spacing w:before="120"/>
        <w:ind w:left="0" w:firstLine="709"/>
        <w:jc w:val="left"/>
        <w:rPr>
          <w:i w:val="0"/>
          <w:sz w:val="24"/>
        </w:rPr>
      </w:pPr>
      <w:bookmarkStart w:id="20" w:name="_Toc418752081"/>
      <w:r>
        <w:rPr>
          <w:noProof/>
          <w:lang w:eastAsia="ru-RU" w:bidi="ar-SA"/>
        </w:rPr>
        <w:drawing>
          <wp:anchor distT="0" distB="0" distL="114300" distR="114300" simplePos="0" relativeHeight="251669504" behindDoc="0" locked="0" layoutInCell="1" allowOverlap="1" wp14:anchorId="092D63ED" wp14:editId="2D5F40B5">
            <wp:simplePos x="0" y="0"/>
            <wp:positionH relativeFrom="column">
              <wp:posOffset>-5715</wp:posOffset>
            </wp:positionH>
            <wp:positionV relativeFrom="paragraph">
              <wp:posOffset>574040</wp:posOffset>
            </wp:positionV>
            <wp:extent cx="5791200" cy="24955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91" w:rsidRPr="009372CF">
        <w:rPr>
          <w:i w:val="0"/>
          <w:sz w:val="24"/>
        </w:rPr>
        <w:t xml:space="preserve">Для конфигурирования, проверки и настройки модуля следует </w:t>
      </w:r>
      <w:r>
        <w:rPr>
          <w:i w:val="0"/>
          <w:sz w:val="24"/>
        </w:rPr>
        <w:t>подключить проверяемое устройство к ТПК</w:t>
      </w:r>
      <w:r w:rsidR="000A1D91" w:rsidRPr="009372CF">
        <w:rPr>
          <w:i w:val="0"/>
          <w:sz w:val="24"/>
        </w:rPr>
        <w:t xml:space="preserve"> согласно </w:t>
      </w:r>
      <w:bookmarkStart w:id="21" w:name="_Toc418752082"/>
      <w:bookmarkEnd w:id="20"/>
      <w:r w:rsidR="000A1D91" w:rsidRPr="009372CF">
        <w:rPr>
          <w:i w:val="0"/>
          <w:sz w:val="24"/>
        </w:rPr>
        <w:t>рис.</w:t>
      </w:r>
      <w:r w:rsidR="00B15DE7">
        <w:rPr>
          <w:i w:val="0"/>
          <w:sz w:val="24"/>
        </w:rPr>
        <w:t>8</w:t>
      </w:r>
      <w:r w:rsidR="009372CF">
        <w:rPr>
          <w:i w:val="0"/>
          <w:sz w:val="24"/>
        </w:rPr>
        <w:t xml:space="preserve"> для модуля АВТУК-84</w:t>
      </w:r>
      <w:r w:rsidR="000A1D91" w:rsidRPr="009372CF">
        <w:rPr>
          <w:i w:val="0"/>
          <w:sz w:val="24"/>
        </w:rPr>
        <w:t>,</w:t>
      </w:r>
      <w:bookmarkEnd w:id="21"/>
      <w:r w:rsidR="009372CF">
        <w:rPr>
          <w:i w:val="0"/>
          <w:sz w:val="24"/>
        </w:rPr>
        <w:t xml:space="preserve"> или рис.</w:t>
      </w:r>
      <w:r w:rsidR="00B15DE7">
        <w:rPr>
          <w:i w:val="0"/>
          <w:sz w:val="24"/>
        </w:rPr>
        <w:t>9</w:t>
      </w:r>
      <w:r w:rsidR="009372CF">
        <w:rPr>
          <w:i w:val="0"/>
          <w:sz w:val="24"/>
        </w:rPr>
        <w:t xml:space="preserve"> для МНК-3.</w:t>
      </w:r>
      <w:bookmarkStart w:id="22" w:name="_Toc418752080"/>
    </w:p>
    <w:p w:rsidR="007F1C02" w:rsidRDefault="007F1C02" w:rsidP="007F1C02">
      <w:pPr>
        <w:ind w:firstLine="0"/>
        <w:jc w:val="center"/>
        <w:rPr>
          <w:sz w:val="24"/>
        </w:rPr>
      </w:pPr>
    </w:p>
    <w:p w:rsidR="007F1C02" w:rsidRDefault="00293964" w:rsidP="007F1C02">
      <w:pPr>
        <w:ind w:firstLine="0"/>
        <w:jc w:val="center"/>
        <w:rPr>
          <w:sz w:val="24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0528" behindDoc="0" locked="0" layoutInCell="1" allowOverlap="1" wp14:anchorId="4E070D0E" wp14:editId="7F8CB134">
            <wp:simplePos x="0" y="0"/>
            <wp:positionH relativeFrom="column">
              <wp:posOffset>-3810</wp:posOffset>
            </wp:positionH>
            <wp:positionV relativeFrom="paragraph">
              <wp:posOffset>3181985</wp:posOffset>
            </wp:positionV>
            <wp:extent cx="5991860" cy="3101340"/>
            <wp:effectExtent l="0" t="0" r="889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C02" w:rsidRPr="003B138B">
        <w:rPr>
          <w:sz w:val="24"/>
        </w:rPr>
        <w:t>Рис.</w:t>
      </w:r>
      <w:r w:rsidR="007F1C02">
        <w:rPr>
          <w:sz w:val="24"/>
        </w:rPr>
        <w:t>8</w:t>
      </w:r>
      <w:r w:rsidR="007F1C02" w:rsidRPr="003B138B">
        <w:rPr>
          <w:sz w:val="24"/>
        </w:rPr>
        <w:t xml:space="preserve">. </w:t>
      </w:r>
      <w:r w:rsidR="007F1C02">
        <w:rPr>
          <w:sz w:val="24"/>
        </w:rPr>
        <w:t>Подключение модуля АВТУК-84 к ТПК</w:t>
      </w:r>
      <w:r w:rsidR="007F1C02" w:rsidRPr="003B138B">
        <w:rPr>
          <w:sz w:val="24"/>
        </w:rPr>
        <w:t xml:space="preserve"> </w:t>
      </w:r>
    </w:p>
    <w:p w:rsidR="00293964" w:rsidRDefault="00293964" w:rsidP="007F1C02">
      <w:pPr>
        <w:ind w:firstLine="0"/>
        <w:jc w:val="center"/>
        <w:rPr>
          <w:sz w:val="24"/>
        </w:rPr>
      </w:pPr>
    </w:p>
    <w:p w:rsidR="007F1C02" w:rsidRDefault="007F1C02" w:rsidP="007F1C02">
      <w:pPr>
        <w:ind w:firstLine="0"/>
        <w:jc w:val="center"/>
        <w:rPr>
          <w:sz w:val="24"/>
        </w:rPr>
      </w:pPr>
    </w:p>
    <w:p w:rsidR="007F1C02" w:rsidRDefault="007F1C02" w:rsidP="007F1C02">
      <w:pPr>
        <w:ind w:firstLine="0"/>
        <w:jc w:val="center"/>
        <w:rPr>
          <w:sz w:val="24"/>
        </w:rPr>
      </w:pPr>
    </w:p>
    <w:p w:rsidR="007F1C02" w:rsidRDefault="007F1C02" w:rsidP="007F1C02">
      <w:pPr>
        <w:ind w:firstLine="0"/>
        <w:jc w:val="center"/>
        <w:rPr>
          <w:sz w:val="24"/>
        </w:rPr>
      </w:pPr>
      <w:r w:rsidRPr="003B138B">
        <w:rPr>
          <w:sz w:val="24"/>
        </w:rPr>
        <w:t>Рис.</w:t>
      </w:r>
      <w:r>
        <w:rPr>
          <w:sz w:val="24"/>
        </w:rPr>
        <w:t>9</w:t>
      </w:r>
      <w:r w:rsidRPr="003B138B">
        <w:rPr>
          <w:sz w:val="24"/>
        </w:rPr>
        <w:t xml:space="preserve">. </w:t>
      </w:r>
      <w:r>
        <w:rPr>
          <w:sz w:val="24"/>
        </w:rPr>
        <w:t>Подключение модуля МНК3 к ТПК</w:t>
      </w:r>
      <w:r w:rsidRPr="003B138B">
        <w:rPr>
          <w:sz w:val="24"/>
        </w:rPr>
        <w:t xml:space="preserve"> </w:t>
      </w:r>
    </w:p>
    <w:p w:rsidR="007F1C02" w:rsidRPr="003B138B" w:rsidRDefault="007F1C02" w:rsidP="007F1C02">
      <w:pPr>
        <w:ind w:firstLine="0"/>
        <w:jc w:val="center"/>
        <w:rPr>
          <w:sz w:val="24"/>
        </w:rPr>
      </w:pPr>
    </w:p>
    <w:p w:rsidR="00293964" w:rsidRDefault="007F1C02" w:rsidP="00293964">
      <w:pPr>
        <w:pStyle w:val="3"/>
        <w:numPr>
          <w:ilvl w:val="0"/>
          <w:numId w:val="0"/>
        </w:numPr>
        <w:spacing w:before="120"/>
        <w:ind w:firstLine="567"/>
        <w:rPr>
          <w:i w:val="0"/>
          <w:sz w:val="24"/>
        </w:rPr>
      </w:pPr>
      <w:r>
        <w:rPr>
          <w:i w:val="0"/>
          <w:sz w:val="24"/>
        </w:rPr>
        <w:t xml:space="preserve">К клеммам ХТ1 1…4 МНК3 </w:t>
      </w:r>
      <w:r w:rsidR="00293964">
        <w:rPr>
          <w:i w:val="0"/>
          <w:sz w:val="24"/>
        </w:rPr>
        <w:t>подключить магазин сопротивлений, как показано на рис.9.</w:t>
      </w:r>
    </w:p>
    <w:p w:rsidR="00293964" w:rsidRPr="000B310A" w:rsidRDefault="000B310A" w:rsidP="000B310A">
      <w:pPr>
        <w:pStyle w:val="3"/>
        <w:numPr>
          <w:ilvl w:val="0"/>
          <w:numId w:val="0"/>
        </w:numPr>
        <w:spacing w:before="120"/>
        <w:ind w:firstLine="567"/>
        <w:rPr>
          <w:i w:val="0"/>
          <w:sz w:val="24"/>
        </w:rPr>
      </w:pPr>
      <w:r>
        <w:rPr>
          <w:i w:val="0"/>
          <w:sz w:val="24"/>
        </w:rPr>
        <w:t xml:space="preserve">К разъемам платы ПВТН </w:t>
      </w:r>
      <w:r w:rsidRPr="000B310A">
        <w:rPr>
          <w:i w:val="0"/>
          <w:sz w:val="24"/>
        </w:rPr>
        <w:t>3</w:t>
      </w:r>
      <w:r>
        <w:rPr>
          <w:i w:val="0"/>
          <w:sz w:val="24"/>
          <w:lang w:val="en-US"/>
        </w:rPr>
        <w:t>I</w:t>
      </w:r>
      <w:r w:rsidRPr="000B310A">
        <w:rPr>
          <w:i w:val="0"/>
          <w:sz w:val="24"/>
        </w:rPr>
        <w:t>3</w:t>
      </w:r>
      <w:r>
        <w:rPr>
          <w:i w:val="0"/>
          <w:sz w:val="24"/>
          <w:lang w:val="en-US"/>
        </w:rPr>
        <w:t>U</w:t>
      </w:r>
      <w:r w:rsidRPr="000B310A">
        <w:rPr>
          <w:i w:val="0"/>
          <w:sz w:val="24"/>
        </w:rPr>
        <w:t xml:space="preserve">-01 </w:t>
      </w:r>
      <w:r>
        <w:rPr>
          <w:i w:val="0"/>
          <w:sz w:val="24"/>
        </w:rPr>
        <w:t xml:space="preserve">проверяемого устройства (эти платы одинаковые в модулях АВТУК-84 и МНК3) подключить однофазные сигналы напряжения и тока от имитатора сигналов АВМ-КИВ, причем токовый выход имитатора подключить через преобразователь РЕТ-10 в режиме повышения тока, как показано на рис.10. </w:t>
      </w:r>
    </w:p>
    <w:p w:rsidR="00293964" w:rsidRDefault="00094AE2" w:rsidP="00293964">
      <w:pPr>
        <w:ind w:firstLine="0"/>
        <w:jc w:val="center"/>
        <w:rPr>
          <w:sz w:val="24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71552" behindDoc="0" locked="0" layoutInCell="1" allowOverlap="1" wp14:anchorId="53771B9D" wp14:editId="1B6B3C77">
            <wp:simplePos x="0" y="0"/>
            <wp:positionH relativeFrom="column">
              <wp:posOffset>668020</wp:posOffset>
            </wp:positionH>
            <wp:positionV relativeFrom="paragraph">
              <wp:posOffset>47625</wp:posOffset>
            </wp:positionV>
            <wp:extent cx="5172075" cy="302895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964" w:rsidRDefault="00293964" w:rsidP="00293964">
      <w:pPr>
        <w:ind w:firstLine="0"/>
        <w:jc w:val="center"/>
        <w:rPr>
          <w:sz w:val="24"/>
        </w:rPr>
      </w:pPr>
    </w:p>
    <w:p w:rsidR="00293964" w:rsidRDefault="00293964" w:rsidP="00293964">
      <w:pPr>
        <w:ind w:firstLine="0"/>
        <w:jc w:val="center"/>
        <w:rPr>
          <w:sz w:val="24"/>
        </w:rPr>
      </w:pPr>
      <w:r w:rsidRPr="003B138B">
        <w:rPr>
          <w:sz w:val="24"/>
        </w:rPr>
        <w:t>Рис.</w:t>
      </w:r>
      <w:r w:rsidR="000B310A">
        <w:rPr>
          <w:sz w:val="24"/>
        </w:rPr>
        <w:t>10</w:t>
      </w:r>
      <w:r w:rsidRPr="003B138B">
        <w:rPr>
          <w:sz w:val="24"/>
        </w:rPr>
        <w:t xml:space="preserve">. </w:t>
      </w:r>
      <w:r>
        <w:rPr>
          <w:sz w:val="24"/>
        </w:rPr>
        <w:t xml:space="preserve">Подключение </w:t>
      </w:r>
      <w:r w:rsidR="000B310A">
        <w:rPr>
          <w:sz w:val="24"/>
        </w:rPr>
        <w:t>имитатора сигналов через повышающий преобразователь тока.</w:t>
      </w:r>
      <w:r w:rsidRPr="003B138B">
        <w:rPr>
          <w:sz w:val="24"/>
        </w:rPr>
        <w:t xml:space="preserve"> </w:t>
      </w:r>
    </w:p>
    <w:p w:rsidR="00293964" w:rsidRDefault="00094AE2" w:rsidP="00094AE2">
      <w:pPr>
        <w:pStyle w:val="3"/>
        <w:numPr>
          <w:ilvl w:val="0"/>
          <w:numId w:val="0"/>
        </w:numPr>
        <w:spacing w:before="120"/>
        <w:ind w:firstLine="567"/>
        <w:jc w:val="left"/>
        <w:rPr>
          <w:i w:val="0"/>
          <w:sz w:val="24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2576" behindDoc="0" locked="0" layoutInCell="1" allowOverlap="1" wp14:anchorId="7BFB6051" wp14:editId="75AB0161">
            <wp:simplePos x="0" y="0"/>
            <wp:positionH relativeFrom="column">
              <wp:posOffset>103505</wp:posOffset>
            </wp:positionH>
            <wp:positionV relativeFrom="paragraph">
              <wp:posOffset>753745</wp:posOffset>
            </wp:positionV>
            <wp:extent cx="6152515" cy="253492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sz w:val="24"/>
        </w:rPr>
        <w:t xml:space="preserve">Допускается вместо имитатора сигналов АВМ-КИВ использовать </w:t>
      </w:r>
      <w:r w:rsidRPr="00094AE2">
        <w:rPr>
          <w:i w:val="0"/>
          <w:sz w:val="24"/>
        </w:rPr>
        <w:t>реле-томограф</w:t>
      </w:r>
      <w:r>
        <w:rPr>
          <w:i w:val="0"/>
          <w:sz w:val="24"/>
        </w:rPr>
        <w:t xml:space="preserve"> </w:t>
      </w:r>
      <w:r w:rsidRPr="00094AE2">
        <w:rPr>
          <w:i w:val="0"/>
          <w:sz w:val="24"/>
        </w:rPr>
        <w:t xml:space="preserve"> РЕТОМ</w:t>
      </w:r>
      <w:r>
        <w:rPr>
          <w:i w:val="0"/>
          <w:sz w:val="24"/>
        </w:rPr>
        <w:noBreakHyphen/>
        <w:t>51. В этом случае преобразователь РЕТ-10 используется в режиме понижения тока, как показано на рис.11.</w:t>
      </w:r>
    </w:p>
    <w:p w:rsidR="00293964" w:rsidRDefault="00293964" w:rsidP="007F1C02">
      <w:pPr>
        <w:pStyle w:val="3"/>
        <w:numPr>
          <w:ilvl w:val="0"/>
          <w:numId w:val="0"/>
        </w:numPr>
        <w:spacing w:before="120"/>
        <w:ind w:left="709"/>
        <w:jc w:val="left"/>
        <w:rPr>
          <w:i w:val="0"/>
          <w:sz w:val="24"/>
        </w:rPr>
      </w:pPr>
    </w:p>
    <w:p w:rsidR="00094AE2" w:rsidRDefault="00094AE2" w:rsidP="00094AE2">
      <w:pPr>
        <w:ind w:firstLine="0"/>
        <w:jc w:val="center"/>
        <w:rPr>
          <w:sz w:val="24"/>
        </w:rPr>
      </w:pPr>
      <w:r w:rsidRPr="003B138B">
        <w:rPr>
          <w:sz w:val="24"/>
        </w:rPr>
        <w:t>Рис.</w:t>
      </w:r>
      <w:r>
        <w:rPr>
          <w:sz w:val="24"/>
        </w:rPr>
        <w:t>11</w:t>
      </w:r>
      <w:r w:rsidRPr="003B138B">
        <w:rPr>
          <w:sz w:val="24"/>
        </w:rPr>
        <w:t xml:space="preserve">. </w:t>
      </w:r>
      <w:r>
        <w:rPr>
          <w:sz w:val="24"/>
        </w:rPr>
        <w:t xml:space="preserve">Подключение </w:t>
      </w:r>
      <w:r w:rsidRPr="00094AE2">
        <w:rPr>
          <w:sz w:val="24"/>
        </w:rPr>
        <w:t>РЕТОМ-51</w:t>
      </w:r>
      <w:r>
        <w:rPr>
          <w:sz w:val="24"/>
        </w:rPr>
        <w:t xml:space="preserve"> через понижающий преобразователь тока.</w:t>
      </w:r>
      <w:r w:rsidRPr="003B138B">
        <w:rPr>
          <w:sz w:val="24"/>
        </w:rPr>
        <w:t xml:space="preserve"> </w:t>
      </w:r>
    </w:p>
    <w:p w:rsidR="00094AE2" w:rsidRDefault="00094AE2" w:rsidP="00094AE2">
      <w:pPr>
        <w:pStyle w:val="3"/>
        <w:numPr>
          <w:ilvl w:val="0"/>
          <w:numId w:val="0"/>
        </w:numPr>
        <w:spacing w:before="120"/>
        <w:ind w:firstLine="567"/>
        <w:jc w:val="left"/>
        <w:rPr>
          <w:i w:val="0"/>
          <w:sz w:val="24"/>
        </w:rPr>
      </w:pPr>
    </w:p>
    <w:p w:rsidR="009372CF" w:rsidRPr="003B138B" w:rsidRDefault="009372CF" w:rsidP="00094AE2">
      <w:pPr>
        <w:pStyle w:val="3"/>
        <w:numPr>
          <w:ilvl w:val="0"/>
          <w:numId w:val="0"/>
        </w:numPr>
        <w:spacing w:before="120"/>
        <w:ind w:firstLine="567"/>
        <w:jc w:val="left"/>
        <w:rPr>
          <w:i w:val="0"/>
          <w:sz w:val="24"/>
        </w:rPr>
      </w:pPr>
      <w:r w:rsidRPr="003B138B">
        <w:rPr>
          <w:i w:val="0"/>
          <w:sz w:val="24"/>
        </w:rPr>
        <w:t xml:space="preserve">В ТПК должен быть </w:t>
      </w:r>
      <w:r w:rsidR="00E05179">
        <w:rPr>
          <w:i w:val="0"/>
          <w:sz w:val="24"/>
        </w:rPr>
        <w:t>установлен</w:t>
      </w:r>
      <w:r w:rsidRPr="003B138B">
        <w:rPr>
          <w:i w:val="0"/>
          <w:sz w:val="24"/>
        </w:rPr>
        <w:t xml:space="preserve"> программный пакет конфигуратора «</w:t>
      </w:r>
      <w:r>
        <w:rPr>
          <w:i w:val="0"/>
          <w:sz w:val="24"/>
        </w:rPr>
        <w:t>АВТУК-сервис</w:t>
      </w:r>
      <w:r w:rsidRPr="003B138B">
        <w:rPr>
          <w:i w:val="0"/>
          <w:sz w:val="24"/>
        </w:rPr>
        <w:t xml:space="preserve">» в версии не ниже </w:t>
      </w:r>
      <w:r w:rsidR="00497DC7">
        <w:rPr>
          <w:i w:val="0"/>
          <w:sz w:val="24"/>
        </w:rPr>
        <w:t>2.2.260</w:t>
      </w:r>
      <w:r w:rsidRPr="003B138B">
        <w:rPr>
          <w:i w:val="0"/>
          <w:sz w:val="24"/>
        </w:rPr>
        <w:t>.</w:t>
      </w:r>
      <w:bookmarkEnd w:id="22"/>
      <w:r w:rsidRPr="003B138B">
        <w:rPr>
          <w:i w:val="0"/>
          <w:sz w:val="24"/>
        </w:rPr>
        <w:t xml:space="preserve">   </w:t>
      </w:r>
    </w:p>
    <w:p w:rsidR="000A1D91" w:rsidRPr="005C574B" w:rsidRDefault="000A1D91" w:rsidP="009372CF">
      <w:pPr>
        <w:pStyle w:val="3"/>
        <w:numPr>
          <w:ilvl w:val="0"/>
          <w:numId w:val="0"/>
        </w:numPr>
        <w:spacing w:before="120"/>
        <w:ind w:left="709"/>
        <w:rPr>
          <w:i w:val="0"/>
          <w:sz w:val="24"/>
        </w:rPr>
      </w:pPr>
    </w:p>
    <w:p w:rsidR="00B208F5" w:rsidRPr="003B138B" w:rsidRDefault="00B208F5" w:rsidP="007805F7">
      <w:pPr>
        <w:pStyle w:val="3"/>
        <w:spacing w:after="120"/>
        <w:ind w:left="0" w:firstLine="709"/>
        <w:jc w:val="left"/>
        <w:rPr>
          <w:i w:val="0"/>
          <w:sz w:val="24"/>
        </w:rPr>
      </w:pPr>
      <w:bookmarkStart w:id="23" w:name="_Toc418752085"/>
      <w:r w:rsidRPr="003B138B">
        <w:rPr>
          <w:i w:val="0"/>
          <w:sz w:val="24"/>
        </w:rPr>
        <w:t>В исходном состоянии все устройства отключены, кроме ТПК.</w:t>
      </w:r>
      <w:bookmarkEnd w:id="23"/>
    </w:p>
    <w:p w:rsidR="004D6334" w:rsidRPr="003B138B" w:rsidRDefault="00094AE2" w:rsidP="007805F7">
      <w:pPr>
        <w:pStyle w:val="3"/>
        <w:spacing w:after="120"/>
        <w:ind w:left="0" w:firstLine="709"/>
        <w:jc w:val="left"/>
        <w:rPr>
          <w:i w:val="0"/>
          <w:sz w:val="24"/>
        </w:rPr>
      </w:pPr>
      <w:bookmarkStart w:id="24" w:name="_Toc418752086"/>
      <w:r>
        <w:rPr>
          <w:i w:val="0"/>
          <w:sz w:val="24"/>
        </w:rPr>
        <w:t xml:space="preserve"> При подключении ТПК к разъему </w:t>
      </w:r>
      <w:r w:rsidRPr="00094AE2">
        <w:rPr>
          <w:i w:val="0"/>
          <w:sz w:val="24"/>
        </w:rPr>
        <w:t>|</w:t>
      </w:r>
      <w:r>
        <w:rPr>
          <w:i w:val="0"/>
          <w:sz w:val="24"/>
          <w:lang w:val="en-US"/>
        </w:rPr>
        <w:t>USB</w:t>
      </w:r>
      <w:r w:rsidRPr="00094AE2">
        <w:rPr>
          <w:i w:val="0"/>
          <w:sz w:val="24"/>
        </w:rPr>
        <w:t xml:space="preserve"> </w:t>
      </w:r>
      <w:r>
        <w:rPr>
          <w:i w:val="0"/>
          <w:sz w:val="24"/>
        </w:rPr>
        <w:t xml:space="preserve">проверяемого модуля </w:t>
      </w:r>
      <w:r w:rsidR="0096026C" w:rsidRPr="003B138B">
        <w:rPr>
          <w:i w:val="0"/>
          <w:sz w:val="24"/>
        </w:rPr>
        <w:t xml:space="preserve"> </w:t>
      </w:r>
      <w:r w:rsidR="00511AA2" w:rsidRPr="003B138B">
        <w:rPr>
          <w:i w:val="0"/>
          <w:sz w:val="24"/>
        </w:rPr>
        <w:t xml:space="preserve">  </w:t>
      </w:r>
      <w:r w:rsidR="0096026C" w:rsidRPr="003B138B">
        <w:rPr>
          <w:i w:val="0"/>
          <w:sz w:val="24"/>
        </w:rPr>
        <w:t xml:space="preserve">светодиод </w:t>
      </w:r>
      <w:r w:rsidR="00511AA2" w:rsidRPr="003B138B">
        <w:rPr>
          <w:i w:val="0"/>
          <w:sz w:val="24"/>
        </w:rPr>
        <w:t xml:space="preserve">«Режим»  </w:t>
      </w:r>
      <w:r w:rsidR="004A3A47">
        <w:rPr>
          <w:i w:val="0"/>
          <w:sz w:val="24"/>
        </w:rPr>
        <w:t xml:space="preserve">на его лицевой панели </w:t>
      </w:r>
      <w:r w:rsidR="0096026C" w:rsidRPr="003B138B">
        <w:rPr>
          <w:i w:val="0"/>
          <w:sz w:val="24"/>
        </w:rPr>
        <w:t xml:space="preserve">должен начать мигать с частотой </w:t>
      </w:r>
      <w:r w:rsidR="004D6334" w:rsidRPr="003B138B">
        <w:rPr>
          <w:i w:val="0"/>
          <w:sz w:val="24"/>
        </w:rPr>
        <w:t xml:space="preserve">примерно 1 раз в 3 секунды. </w:t>
      </w:r>
      <w:r w:rsidR="004D6334" w:rsidRPr="003B138B">
        <w:rPr>
          <w:i w:val="0"/>
          <w:sz w:val="24"/>
        </w:rPr>
        <w:lastRenderedPageBreak/>
        <w:t>Это свидетельствует о том, что:</w:t>
      </w:r>
      <w:bookmarkEnd w:id="24"/>
    </w:p>
    <w:p w:rsidR="004D6334" w:rsidRPr="003B138B" w:rsidRDefault="004D6334" w:rsidP="003B0281">
      <w:pPr>
        <w:numPr>
          <w:ilvl w:val="0"/>
          <w:numId w:val="3"/>
        </w:numPr>
        <w:rPr>
          <w:sz w:val="24"/>
          <w:lang w:val="en-US"/>
        </w:rPr>
      </w:pPr>
      <w:r w:rsidRPr="003B138B">
        <w:rPr>
          <w:sz w:val="24"/>
        </w:rPr>
        <w:t>светодиод исправен;</w:t>
      </w:r>
    </w:p>
    <w:p w:rsidR="004D6334" w:rsidRPr="003B138B" w:rsidRDefault="004D6334" w:rsidP="003B0281">
      <w:pPr>
        <w:numPr>
          <w:ilvl w:val="0"/>
          <w:numId w:val="3"/>
        </w:numPr>
        <w:rPr>
          <w:sz w:val="24"/>
        </w:rPr>
      </w:pPr>
      <w:r w:rsidRPr="003B138B">
        <w:rPr>
          <w:sz w:val="24"/>
        </w:rPr>
        <w:t>в модуль загружено и запущено программное обеспечение;</w:t>
      </w:r>
    </w:p>
    <w:p w:rsidR="004D6334" w:rsidRPr="003B138B" w:rsidRDefault="004D6334" w:rsidP="003B0281">
      <w:pPr>
        <w:numPr>
          <w:ilvl w:val="0"/>
          <w:numId w:val="3"/>
        </w:numPr>
        <w:rPr>
          <w:sz w:val="24"/>
        </w:rPr>
      </w:pPr>
      <w:r w:rsidRPr="003B138B">
        <w:rPr>
          <w:sz w:val="24"/>
        </w:rPr>
        <w:t xml:space="preserve">на аналого-цифровой преобразователь </w:t>
      </w:r>
      <w:r w:rsidR="004A3A47">
        <w:rPr>
          <w:sz w:val="24"/>
        </w:rPr>
        <w:t>платы ПТВН</w:t>
      </w:r>
      <w:r w:rsidRPr="003B138B">
        <w:rPr>
          <w:sz w:val="24"/>
        </w:rPr>
        <w:t xml:space="preserve"> </w:t>
      </w:r>
      <w:r w:rsidR="00C06CBE" w:rsidRPr="003B138B">
        <w:rPr>
          <w:sz w:val="24"/>
        </w:rPr>
        <w:t xml:space="preserve"> </w:t>
      </w:r>
      <w:r w:rsidRPr="003B138B">
        <w:rPr>
          <w:sz w:val="24"/>
        </w:rPr>
        <w:t xml:space="preserve">поданы синхроимпульсы от таймера </w:t>
      </w:r>
      <w:r w:rsidRPr="003B138B">
        <w:rPr>
          <w:sz w:val="24"/>
          <w:lang w:val="en-US"/>
        </w:rPr>
        <w:t>TIM</w:t>
      </w:r>
      <w:r w:rsidRPr="003B138B">
        <w:rPr>
          <w:sz w:val="24"/>
        </w:rPr>
        <w:t>8 микроконтроллера;</w:t>
      </w:r>
    </w:p>
    <w:p w:rsidR="004D6334" w:rsidRPr="003B138B" w:rsidRDefault="004D6334" w:rsidP="003B0281">
      <w:pPr>
        <w:numPr>
          <w:ilvl w:val="0"/>
          <w:numId w:val="3"/>
        </w:numPr>
        <w:rPr>
          <w:sz w:val="24"/>
        </w:rPr>
      </w:pPr>
      <w:r w:rsidRPr="003B138B">
        <w:rPr>
          <w:sz w:val="24"/>
        </w:rPr>
        <w:t>АЦП проинициализирован и передает в микроконтроллер данные измерений.</w:t>
      </w:r>
    </w:p>
    <w:p w:rsidR="00F021DA" w:rsidRPr="003B138B" w:rsidRDefault="007805F7" w:rsidP="003B0281">
      <w:pPr>
        <w:numPr>
          <w:ilvl w:val="0"/>
          <w:numId w:val="3"/>
        </w:numPr>
        <w:ind w:left="709" w:firstLine="0"/>
        <w:rPr>
          <w:sz w:val="24"/>
        </w:rPr>
      </w:pPr>
      <w:r w:rsidRPr="003B138B">
        <w:rPr>
          <w:sz w:val="24"/>
        </w:rPr>
        <w:t>Уровень переменной составляющей  сигнал</w:t>
      </w:r>
      <w:r w:rsidR="00C06CBE" w:rsidRPr="003B138B">
        <w:rPr>
          <w:sz w:val="24"/>
        </w:rPr>
        <w:t>ов</w:t>
      </w:r>
      <w:r w:rsidRPr="003B138B">
        <w:rPr>
          <w:sz w:val="24"/>
        </w:rPr>
        <w:t xml:space="preserve"> на всех входах ниже порогового значения, при котором возможны достоверные измерения.</w:t>
      </w:r>
      <w:r w:rsidR="00F021DA" w:rsidRPr="003B138B">
        <w:rPr>
          <w:sz w:val="24"/>
        </w:rPr>
        <w:t xml:space="preserve"> </w:t>
      </w:r>
    </w:p>
    <w:p w:rsidR="004D6334" w:rsidRPr="003B138B" w:rsidRDefault="004D6334" w:rsidP="00F021DA">
      <w:pPr>
        <w:spacing w:before="120" w:after="120"/>
        <w:ind w:firstLine="0"/>
        <w:rPr>
          <w:sz w:val="24"/>
        </w:rPr>
      </w:pPr>
      <w:r w:rsidRPr="003B138B">
        <w:rPr>
          <w:sz w:val="24"/>
        </w:rPr>
        <w:t>Если светодиод засветился, но не мигает – АЦП не работает; следует выяснить причину и устранить неисправность.</w:t>
      </w:r>
    </w:p>
    <w:p w:rsidR="00847B0F" w:rsidRPr="00847B0F" w:rsidRDefault="00847B0F" w:rsidP="00847B0F">
      <w:pPr>
        <w:pStyle w:val="3"/>
        <w:spacing w:after="120"/>
        <w:ind w:left="0" w:firstLine="709"/>
        <w:jc w:val="left"/>
        <w:rPr>
          <w:i w:val="0"/>
          <w:sz w:val="24"/>
        </w:rPr>
      </w:pPr>
      <w:r w:rsidRPr="00847B0F">
        <w:rPr>
          <w:i w:val="0"/>
          <w:sz w:val="24"/>
        </w:rPr>
        <w:t xml:space="preserve">Запустите на ПК программу </w:t>
      </w:r>
      <w:r>
        <w:rPr>
          <w:i w:val="0"/>
          <w:sz w:val="24"/>
        </w:rPr>
        <w:t>«АВТУК-Сервис»</w:t>
      </w:r>
      <w:r w:rsidRPr="00847B0F">
        <w:rPr>
          <w:i w:val="0"/>
          <w:sz w:val="24"/>
        </w:rPr>
        <w:t>.</w:t>
      </w:r>
    </w:p>
    <w:p w:rsidR="00847B0F" w:rsidRPr="00F26CD2" w:rsidRDefault="00F26CD2" w:rsidP="00847B0F">
      <w:pPr>
        <w:spacing w:before="120" w:after="120"/>
        <w:ind w:firstLine="0"/>
        <w:rPr>
          <w:sz w:val="24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9744" behindDoc="0" locked="0" layoutInCell="1" allowOverlap="1" wp14:anchorId="09446DB6" wp14:editId="2131A58D">
            <wp:simplePos x="0" y="0"/>
            <wp:positionH relativeFrom="column">
              <wp:posOffset>354330</wp:posOffset>
            </wp:positionH>
            <wp:positionV relativeFrom="paragraph">
              <wp:posOffset>332740</wp:posOffset>
            </wp:positionV>
            <wp:extent cx="6152515" cy="82677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B0F" w:rsidRPr="00847B0F">
        <w:rPr>
          <w:sz w:val="24"/>
        </w:rPr>
        <w:t>В появившемся главном окне программы (</w:t>
      </w:r>
      <w:r w:rsidR="00847B0F" w:rsidRPr="00F26CD2">
        <w:rPr>
          <w:sz w:val="24"/>
        </w:rPr>
        <w:t>рис.</w:t>
      </w:r>
      <w:r w:rsidR="00651210" w:rsidRPr="00F26CD2">
        <w:rPr>
          <w:sz w:val="24"/>
        </w:rPr>
        <w:t>12</w:t>
      </w:r>
      <w:r w:rsidR="00847B0F" w:rsidRPr="00847B0F">
        <w:rPr>
          <w:sz w:val="24"/>
        </w:rPr>
        <w:t xml:space="preserve">) </w:t>
      </w:r>
    </w:p>
    <w:p w:rsidR="00F26CD2" w:rsidRPr="00F26CD2" w:rsidRDefault="00F26CD2" w:rsidP="00847B0F">
      <w:pPr>
        <w:spacing w:before="120" w:after="120"/>
        <w:ind w:firstLine="0"/>
        <w:rPr>
          <w:sz w:val="24"/>
        </w:rPr>
      </w:pPr>
    </w:p>
    <w:p w:rsidR="00847B0F" w:rsidRPr="00F26CD2" w:rsidRDefault="00847B0F" w:rsidP="00847B0F">
      <w:pPr>
        <w:spacing w:before="120" w:after="120"/>
        <w:ind w:firstLine="0"/>
        <w:jc w:val="center"/>
        <w:rPr>
          <w:sz w:val="24"/>
        </w:rPr>
      </w:pPr>
      <w:r w:rsidRPr="00F26CD2">
        <w:rPr>
          <w:sz w:val="24"/>
        </w:rPr>
        <w:t>Рис.</w:t>
      </w:r>
      <w:r w:rsidR="00651210" w:rsidRPr="00F26CD2">
        <w:rPr>
          <w:sz w:val="24"/>
        </w:rPr>
        <w:t>12</w:t>
      </w:r>
    </w:p>
    <w:p w:rsidR="00847B0F" w:rsidRPr="00F26CD2" w:rsidRDefault="00847B0F" w:rsidP="00847B0F">
      <w:pPr>
        <w:spacing w:before="120" w:after="120"/>
        <w:ind w:firstLine="0"/>
        <w:rPr>
          <w:sz w:val="24"/>
        </w:rPr>
      </w:pPr>
      <w:r w:rsidRPr="00847B0F">
        <w:rPr>
          <w:noProof/>
          <w:sz w:val="24"/>
          <w:lang w:eastAsia="ru-RU" w:bidi="ar-SA"/>
        </w:rPr>
        <w:drawing>
          <wp:anchor distT="0" distB="0" distL="114300" distR="114300" simplePos="0" relativeHeight="251674624" behindDoc="0" locked="0" layoutInCell="1" allowOverlap="1" wp14:anchorId="51D7F7A8" wp14:editId="6544CE75">
            <wp:simplePos x="0" y="0"/>
            <wp:positionH relativeFrom="column">
              <wp:posOffset>1154430</wp:posOffset>
            </wp:positionH>
            <wp:positionV relativeFrom="paragraph">
              <wp:posOffset>-51435</wp:posOffset>
            </wp:positionV>
            <wp:extent cx="238125" cy="278765"/>
            <wp:effectExtent l="0" t="0" r="9525" b="698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B0F">
        <w:rPr>
          <w:sz w:val="24"/>
        </w:rPr>
        <w:t>кликнуть кнопку          или в опции меню программы «Главное»  нажать «Соединение». Во всплывающем окне со списком доступных USB (рис.</w:t>
      </w:r>
      <w:r w:rsidR="00651210" w:rsidRPr="00651210">
        <w:rPr>
          <w:sz w:val="24"/>
        </w:rPr>
        <w:t>13</w:t>
      </w:r>
      <w:r w:rsidRPr="00847B0F">
        <w:rPr>
          <w:sz w:val="24"/>
        </w:rPr>
        <w:t>) выбрать устройство с кодом производителя VEN_c251 DEV_</w:t>
      </w:r>
      <w:r w:rsidRPr="00F26CD2">
        <w:rPr>
          <w:sz w:val="24"/>
        </w:rPr>
        <w:t>3505</w:t>
      </w:r>
      <w:r w:rsidRPr="00847B0F">
        <w:rPr>
          <w:sz w:val="24"/>
        </w:rPr>
        <w:t xml:space="preserve">  (в  правой части кода устройства высвечивается код с типом печатной платы прибора </w:t>
      </w:r>
      <w:r w:rsidR="00651210" w:rsidRPr="00651210">
        <w:rPr>
          <w:sz w:val="24"/>
        </w:rPr>
        <w:t xml:space="preserve">(80 </w:t>
      </w:r>
      <w:r w:rsidR="00651210">
        <w:rPr>
          <w:sz w:val="24"/>
        </w:rPr>
        <w:t xml:space="preserve">АВТУК-84, </w:t>
      </w:r>
      <w:r w:rsidR="00F26CD2">
        <w:rPr>
          <w:sz w:val="24"/>
          <w:lang w:val="en-US"/>
        </w:rPr>
        <w:t>A</w:t>
      </w:r>
      <w:r w:rsidR="00F26CD2" w:rsidRPr="00F26CD2">
        <w:rPr>
          <w:sz w:val="24"/>
        </w:rPr>
        <w:t>2</w:t>
      </w:r>
      <w:r w:rsidR="00651210">
        <w:rPr>
          <w:sz w:val="24"/>
        </w:rPr>
        <w:t xml:space="preserve"> для МНК3)</w:t>
      </w:r>
      <w:r w:rsidRPr="00847B0F">
        <w:rPr>
          <w:sz w:val="24"/>
        </w:rPr>
        <w:t xml:space="preserve"> </w:t>
      </w:r>
      <w:r w:rsidR="00F26CD2">
        <w:rPr>
          <w:sz w:val="24"/>
        </w:rPr>
        <w:t>типом</w:t>
      </w:r>
      <w:r w:rsidRPr="00847B0F">
        <w:rPr>
          <w:sz w:val="24"/>
        </w:rPr>
        <w:t xml:space="preserve"> найденного </w:t>
      </w:r>
      <w:r w:rsidR="00651210">
        <w:rPr>
          <w:sz w:val="24"/>
        </w:rPr>
        <w:t>устройства</w:t>
      </w:r>
      <w:r w:rsidRPr="00847B0F">
        <w:rPr>
          <w:sz w:val="24"/>
        </w:rPr>
        <w:t>, на рисунке – SN_</w:t>
      </w:r>
      <w:r w:rsidRPr="00F26CD2">
        <w:rPr>
          <w:sz w:val="24"/>
        </w:rPr>
        <w:t>000А</w:t>
      </w:r>
      <w:r w:rsidR="00F26CD2" w:rsidRPr="00F26CD2">
        <w:rPr>
          <w:sz w:val="24"/>
        </w:rPr>
        <w:t>2</w:t>
      </w:r>
      <w:r w:rsidRPr="00F26CD2">
        <w:rPr>
          <w:sz w:val="24"/>
        </w:rPr>
        <w:t>000000</w:t>
      </w:r>
      <w:r w:rsidR="00F26CD2" w:rsidRPr="00F26CD2">
        <w:rPr>
          <w:sz w:val="24"/>
        </w:rPr>
        <w:t>0</w:t>
      </w:r>
      <w:r w:rsidRPr="00F26CD2">
        <w:rPr>
          <w:sz w:val="24"/>
        </w:rPr>
        <w:t>) и кликнуть клавишу «Далее».</w:t>
      </w:r>
      <w:r w:rsidR="00F26CD2" w:rsidRPr="00F26CD2">
        <w:rPr>
          <w:noProof/>
          <w:lang w:eastAsia="ru-RU" w:bidi="ar-SA"/>
        </w:rPr>
        <w:t xml:space="preserve"> </w:t>
      </w:r>
    </w:p>
    <w:p w:rsidR="00847B0F" w:rsidRPr="00F26CD2" w:rsidRDefault="00F26CD2" w:rsidP="00847B0F">
      <w:pPr>
        <w:spacing w:before="120" w:after="120"/>
        <w:ind w:firstLine="0"/>
        <w:jc w:val="center"/>
        <w:rPr>
          <w:sz w:val="24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8720" behindDoc="0" locked="0" layoutInCell="1" allowOverlap="1" wp14:anchorId="26670A0D" wp14:editId="59F954B6">
            <wp:simplePos x="0" y="0"/>
            <wp:positionH relativeFrom="column">
              <wp:posOffset>1932305</wp:posOffset>
            </wp:positionH>
            <wp:positionV relativeFrom="paragraph">
              <wp:posOffset>67945</wp:posOffset>
            </wp:positionV>
            <wp:extent cx="2676525" cy="10572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B0F" w:rsidRPr="00F26CD2">
        <w:rPr>
          <w:sz w:val="24"/>
        </w:rPr>
        <w:t>Рис.</w:t>
      </w:r>
      <w:r w:rsidR="00651210" w:rsidRPr="00F26CD2">
        <w:rPr>
          <w:sz w:val="24"/>
          <w:lang w:val="en-US"/>
        </w:rPr>
        <w:t>13</w:t>
      </w:r>
      <w:r w:rsidR="00847B0F" w:rsidRPr="00F26CD2">
        <w:rPr>
          <w:sz w:val="24"/>
        </w:rPr>
        <w:t>.</w:t>
      </w:r>
    </w:p>
    <w:p w:rsidR="00847B0F" w:rsidRPr="00847B0F" w:rsidRDefault="00F26CD2" w:rsidP="00847B0F">
      <w:pPr>
        <w:pStyle w:val="3"/>
        <w:spacing w:after="120"/>
        <w:ind w:left="0" w:firstLine="709"/>
        <w:jc w:val="left"/>
        <w:rPr>
          <w:i w:val="0"/>
          <w:sz w:val="24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80768" behindDoc="0" locked="0" layoutInCell="1" allowOverlap="1" wp14:anchorId="161AF68F" wp14:editId="2371862C">
            <wp:simplePos x="0" y="0"/>
            <wp:positionH relativeFrom="column">
              <wp:posOffset>2118995</wp:posOffset>
            </wp:positionH>
            <wp:positionV relativeFrom="paragraph">
              <wp:posOffset>643890</wp:posOffset>
            </wp:positionV>
            <wp:extent cx="2057400" cy="14097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B0F" w:rsidRPr="00847B0F">
        <w:rPr>
          <w:i w:val="0"/>
          <w:sz w:val="24"/>
        </w:rPr>
        <w:t>Если серийный номер прибора еще не был прописан в его ПЗУ, появится всплывающее окно с запросом пароля для ввода специальной («секретной») информации (рис.</w:t>
      </w:r>
      <w:r w:rsidR="00651210" w:rsidRPr="00651210">
        <w:rPr>
          <w:i w:val="0"/>
          <w:sz w:val="24"/>
        </w:rPr>
        <w:t>14</w:t>
      </w:r>
      <w:r w:rsidR="00847B0F" w:rsidRPr="00847B0F">
        <w:rPr>
          <w:i w:val="0"/>
          <w:sz w:val="24"/>
        </w:rPr>
        <w:t>):</w:t>
      </w:r>
      <w:r w:rsidRPr="00F26CD2">
        <w:rPr>
          <w:noProof/>
          <w:lang w:eastAsia="ru-RU" w:bidi="ar-SA"/>
        </w:rPr>
        <w:t xml:space="preserve"> </w:t>
      </w:r>
    </w:p>
    <w:p w:rsidR="00847B0F" w:rsidRPr="00667603" w:rsidRDefault="00847B0F" w:rsidP="00651210">
      <w:pPr>
        <w:spacing w:before="120" w:after="120"/>
        <w:ind w:firstLine="0"/>
        <w:jc w:val="center"/>
        <w:rPr>
          <w:sz w:val="24"/>
        </w:rPr>
      </w:pPr>
      <w:r w:rsidRPr="00847B0F">
        <w:rPr>
          <w:sz w:val="24"/>
        </w:rPr>
        <w:t>Рис.</w:t>
      </w:r>
      <w:r w:rsidR="00651210" w:rsidRPr="00667603">
        <w:rPr>
          <w:sz w:val="24"/>
        </w:rPr>
        <w:t>14</w:t>
      </w:r>
    </w:p>
    <w:p w:rsidR="00847B0F" w:rsidRPr="00847B0F" w:rsidRDefault="00847B0F" w:rsidP="00847B0F">
      <w:pPr>
        <w:spacing w:before="120" w:after="120"/>
        <w:ind w:firstLine="0"/>
        <w:rPr>
          <w:sz w:val="24"/>
        </w:rPr>
      </w:pPr>
      <w:r w:rsidRPr="00847B0F">
        <w:rPr>
          <w:sz w:val="24"/>
        </w:rPr>
        <w:t>Если серийный номер был ранее прописан, в окне программы появится таблица с информацией о приборе (см. п.</w:t>
      </w:r>
      <w:r w:rsidR="00760B51" w:rsidRPr="00760B51">
        <w:rPr>
          <w:sz w:val="24"/>
        </w:rPr>
        <w:t xml:space="preserve">6.1.6, </w:t>
      </w:r>
      <w:r w:rsidR="00760B51">
        <w:rPr>
          <w:sz w:val="24"/>
        </w:rPr>
        <w:t>рис.15</w:t>
      </w:r>
      <w:r w:rsidRPr="00847B0F">
        <w:rPr>
          <w:sz w:val="24"/>
        </w:rPr>
        <w:t xml:space="preserve">). Если нужно изменить серийный номер (например, если он был </w:t>
      </w:r>
      <w:r w:rsidRPr="00847B0F">
        <w:rPr>
          <w:sz w:val="24"/>
        </w:rPr>
        <w:lastRenderedPageBreak/>
        <w:t xml:space="preserve">прописан неверно), следует в верхней части окна выбрать опцию «Секретные операции» и кликнуть всплывающую клавишу «Работа с </w:t>
      </w:r>
      <w:r w:rsidRPr="00847B0F">
        <w:rPr>
          <w:sz w:val="24"/>
          <w:lang w:val="en-US"/>
        </w:rPr>
        <w:t>Hidden</w:t>
      </w:r>
      <w:r w:rsidRPr="00847B0F">
        <w:rPr>
          <w:sz w:val="24"/>
        </w:rPr>
        <w:t xml:space="preserve"> </w:t>
      </w:r>
      <w:r w:rsidRPr="00847B0F">
        <w:rPr>
          <w:sz w:val="24"/>
          <w:lang w:val="en-US"/>
        </w:rPr>
        <w:t>Block</w:t>
      </w:r>
      <w:r w:rsidRPr="00847B0F">
        <w:rPr>
          <w:sz w:val="24"/>
        </w:rPr>
        <w:t>». Появится запрос пароля (рис.</w:t>
      </w:r>
      <w:r w:rsidR="00760B51">
        <w:rPr>
          <w:sz w:val="24"/>
        </w:rPr>
        <w:t>14</w:t>
      </w:r>
      <w:r w:rsidRPr="00847B0F">
        <w:rPr>
          <w:sz w:val="24"/>
        </w:rPr>
        <w:t xml:space="preserve">). </w:t>
      </w:r>
    </w:p>
    <w:p w:rsidR="00847B0F" w:rsidRPr="00847B0F" w:rsidRDefault="00847B0F" w:rsidP="00847B0F">
      <w:pPr>
        <w:spacing w:before="120" w:after="120"/>
        <w:ind w:firstLine="0"/>
        <w:rPr>
          <w:sz w:val="24"/>
        </w:rPr>
      </w:pPr>
      <w:r w:rsidRPr="00847B0F">
        <w:rPr>
          <w:sz w:val="24"/>
        </w:rPr>
        <w:t xml:space="preserve">Введите на клавиатуре ПК специальный пароль (передается в службу наладки предприятия разработчиком программы </w:t>
      </w:r>
      <w:r w:rsidR="00651210">
        <w:rPr>
          <w:sz w:val="24"/>
        </w:rPr>
        <w:t>АВТУК</w:t>
      </w:r>
      <w:r w:rsidRPr="00847B0F">
        <w:rPr>
          <w:sz w:val="24"/>
        </w:rPr>
        <w:t xml:space="preserve">-сервис) и нажмите клавишу </w:t>
      </w:r>
      <w:r w:rsidRPr="00847B0F">
        <w:rPr>
          <w:sz w:val="24"/>
          <w:lang w:val="en-US"/>
        </w:rPr>
        <w:t>Enter</w:t>
      </w:r>
      <w:r w:rsidRPr="00847B0F">
        <w:rPr>
          <w:sz w:val="24"/>
        </w:rPr>
        <w:t>. При вводе правильного пароля откроется окно в соответствии с рис.</w:t>
      </w:r>
      <w:r w:rsidR="00651210">
        <w:rPr>
          <w:sz w:val="24"/>
        </w:rPr>
        <w:t>15</w:t>
      </w:r>
      <w:r w:rsidRPr="00847B0F">
        <w:rPr>
          <w:sz w:val="24"/>
        </w:rPr>
        <w:t>.</w:t>
      </w:r>
    </w:p>
    <w:p w:rsidR="00760B51" w:rsidRPr="00760B51" w:rsidRDefault="00847B0F" w:rsidP="00847B0F">
      <w:pPr>
        <w:pStyle w:val="3"/>
        <w:spacing w:after="120"/>
        <w:ind w:left="0" w:firstLine="709"/>
        <w:jc w:val="left"/>
        <w:rPr>
          <w:i w:val="0"/>
          <w:sz w:val="24"/>
        </w:rPr>
      </w:pPr>
      <w:r w:rsidRPr="00847B0F">
        <w:rPr>
          <w:i w:val="0"/>
          <w:sz w:val="24"/>
        </w:rPr>
        <w:t>Пропишите в соответствующих полях открывшегося окна правильные данные</w:t>
      </w:r>
      <w:r w:rsidR="00760B51">
        <w:rPr>
          <w:i w:val="0"/>
          <w:sz w:val="24"/>
        </w:rPr>
        <w:t>:</w:t>
      </w:r>
    </w:p>
    <w:p w:rsidR="00760B51" w:rsidRDefault="00760B51" w:rsidP="003B0281">
      <w:pPr>
        <w:pStyle w:val="af7"/>
        <w:numPr>
          <w:ilvl w:val="0"/>
          <w:numId w:val="7"/>
        </w:numPr>
        <w:spacing w:before="120" w:after="120"/>
        <w:rPr>
          <w:rFonts w:ascii="Times New Roman" w:hAnsi="Times New Roman"/>
          <w:sz w:val="24"/>
        </w:rPr>
      </w:pPr>
      <w:r w:rsidRPr="00760B51">
        <w:rPr>
          <w:rFonts w:ascii="Times New Roman" w:hAnsi="Times New Roman"/>
          <w:sz w:val="24"/>
        </w:rPr>
        <w:t>серийный номер прибора;</w:t>
      </w:r>
    </w:p>
    <w:p w:rsidR="00760B51" w:rsidRDefault="00760B51" w:rsidP="003B0281">
      <w:pPr>
        <w:pStyle w:val="af7"/>
        <w:numPr>
          <w:ilvl w:val="0"/>
          <w:numId w:val="7"/>
        </w:numPr>
        <w:spacing w:before="120"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 мезонинной платы (84), ее аппаратная версия (1.0.0) и серийный номер,</w:t>
      </w:r>
    </w:p>
    <w:p w:rsidR="00760B51" w:rsidRPr="00760B51" w:rsidRDefault="00760B51" w:rsidP="003B0281">
      <w:pPr>
        <w:pStyle w:val="af7"/>
        <w:numPr>
          <w:ilvl w:val="0"/>
          <w:numId w:val="7"/>
        </w:numPr>
        <w:spacing w:before="120" w:after="120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58E5F34D" wp14:editId="08B3C617">
            <wp:simplePos x="0" y="0"/>
            <wp:positionH relativeFrom="column">
              <wp:posOffset>62230</wp:posOffset>
            </wp:positionH>
            <wp:positionV relativeFrom="paragraph">
              <wp:posOffset>624840</wp:posOffset>
            </wp:positionV>
            <wp:extent cx="6152515" cy="4813935"/>
            <wp:effectExtent l="0" t="0" r="635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тип базовой платы (</w:t>
      </w:r>
      <w:r>
        <w:rPr>
          <w:rFonts w:ascii="Times New Roman" w:hAnsi="Times New Roman"/>
          <w:sz w:val="24"/>
          <w:lang w:val="en-US"/>
        </w:rPr>
        <w:t>a</w:t>
      </w:r>
      <w:r w:rsidRPr="00760B51">
        <w:rPr>
          <w:rFonts w:ascii="Times New Roman" w:hAnsi="Times New Roman"/>
          <w:sz w:val="24"/>
        </w:rPr>
        <w:t xml:space="preserve">2 </w:t>
      </w:r>
      <w:r>
        <w:rPr>
          <w:rFonts w:ascii="Times New Roman" w:hAnsi="Times New Roman"/>
          <w:sz w:val="24"/>
        </w:rPr>
        <w:t>для МНК3, 80 для модуля АВТУК-84), ее аппаратная версия и с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рийный номер.</w:t>
      </w:r>
    </w:p>
    <w:p w:rsidR="00760B51" w:rsidRPr="00847B0F" w:rsidRDefault="00760B51" w:rsidP="00760B51">
      <w:pPr>
        <w:spacing w:before="120" w:after="120"/>
        <w:ind w:firstLine="0"/>
        <w:jc w:val="center"/>
        <w:rPr>
          <w:sz w:val="24"/>
        </w:rPr>
      </w:pPr>
      <w:r w:rsidRPr="00760B51">
        <w:rPr>
          <w:sz w:val="24"/>
        </w:rPr>
        <w:t xml:space="preserve"> </w:t>
      </w:r>
      <w:r w:rsidRPr="00847B0F">
        <w:rPr>
          <w:sz w:val="24"/>
        </w:rPr>
        <w:t>Рис.</w:t>
      </w:r>
      <w:r>
        <w:rPr>
          <w:sz w:val="24"/>
        </w:rPr>
        <w:t>15</w:t>
      </w:r>
    </w:p>
    <w:p w:rsidR="00760B51" w:rsidRDefault="00760B51" w:rsidP="00760B51">
      <w:pPr>
        <w:spacing w:before="120" w:after="120"/>
        <w:ind w:firstLine="0"/>
        <w:rPr>
          <w:sz w:val="24"/>
        </w:rPr>
      </w:pPr>
    </w:p>
    <w:p w:rsidR="00847B0F" w:rsidRPr="00760B51" w:rsidRDefault="00847B0F" w:rsidP="00760B51">
      <w:pPr>
        <w:spacing w:before="120" w:after="120"/>
        <w:ind w:firstLine="0"/>
        <w:rPr>
          <w:sz w:val="24"/>
        </w:rPr>
      </w:pPr>
      <w:r w:rsidRPr="00760B51">
        <w:rPr>
          <w:sz w:val="24"/>
        </w:rPr>
        <w:t xml:space="preserve">Нажмите в </w:t>
      </w:r>
      <w:r w:rsidR="00651210" w:rsidRPr="00760B51">
        <w:rPr>
          <w:sz w:val="24"/>
        </w:rPr>
        <w:t xml:space="preserve">правом </w:t>
      </w:r>
      <w:r w:rsidRPr="00760B51">
        <w:rPr>
          <w:sz w:val="24"/>
        </w:rPr>
        <w:t>нижнем углу окна клавишу «Записать и закрыть». В течение нескольких секунд информация будет записана в ПЗУ прибора, после чего окно рис.</w:t>
      </w:r>
      <w:r w:rsidR="00651210" w:rsidRPr="00760B51">
        <w:rPr>
          <w:sz w:val="24"/>
        </w:rPr>
        <w:t>15</w:t>
      </w:r>
      <w:r w:rsidRPr="00760B51">
        <w:rPr>
          <w:sz w:val="24"/>
        </w:rPr>
        <w:t xml:space="preserve"> закроется.</w:t>
      </w:r>
    </w:p>
    <w:p w:rsidR="00847B0F" w:rsidRPr="00651210" w:rsidRDefault="00847B0F" w:rsidP="00651210">
      <w:pPr>
        <w:pStyle w:val="3"/>
        <w:spacing w:after="120"/>
        <w:ind w:left="0" w:firstLine="709"/>
        <w:jc w:val="left"/>
        <w:rPr>
          <w:i w:val="0"/>
          <w:sz w:val="24"/>
        </w:rPr>
      </w:pPr>
      <w:r w:rsidRPr="00651210">
        <w:rPr>
          <w:i w:val="0"/>
          <w:sz w:val="24"/>
        </w:rPr>
        <w:t>При успешном установлении связи открывается поле «Информация» рабочего меню программы и отображаются  характеристики аппаратуры и ПО прибора (</w:t>
      </w:r>
      <w:r w:rsidRPr="0039620D">
        <w:rPr>
          <w:i w:val="0"/>
          <w:sz w:val="24"/>
        </w:rPr>
        <w:t>рис.1</w:t>
      </w:r>
      <w:r w:rsidR="00651210" w:rsidRPr="0039620D">
        <w:rPr>
          <w:i w:val="0"/>
          <w:sz w:val="24"/>
        </w:rPr>
        <w:t>6</w:t>
      </w:r>
      <w:r w:rsidRPr="00651210">
        <w:rPr>
          <w:i w:val="0"/>
          <w:sz w:val="24"/>
        </w:rPr>
        <w:t>)</w:t>
      </w:r>
    </w:p>
    <w:p w:rsidR="00847B0F" w:rsidRPr="00847B0F" w:rsidRDefault="00847B0F" w:rsidP="00847B0F">
      <w:pPr>
        <w:spacing w:before="120" w:after="120"/>
        <w:ind w:firstLine="0"/>
        <w:rPr>
          <w:sz w:val="24"/>
        </w:rPr>
      </w:pPr>
      <w:r w:rsidRPr="00847B0F">
        <w:rPr>
          <w:sz w:val="24"/>
        </w:rPr>
        <w:t xml:space="preserve"> </w:t>
      </w:r>
    </w:p>
    <w:p w:rsidR="0039620D" w:rsidRDefault="0039620D" w:rsidP="00651210">
      <w:pPr>
        <w:spacing w:before="120" w:after="120"/>
        <w:ind w:firstLine="0"/>
        <w:jc w:val="center"/>
        <w:rPr>
          <w:color w:val="FF0000"/>
          <w:sz w:val="24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F1A9339" wp14:editId="50942835">
            <wp:extent cx="6152515" cy="29648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0F" w:rsidRPr="0039620D" w:rsidRDefault="00847B0F" w:rsidP="00651210">
      <w:pPr>
        <w:spacing w:before="120" w:after="120"/>
        <w:ind w:firstLine="0"/>
        <w:jc w:val="center"/>
        <w:rPr>
          <w:sz w:val="24"/>
        </w:rPr>
      </w:pPr>
      <w:r w:rsidRPr="0039620D">
        <w:rPr>
          <w:sz w:val="24"/>
        </w:rPr>
        <w:t>Рис.1</w:t>
      </w:r>
      <w:r w:rsidR="00651210" w:rsidRPr="0039620D">
        <w:rPr>
          <w:sz w:val="24"/>
        </w:rPr>
        <w:t>6</w:t>
      </w:r>
      <w:r w:rsidRPr="0039620D">
        <w:rPr>
          <w:sz w:val="24"/>
        </w:rPr>
        <w:t>.</w:t>
      </w:r>
    </w:p>
    <w:p w:rsidR="00847B0F" w:rsidRPr="00847B0F" w:rsidRDefault="00847B0F" w:rsidP="00847B0F">
      <w:pPr>
        <w:spacing w:before="120" w:after="120"/>
        <w:ind w:firstLine="0"/>
        <w:rPr>
          <w:sz w:val="24"/>
        </w:rPr>
      </w:pPr>
      <w:r w:rsidRPr="00847B0F">
        <w:rPr>
          <w:sz w:val="24"/>
        </w:rPr>
        <w:t xml:space="preserve">Отображаемый номер версии программного обеспечения (ПО) должен быть не ниже, чем </w:t>
      </w:r>
      <w:r w:rsidRPr="0039620D">
        <w:rPr>
          <w:sz w:val="24"/>
        </w:rPr>
        <w:t>1.0</w:t>
      </w:r>
      <w:r w:rsidR="0039620D" w:rsidRPr="0039620D">
        <w:rPr>
          <w:sz w:val="24"/>
        </w:rPr>
        <w:t>2</w:t>
      </w:r>
      <w:r w:rsidRPr="0039620D">
        <w:rPr>
          <w:sz w:val="24"/>
        </w:rPr>
        <w:t>.000</w:t>
      </w:r>
      <w:r w:rsidR="0039620D" w:rsidRPr="0039620D">
        <w:rPr>
          <w:sz w:val="24"/>
        </w:rPr>
        <w:t>6</w:t>
      </w:r>
      <w:r w:rsidR="0039620D">
        <w:rPr>
          <w:sz w:val="24"/>
        </w:rPr>
        <w:t>, характеристики базовой и мезонинной плат должны соответствовать введенным при выполнении п.6.1.6.</w:t>
      </w:r>
    </w:p>
    <w:p w:rsidR="00C6729F" w:rsidRPr="00DC155D" w:rsidRDefault="006608F6" w:rsidP="002E2AE1">
      <w:pPr>
        <w:pStyle w:val="2"/>
        <w:spacing w:after="120"/>
        <w:ind w:left="1423"/>
        <w:jc w:val="left"/>
        <w:rPr>
          <w:sz w:val="24"/>
        </w:rPr>
      </w:pPr>
      <w:bookmarkStart w:id="25" w:name="_Toc418752095"/>
      <w:bookmarkStart w:id="26" w:name="_Toc5262894"/>
      <w:r w:rsidRPr="00DC155D">
        <w:rPr>
          <w:sz w:val="24"/>
        </w:rPr>
        <w:t xml:space="preserve">Проверка </w:t>
      </w:r>
      <w:r w:rsidR="006053B6" w:rsidRPr="00DC155D">
        <w:rPr>
          <w:sz w:val="24"/>
        </w:rPr>
        <w:t xml:space="preserve">и корректировка </w:t>
      </w:r>
      <w:r w:rsidRPr="00DC155D">
        <w:rPr>
          <w:sz w:val="24"/>
        </w:rPr>
        <w:t>установленной конфигурации</w:t>
      </w:r>
      <w:bookmarkEnd w:id="25"/>
      <w:bookmarkEnd w:id="26"/>
    </w:p>
    <w:p w:rsidR="00E77ADA" w:rsidRPr="00DC155D" w:rsidRDefault="006053B6" w:rsidP="00E77ADA">
      <w:pPr>
        <w:pStyle w:val="3"/>
        <w:spacing w:after="120"/>
        <w:ind w:left="0" w:firstLine="709"/>
        <w:rPr>
          <w:i w:val="0"/>
          <w:sz w:val="24"/>
        </w:rPr>
      </w:pPr>
      <w:r w:rsidRPr="00DC155D">
        <w:rPr>
          <w:i w:val="0"/>
          <w:sz w:val="24"/>
        </w:rPr>
        <w:t xml:space="preserve">Для проверки и, при необходимости, корректировки конфигурации в </w:t>
      </w:r>
      <w:r w:rsidR="00E77ADA" w:rsidRPr="00DC155D">
        <w:rPr>
          <w:i w:val="0"/>
          <w:sz w:val="24"/>
        </w:rPr>
        <w:t xml:space="preserve">левом меню </w:t>
      </w:r>
      <w:r w:rsidRPr="00DC155D">
        <w:rPr>
          <w:i w:val="0"/>
          <w:sz w:val="24"/>
        </w:rPr>
        <w:t>окн</w:t>
      </w:r>
      <w:r w:rsidR="00E77ADA" w:rsidRPr="00DC155D">
        <w:rPr>
          <w:i w:val="0"/>
          <w:sz w:val="24"/>
        </w:rPr>
        <w:t>а</w:t>
      </w:r>
      <w:r w:rsidRPr="00DC155D">
        <w:rPr>
          <w:i w:val="0"/>
          <w:sz w:val="24"/>
        </w:rPr>
        <w:t xml:space="preserve"> рис.16 следует кликнуть клавишу «Конфигурирование».</w:t>
      </w:r>
      <w:r w:rsidR="00E77ADA" w:rsidRPr="00DC155D">
        <w:rPr>
          <w:i w:val="0"/>
          <w:sz w:val="24"/>
        </w:rPr>
        <w:t xml:space="preserve"> Откроется окно рис.17.</w:t>
      </w:r>
    </w:p>
    <w:p w:rsidR="00E77ADA" w:rsidRPr="00DC155D" w:rsidRDefault="000C7FB4" w:rsidP="00E77ADA">
      <w:pPr>
        <w:pStyle w:val="3"/>
        <w:numPr>
          <w:ilvl w:val="0"/>
          <w:numId w:val="0"/>
        </w:numPr>
        <w:spacing w:after="120"/>
        <w:ind w:firstLine="709"/>
        <w:jc w:val="left"/>
        <w:rPr>
          <w:i w:val="0"/>
          <w:sz w:val="24"/>
        </w:rPr>
      </w:pPr>
      <w:r w:rsidRPr="00DC155D">
        <w:rPr>
          <w:noProof/>
          <w:lang w:eastAsia="ru-RU" w:bidi="ar-SA"/>
        </w:rPr>
        <w:drawing>
          <wp:anchor distT="0" distB="0" distL="114300" distR="114300" simplePos="0" relativeHeight="251682816" behindDoc="0" locked="0" layoutInCell="1" allowOverlap="1" wp14:anchorId="210EDDD1" wp14:editId="52606E2C">
            <wp:simplePos x="0" y="0"/>
            <wp:positionH relativeFrom="column">
              <wp:posOffset>784860</wp:posOffset>
            </wp:positionH>
            <wp:positionV relativeFrom="paragraph">
              <wp:posOffset>88265</wp:posOffset>
            </wp:positionV>
            <wp:extent cx="4483735" cy="383222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ADA" w:rsidRPr="00DC155D">
        <w:rPr>
          <w:i w:val="0"/>
          <w:sz w:val="24"/>
        </w:rPr>
        <w:br/>
        <w:t xml:space="preserve"> </w:t>
      </w:r>
      <w:r w:rsidR="00E77ADA" w:rsidRPr="00DC155D">
        <w:rPr>
          <w:i w:val="0"/>
          <w:sz w:val="24"/>
        </w:rPr>
        <w:tab/>
      </w:r>
      <w:r w:rsidR="00E77ADA" w:rsidRPr="00DC155D">
        <w:rPr>
          <w:i w:val="0"/>
          <w:sz w:val="24"/>
        </w:rPr>
        <w:tab/>
      </w:r>
      <w:r w:rsidR="00E77ADA" w:rsidRPr="00DC155D">
        <w:rPr>
          <w:i w:val="0"/>
          <w:sz w:val="24"/>
        </w:rPr>
        <w:tab/>
      </w:r>
      <w:r w:rsidR="00E77ADA" w:rsidRPr="00DC155D">
        <w:rPr>
          <w:i w:val="0"/>
          <w:sz w:val="24"/>
        </w:rPr>
        <w:tab/>
      </w:r>
      <w:r w:rsidR="00E77ADA" w:rsidRPr="00DC155D">
        <w:rPr>
          <w:i w:val="0"/>
          <w:sz w:val="24"/>
        </w:rPr>
        <w:tab/>
      </w:r>
      <w:r w:rsidR="00E77ADA" w:rsidRPr="00DC155D">
        <w:rPr>
          <w:i w:val="0"/>
          <w:sz w:val="24"/>
        </w:rPr>
        <w:tab/>
      </w:r>
      <w:bookmarkStart w:id="27" w:name="_Toc418752093"/>
      <w:r w:rsidR="00E77ADA" w:rsidRPr="00DC155D">
        <w:rPr>
          <w:i w:val="0"/>
          <w:sz w:val="24"/>
        </w:rPr>
        <w:t>рис.</w:t>
      </w:r>
      <w:r w:rsidR="00E77ADA" w:rsidRPr="00DC155D" w:rsidDel="003551FF">
        <w:rPr>
          <w:i w:val="0"/>
          <w:sz w:val="24"/>
        </w:rPr>
        <w:t xml:space="preserve"> </w:t>
      </w:r>
      <w:r w:rsidR="00E77ADA" w:rsidRPr="00DC155D">
        <w:rPr>
          <w:i w:val="0"/>
          <w:sz w:val="24"/>
        </w:rPr>
        <w:t>17.</w:t>
      </w:r>
      <w:bookmarkEnd w:id="27"/>
    </w:p>
    <w:p w:rsidR="00B26703" w:rsidRPr="00B26703" w:rsidRDefault="000C7FB4" w:rsidP="00B26703">
      <w:pPr>
        <w:pStyle w:val="3"/>
        <w:spacing w:after="120"/>
        <w:ind w:left="0" w:firstLine="709"/>
        <w:rPr>
          <w:i w:val="0"/>
          <w:sz w:val="24"/>
        </w:rPr>
      </w:pPr>
      <w:bookmarkStart w:id="28" w:name="_Toc418752096"/>
      <w:r w:rsidRPr="00B26703">
        <w:rPr>
          <w:i w:val="0"/>
          <w:sz w:val="24"/>
        </w:rPr>
        <w:lastRenderedPageBreak/>
        <w:t xml:space="preserve">Кликните в этом окне клавишу «Прочитать из модуля». </w:t>
      </w:r>
      <w:r w:rsidR="00BA7D3B" w:rsidRPr="00B26703">
        <w:rPr>
          <w:i w:val="0"/>
          <w:sz w:val="24"/>
        </w:rPr>
        <w:br/>
        <w:t xml:space="preserve">Если в параметре Bsi.Hth.dat принятого блока Bsi бит CONF установлен в 1 (отсутствует конфигурация), конфигуратор выбирает конфигурацию по умолчанию и переходит к п.6.2.3, иначе конфигуратор посылает запрос файла конфигурации модуля GF и принимает от модуля записанную в нем конфигурацию - файл Bciu в соответствии с </w:t>
      </w:r>
      <w:r w:rsidR="00B26703" w:rsidRPr="00B26703">
        <w:rPr>
          <w:i w:val="0"/>
          <w:sz w:val="24"/>
        </w:rPr>
        <w:t xml:space="preserve">документом </w:t>
      </w:r>
      <w:bookmarkStart w:id="29" w:name="_Toc418752100"/>
      <w:bookmarkEnd w:id="28"/>
      <w:r w:rsidR="00B26703" w:rsidRPr="00B26703">
        <w:rPr>
          <w:i w:val="0"/>
          <w:sz w:val="24"/>
        </w:rPr>
        <w:t xml:space="preserve">АВМР.426431.022-03 Д1 АВТУК. </w:t>
      </w:r>
      <w:r w:rsidR="00B26703">
        <w:rPr>
          <w:i w:val="0"/>
          <w:sz w:val="24"/>
        </w:rPr>
        <w:t xml:space="preserve"> «</w:t>
      </w:r>
      <w:r w:rsidR="00B26703" w:rsidRPr="00B26703">
        <w:rPr>
          <w:i w:val="0"/>
          <w:sz w:val="24"/>
        </w:rPr>
        <w:t>Модули 84 и МНК. Требования к программному обеспечению</w:t>
      </w:r>
      <w:r w:rsidR="00B26703">
        <w:rPr>
          <w:i w:val="0"/>
          <w:sz w:val="24"/>
        </w:rPr>
        <w:t>», п.7.2.1.</w:t>
      </w:r>
    </w:p>
    <w:p w:rsidR="009862A9" w:rsidRPr="00B26703" w:rsidRDefault="00426706" w:rsidP="00B26703">
      <w:pPr>
        <w:pStyle w:val="3"/>
        <w:spacing w:after="120"/>
        <w:ind w:left="0" w:firstLine="709"/>
        <w:jc w:val="left"/>
        <w:rPr>
          <w:i w:val="0"/>
          <w:sz w:val="24"/>
        </w:rPr>
      </w:pPr>
      <w:r w:rsidRPr="00B26703">
        <w:rPr>
          <w:i w:val="0"/>
          <w:sz w:val="24"/>
        </w:rPr>
        <w:t xml:space="preserve">Конфигуратор отображает </w:t>
      </w:r>
      <w:r w:rsidR="00BA7D3B" w:rsidRPr="00B26703">
        <w:rPr>
          <w:i w:val="0"/>
          <w:sz w:val="24"/>
        </w:rPr>
        <w:t xml:space="preserve">первый раздел </w:t>
      </w:r>
      <w:r w:rsidRPr="00B26703">
        <w:rPr>
          <w:i w:val="0"/>
          <w:sz w:val="24"/>
        </w:rPr>
        <w:t>принят</w:t>
      </w:r>
      <w:r w:rsidR="00BA7D3B" w:rsidRPr="00B26703">
        <w:rPr>
          <w:i w:val="0"/>
          <w:sz w:val="24"/>
        </w:rPr>
        <w:t>ой</w:t>
      </w:r>
      <w:r w:rsidRPr="00B26703">
        <w:rPr>
          <w:i w:val="0"/>
          <w:sz w:val="24"/>
        </w:rPr>
        <w:t xml:space="preserve"> конфигураци</w:t>
      </w:r>
      <w:r w:rsidR="00BA7D3B" w:rsidRPr="00B26703">
        <w:rPr>
          <w:i w:val="0"/>
          <w:sz w:val="24"/>
        </w:rPr>
        <w:t>и (вкладка «Аналоговые» на рис.18)</w:t>
      </w:r>
      <w:r w:rsidRPr="00B26703">
        <w:rPr>
          <w:i w:val="0"/>
          <w:sz w:val="24"/>
        </w:rPr>
        <w:t>.</w:t>
      </w:r>
      <w:r w:rsidR="00BA7D3B" w:rsidRPr="00B26703">
        <w:rPr>
          <w:i w:val="0"/>
          <w:sz w:val="24"/>
        </w:rPr>
        <w:br/>
      </w:r>
      <w:r w:rsidR="00BA7D3B" w:rsidRPr="00B26703">
        <w:rPr>
          <w:i w:val="0"/>
          <w:sz w:val="24"/>
        </w:rPr>
        <w:br/>
      </w:r>
      <w:r w:rsidR="00BA7D3B" w:rsidRPr="00DC155D">
        <w:rPr>
          <w:noProof/>
          <w:lang w:eastAsia="ru-RU" w:bidi="ar-SA"/>
        </w:rPr>
        <w:drawing>
          <wp:inline distT="0" distB="0" distL="0" distR="0" wp14:anchorId="66D9B49C" wp14:editId="48F2BECE">
            <wp:extent cx="6152515" cy="52241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3B" w:rsidRPr="00B26703">
        <w:rPr>
          <w:i w:val="0"/>
          <w:sz w:val="24"/>
        </w:rPr>
        <w:br/>
        <w:t xml:space="preserve"> </w:t>
      </w:r>
      <w:r w:rsidR="00BA7D3B" w:rsidRPr="00B26703">
        <w:rPr>
          <w:i w:val="0"/>
          <w:sz w:val="24"/>
        </w:rPr>
        <w:tab/>
      </w:r>
      <w:r w:rsidR="00BA7D3B" w:rsidRPr="00B26703">
        <w:rPr>
          <w:i w:val="0"/>
          <w:sz w:val="24"/>
        </w:rPr>
        <w:tab/>
      </w:r>
      <w:r w:rsidR="00BA7D3B" w:rsidRPr="00B26703">
        <w:rPr>
          <w:i w:val="0"/>
          <w:sz w:val="24"/>
        </w:rPr>
        <w:tab/>
      </w:r>
      <w:r w:rsidR="00BA7D3B" w:rsidRPr="00B26703">
        <w:rPr>
          <w:i w:val="0"/>
          <w:sz w:val="24"/>
        </w:rPr>
        <w:tab/>
      </w:r>
      <w:r w:rsidR="00BA7D3B" w:rsidRPr="00B26703">
        <w:rPr>
          <w:i w:val="0"/>
          <w:sz w:val="24"/>
        </w:rPr>
        <w:tab/>
      </w:r>
      <w:r w:rsidR="00BA7D3B" w:rsidRPr="00B26703">
        <w:rPr>
          <w:i w:val="0"/>
          <w:sz w:val="24"/>
        </w:rPr>
        <w:tab/>
        <w:t>Рис.18</w:t>
      </w:r>
      <w:r w:rsidR="009862A9" w:rsidRPr="00B26703">
        <w:rPr>
          <w:i w:val="0"/>
          <w:sz w:val="24"/>
        </w:rPr>
        <w:br/>
      </w:r>
      <w:r w:rsidR="009862A9" w:rsidRPr="00B26703">
        <w:rPr>
          <w:i w:val="0"/>
          <w:sz w:val="24"/>
        </w:rPr>
        <w:br/>
        <w:t>При необходимости следует откорректировать заданные параметры.</w:t>
      </w:r>
      <w:r w:rsidR="00B40EB6" w:rsidRPr="00B26703">
        <w:rPr>
          <w:i w:val="0"/>
          <w:sz w:val="24"/>
        </w:rPr>
        <w:t xml:space="preserve"> При первоначальной проверке и модуля задать максимальные действующие значения токов вводов равными 600 мА во всех трех фазах. </w:t>
      </w:r>
      <w:r w:rsidR="009862A9" w:rsidRPr="00B26703">
        <w:rPr>
          <w:i w:val="0"/>
          <w:sz w:val="24"/>
        </w:rPr>
        <w:t xml:space="preserve"> </w:t>
      </w:r>
    </w:p>
    <w:p w:rsidR="009862A9" w:rsidRPr="00DC155D" w:rsidRDefault="009862A9" w:rsidP="00BA7D3B">
      <w:pPr>
        <w:pStyle w:val="3"/>
        <w:spacing w:after="120"/>
        <w:ind w:left="0" w:firstLine="709"/>
        <w:jc w:val="left"/>
        <w:rPr>
          <w:i w:val="0"/>
          <w:sz w:val="24"/>
        </w:rPr>
      </w:pPr>
      <w:r w:rsidRPr="00DC155D">
        <w:rPr>
          <w:i w:val="0"/>
          <w:sz w:val="24"/>
        </w:rPr>
        <w:t>Далее нужно открыть вкладку «уставки и температура» (рис.19) и откорректировать указанные в ней параметры:</w:t>
      </w:r>
    </w:p>
    <w:p w:rsidR="009673B6" w:rsidRPr="00DC155D" w:rsidRDefault="009862A9" w:rsidP="009673B6">
      <w:pPr>
        <w:pStyle w:val="3"/>
        <w:numPr>
          <w:ilvl w:val="0"/>
          <w:numId w:val="0"/>
        </w:numPr>
        <w:spacing w:after="120"/>
        <w:ind w:left="709"/>
        <w:jc w:val="left"/>
        <w:rPr>
          <w:i w:val="0"/>
          <w:sz w:val="24"/>
        </w:rPr>
      </w:pPr>
      <w:r w:rsidRPr="00DC155D">
        <w:rPr>
          <w:noProof/>
          <w:lang w:eastAsia="ru-RU" w:bidi="ar-SA"/>
        </w:rPr>
        <w:lastRenderedPageBreak/>
        <w:drawing>
          <wp:inline distT="0" distB="0" distL="0" distR="0" wp14:anchorId="238EC186" wp14:editId="36A2FF9B">
            <wp:extent cx="5003920" cy="3977268"/>
            <wp:effectExtent l="0" t="0" r="635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6898" cy="39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55D">
        <w:rPr>
          <w:i w:val="0"/>
          <w:sz w:val="24"/>
        </w:rPr>
        <w:t xml:space="preserve"> </w:t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  <w:t>Рис.19</w:t>
      </w:r>
    </w:p>
    <w:p w:rsidR="009862A9" w:rsidRPr="00DC155D" w:rsidRDefault="009862A9" w:rsidP="009673B6">
      <w:pPr>
        <w:pStyle w:val="3"/>
        <w:spacing w:after="120"/>
        <w:ind w:left="0" w:firstLine="709"/>
        <w:jc w:val="left"/>
        <w:rPr>
          <w:i w:val="0"/>
          <w:sz w:val="24"/>
        </w:rPr>
      </w:pPr>
      <w:r w:rsidRPr="00DC155D">
        <w:rPr>
          <w:i w:val="0"/>
          <w:sz w:val="24"/>
        </w:rPr>
        <w:t>Открыть в окне рис.19 вкладку «связь». Для модуля МНК3</w:t>
      </w:r>
      <w:r w:rsidR="009673B6" w:rsidRPr="00DC155D">
        <w:rPr>
          <w:i w:val="0"/>
          <w:sz w:val="24"/>
        </w:rPr>
        <w:t xml:space="preserve"> </w:t>
      </w:r>
      <w:r w:rsidRPr="00DC155D">
        <w:rPr>
          <w:i w:val="0"/>
          <w:sz w:val="24"/>
        </w:rPr>
        <w:t>откроется окно в соответствии с рис.20.</w:t>
      </w:r>
    </w:p>
    <w:p w:rsidR="009862A9" w:rsidRPr="00DC155D" w:rsidRDefault="009673B6" w:rsidP="009673B6">
      <w:pPr>
        <w:pStyle w:val="3"/>
        <w:numPr>
          <w:ilvl w:val="0"/>
          <w:numId w:val="0"/>
        </w:numPr>
        <w:spacing w:after="120"/>
        <w:ind w:left="709"/>
        <w:rPr>
          <w:i w:val="0"/>
          <w:sz w:val="24"/>
        </w:rPr>
      </w:pPr>
      <w:r w:rsidRPr="00DC155D">
        <w:rPr>
          <w:noProof/>
          <w:lang w:eastAsia="ru-RU" w:bidi="ar-SA"/>
        </w:rPr>
        <w:drawing>
          <wp:inline distT="0" distB="0" distL="0" distR="0" wp14:anchorId="2634B38E" wp14:editId="4ED904AF">
            <wp:extent cx="5040351" cy="3917796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537" cy="39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55D">
        <w:rPr>
          <w:i w:val="0"/>
          <w:sz w:val="24"/>
        </w:rPr>
        <w:br/>
        <w:t xml:space="preserve"> </w:t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  <w:t>Рис.20</w:t>
      </w:r>
    </w:p>
    <w:p w:rsidR="009862A9" w:rsidRPr="00DC155D" w:rsidRDefault="009862A9" w:rsidP="009673B6">
      <w:pPr>
        <w:pStyle w:val="3"/>
        <w:numPr>
          <w:ilvl w:val="0"/>
          <w:numId w:val="0"/>
        </w:numPr>
        <w:spacing w:after="120"/>
        <w:ind w:left="709"/>
        <w:rPr>
          <w:i w:val="0"/>
          <w:sz w:val="24"/>
        </w:rPr>
      </w:pPr>
      <w:r w:rsidRPr="00DC155D">
        <w:rPr>
          <w:i w:val="0"/>
          <w:sz w:val="24"/>
        </w:rPr>
        <w:lastRenderedPageBreak/>
        <w:t xml:space="preserve"> </w:t>
      </w:r>
      <w:r w:rsidR="009673B6" w:rsidRPr="00DC155D">
        <w:rPr>
          <w:i w:val="0"/>
          <w:sz w:val="24"/>
        </w:rPr>
        <w:t>П</w:t>
      </w:r>
      <w:r w:rsidRPr="00DC155D">
        <w:rPr>
          <w:i w:val="0"/>
          <w:sz w:val="24"/>
        </w:rPr>
        <w:t>о согласованию с администратором сети, к которой будет подключен модуль</w:t>
      </w:r>
      <w:r w:rsidR="009673B6" w:rsidRPr="00DC155D">
        <w:rPr>
          <w:i w:val="0"/>
          <w:sz w:val="24"/>
        </w:rPr>
        <w:t>, уточнить параметры настройки каналов связи.</w:t>
      </w:r>
      <w:r w:rsidRPr="00DC155D">
        <w:rPr>
          <w:i w:val="0"/>
          <w:sz w:val="24"/>
        </w:rPr>
        <w:t xml:space="preserve"> </w:t>
      </w:r>
    </w:p>
    <w:p w:rsidR="00F01865" w:rsidRPr="009419FB" w:rsidRDefault="00426706" w:rsidP="00143CFD">
      <w:pPr>
        <w:pStyle w:val="3"/>
        <w:spacing w:after="120"/>
        <w:ind w:left="0" w:firstLine="709"/>
        <w:rPr>
          <w:i w:val="0"/>
          <w:sz w:val="24"/>
        </w:rPr>
      </w:pPr>
      <w:r w:rsidRPr="00DC155D">
        <w:rPr>
          <w:i w:val="0"/>
          <w:sz w:val="24"/>
        </w:rPr>
        <w:t xml:space="preserve"> </w:t>
      </w:r>
      <w:r w:rsidR="003E6199" w:rsidRPr="00DC155D">
        <w:rPr>
          <w:i w:val="0"/>
          <w:sz w:val="24"/>
        </w:rPr>
        <w:t xml:space="preserve"> </w:t>
      </w:r>
      <w:r w:rsidRPr="00DC155D">
        <w:rPr>
          <w:i w:val="0"/>
          <w:sz w:val="24"/>
        </w:rPr>
        <w:t xml:space="preserve">По окончании корректировки </w:t>
      </w:r>
      <w:r w:rsidR="009673B6" w:rsidRPr="00DC155D">
        <w:rPr>
          <w:i w:val="0"/>
          <w:sz w:val="24"/>
        </w:rPr>
        <w:t xml:space="preserve">конфигурации </w:t>
      </w:r>
      <w:r w:rsidRPr="00DC155D">
        <w:rPr>
          <w:i w:val="0"/>
          <w:sz w:val="24"/>
        </w:rPr>
        <w:t xml:space="preserve">следует нажать кнопку «записать </w:t>
      </w:r>
      <w:r w:rsidR="009673B6" w:rsidRPr="00DC155D">
        <w:rPr>
          <w:i w:val="0"/>
          <w:sz w:val="24"/>
        </w:rPr>
        <w:t>в модуль</w:t>
      </w:r>
      <w:r w:rsidRPr="00DC155D">
        <w:rPr>
          <w:i w:val="0"/>
          <w:sz w:val="24"/>
        </w:rPr>
        <w:t xml:space="preserve">». </w:t>
      </w:r>
      <w:r w:rsidR="00143CFD" w:rsidRPr="00DC155D">
        <w:rPr>
          <w:i w:val="0"/>
          <w:sz w:val="24"/>
        </w:rPr>
        <w:t xml:space="preserve">Конфигуратор выдает </w:t>
      </w:r>
      <w:r w:rsidR="009862A9" w:rsidRPr="00DC155D">
        <w:rPr>
          <w:i w:val="0"/>
          <w:sz w:val="24"/>
        </w:rPr>
        <w:t xml:space="preserve">в модуль </w:t>
      </w:r>
      <w:r w:rsidR="00143CFD" w:rsidRPr="00DC155D">
        <w:rPr>
          <w:i w:val="0"/>
          <w:sz w:val="24"/>
        </w:rPr>
        <w:t xml:space="preserve">команду записи конфигурации WF с файлом </w:t>
      </w:r>
      <w:r w:rsidR="00143CFD" w:rsidRPr="00DC155D">
        <w:rPr>
          <w:b/>
          <w:i w:val="0"/>
          <w:sz w:val="24"/>
        </w:rPr>
        <w:t>B</w:t>
      </w:r>
      <w:r w:rsidR="00143CFD" w:rsidRPr="00DC155D">
        <w:rPr>
          <w:b/>
          <w:i w:val="0"/>
          <w:sz w:val="24"/>
          <w:vertAlign w:val="subscript"/>
        </w:rPr>
        <w:t>cid</w:t>
      </w:r>
      <w:r w:rsidR="00143CFD" w:rsidRPr="00DC155D">
        <w:rPr>
          <w:i w:val="0"/>
          <w:sz w:val="24"/>
        </w:rPr>
        <w:t>. Модуль принимает новую конфигурацию, записывает ее в постоянную память и перестартует с ней.</w:t>
      </w:r>
      <w:bookmarkEnd w:id="29"/>
    </w:p>
    <w:p w:rsidR="00BA7D3B" w:rsidRPr="00DC155D" w:rsidRDefault="009673B6" w:rsidP="00965514">
      <w:pPr>
        <w:pStyle w:val="3"/>
        <w:numPr>
          <w:ilvl w:val="0"/>
          <w:numId w:val="0"/>
        </w:numPr>
        <w:spacing w:after="120"/>
        <w:jc w:val="left"/>
        <w:rPr>
          <w:i w:val="0"/>
          <w:sz w:val="24"/>
        </w:rPr>
      </w:pPr>
      <w:r w:rsidRPr="00DC155D">
        <w:rPr>
          <w:noProof/>
          <w:lang w:eastAsia="ru-RU" w:bidi="ar-SA"/>
        </w:rPr>
        <w:drawing>
          <wp:anchor distT="0" distB="0" distL="114300" distR="114300" simplePos="0" relativeHeight="251683840" behindDoc="0" locked="0" layoutInCell="1" allowOverlap="1" wp14:anchorId="76CC3AA4" wp14:editId="13F2930D">
            <wp:simplePos x="0" y="0"/>
            <wp:positionH relativeFrom="column">
              <wp:posOffset>795020</wp:posOffset>
            </wp:positionH>
            <wp:positionV relativeFrom="paragraph">
              <wp:posOffset>631825</wp:posOffset>
            </wp:positionV>
            <wp:extent cx="4415790" cy="1649730"/>
            <wp:effectExtent l="0" t="0" r="3810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3B" w:rsidRPr="00DC155D">
        <w:rPr>
          <w:i w:val="0"/>
          <w:sz w:val="24"/>
        </w:rPr>
        <w:t>Рекомендуется запомнить установленную конфигурацию в файл. Для этого следует в окне рис.18</w:t>
      </w:r>
      <w:r w:rsidRPr="00DC155D">
        <w:rPr>
          <w:i w:val="0"/>
          <w:sz w:val="24"/>
        </w:rPr>
        <w:t xml:space="preserve">..20 кликнуть клавишу «записать в файл». Во всплывающем окне (рис.21) уточнить путь к папке, куда будет записан файл, и имя файла. </w:t>
      </w:r>
      <w:r w:rsidRPr="00DC155D">
        <w:rPr>
          <w:i w:val="0"/>
          <w:sz w:val="24"/>
        </w:rPr>
        <w:br/>
        <w:t xml:space="preserve"> </w:t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</w:r>
      <w:r w:rsidRPr="00DC155D">
        <w:rPr>
          <w:i w:val="0"/>
          <w:sz w:val="24"/>
        </w:rPr>
        <w:tab/>
        <w:t>Рис.21</w:t>
      </w:r>
      <w:r w:rsidRPr="00DC155D">
        <w:rPr>
          <w:i w:val="0"/>
          <w:sz w:val="24"/>
        </w:rPr>
        <w:br/>
      </w:r>
      <w:r w:rsidRPr="00DC155D">
        <w:rPr>
          <w:i w:val="0"/>
          <w:sz w:val="24"/>
        </w:rPr>
        <w:br/>
      </w:r>
      <w:r w:rsidR="00965514" w:rsidRPr="00DC155D">
        <w:rPr>
          <w:i w:val="0"/>
          <w:sz w:val="24"/>
        </w:rPr>
        <w:t>В предлагаемом имени файла содержится информация о типе устройства и его серийном номере. На рис.21 «а284» - устройство с базовой платой а2 и мезонинной платой 0084 (модуль МНК3).</w:t>
      </w:r>
      <w:r w:rsidRPr="00DC155D">
        <w:rPr>
          <w:i w:val="0"/>
          <w:sz w:val="24"/>
        </w:rPr>
        <w:t xml:space="preserve">Рекомендуется </w:t>
      </w:r>
      <w:r w:rsidR="00965514" w:rsidRPr="00DC155D">
        <w:rPr>
          <w:i w:val="0"/>
          <w:sz w:val="24"/>
        </w:rPr>
        <w:t>к</w:t>
      </w:r>
      <w:r w:rsidRPr="00DC155D">
        <w:rPr>
          <w:i w:val="0"/>
          <w:sz w:val="24"/>
        </w:rPr>
        <w:t xml:space="preserve"> имени</w:t>
      </w:r>
      <w:r w:rsidR="00BA7D3B" w:rsidRPr="00DC155D">
        <w:rPr>
          <w:i w:val="0"/>
          <w:sz w:val="24"/>
        </w:rPr>
        <w:t xml:space="preserve"> </w:t>
      </w:r>
      <w:r w:rsidRPr="00DC155D">
        <w:rPr>
          <w:i w:val="0"/>
          <w:sz w:val="24"/>
        </w:rPr>
        <w:t>файла добавить дату создания, например: а284-0002</w:t>
      </w:r>
      <w:r w:rsidR="00965514" w:rsidRPr="00DC155D">
        <w:rPr>
          <w:i w:val="0"/>
          <w:sz w:val="24"/>
        </w:rPr>
        <w:t>-29_03_2019.</w:t>
      </w:r>
      <w:r w:rsidR="00965514" w:rsidRPr="00DC155D">
        <w:rPr>
          <w:i w:val="0"/>
          <w:sz w:val="24"/>
          <w:lang w:val="en-US"/>
        </w:rPr>
        <w:t>cf</w:t>
      </w:r>
      <w:r w:rsidRPr="00DC155D">
        <w:rPr>
          <w:i w:val="0"/>
          <w:sz w:val="24"/>
        </w:rPr>
        <w:t xml:space="preserve"> </w:t>
      </w:r>
      <w:r w:rsidR="00965514" w:rsidRPr="00DC155D">
        <w:rPr>
          <w:i w:val="0"/>
          <w:sz w:val="24"/>
        </w:rPr>
        <w:t>.</w:t>
      </w:r>
      <w:r w:rsidR="00E076DD" w:rsidRPr="00DC155D">
        <w:rPr>
          <w:i w:val="0"/>
          <w:sz w:val="24"/>
        </w:rPr>
        <w:t xml:space="preserve"> Расширение </w:t>
      </w:r>
      <w:r w:rsidR="00E076DD" w:rsidRPr="00DC155D">
        <w:rPr>
          <w:sz w:val="24"/>
        </w:rPr>
        <w:t>.</w:t>
      </w:r>
      <w:r w:rsidR="00E076DD" w:rsidRPr="00DC155D">
        <w:rPr>
          <w:sz w:val="24"/>
          <w:lang w:val="en-US"/>
        </w:rPr>
        <w:t>cf</w:t>
      </w:r>
      <w:r w:rsidR="00E076DD" w:rsidRPr="00DC155D">
        <w:rPr>
          <w:i w:val="0"/>
          <w:sz w:val="24"/>
        </w:rPr>
        <w:t xml:space="preserve"> менять нельзя. В папке с файлом конфигурации полезно также создать текстовый файл типа </w:t>
      </w:r>
      <w:r w:rsidR="00E076DD" w:rsidRPr="00DC155D">
        <w:rPr>
          <w:i w:val="0"/>
          <w:sz w:val="24"/>
          <w:lang w:val="en-US"/>
        </w:rPr>
        <w:t>readme</w:t>
      </w:r>
      <w:r w:rsidR="00E076DD" w:rsidRPr="00DC155D">
        <w:rPr>
          <w:i w:val="0"/>
          <w:sz w:val="24"/>
        </w:rPr>
        <w:t>.</w:t>
      </w:r>
      <w:r w:rsidR="00E076DD" w:rsidRPr="00DC155D">
        <w:rPr>
          <w:i w:val="0"/>
          <w:sz w:val="24"/>
          <w:lang w:val="en-US"/>
        </w:rPr>
        <w:t>txt</w:t>
      </w:r>
      <w:r w:rsidR="00DC155D" w:rsidRPr="00DC155D">
        <w:rPr>
          <w:i w:val="0"/>
          <w:sz w:val="24"/>
        </w:rPr>
        <w:t xml:space="preserve">, в котором записывать сведения о том, когда и для какого применения созданы конфигурационные файлы. </w:t>
      </w:r>
      <w:r w:rsidR="00E076DD" w:rsidRPr="00DC155D">
        <w:rPr>
          <w:i w:val="0"/>
          <w:sz w:val="24"/>
        </w:rPr>
        <w:t>В дальнейшем при необходимости можно восстановить конфигурацию, кликнув в окне рис.18..20 клавишу «прочитать из файла» и указав в окне, аналогичном рис.21,  путь к ранее сохраненному файлу конфигурации.</w:t>
      </w:r>
    </w:p>
    <w:p w:rsidR="00CF1B9C" w:rsidRPr="00DC155D" w:rsidRDefault="00E77ADA" w:rsidP="00CF1B9C">
      <w:pPr>
        <w:pStyle w:val="1"/>
        <w:spacing w:before="480" w:after="240"/>
        <w:ind w:left="714" w:hanging="357"/>
        <w:jc w:val="left"/>
        <w:rPr>
          <w:color w:val="FF0000"/>
          <w:sz w:val="24"/>
        </w:rPr>
      </w:pPr>
      <w:bookmarkStart w:id="30" w:name="_Toc418752105"/>
      <w:bookmarkStart w:id="31" w:name="_Toc5262895"/>
      <w:r w:rsidRPr="00DC155D">
        <w:rPr>
          <w:color w:val="FF0000"/>
          <w:sz w:val="24"/>
        </w:rPr>
        <w:t>Регулировка</w:t>
      </w:r>
      <w:r w:rsidR="003E6199" w:rsidRPr="00DC155D">
        <w:rPr>
          <w:color w:val="FF0000"/>
          <w:sz w:val="24"/>
        </w:rPr>
        <w:t xml:space="preserve"> модуля</w:t>
      </w:r>
      <w:bookmarkEnd w:id="30"/>
      <w:bookmarkEnd w:id="31"/>
    </w:p>
    <w:p w:rsidR="003E6199" w:rsidRPr="003B138B" w:rsidRDefault="00B208F5" w:rsidP="002E2AE1">
      <w:pPr>
        <w:pStyle w:val="2"/>
        <w:spacing w:after="120"/>
        <w:ind w:left="1423"/>
        <w:jc w:val="left"/>
        <w:rPr>
          <w:sz w:val="24"/>
        </w:rPr>
      </w:pPr>
      <w:bookmarkStart w:id="32" w:name="_Toc418752106"/>
      <w:bookmarkStart w:id="33" w:name="_Toc5262896"/>
      <w:r w:rsidRPr="003B138B">
        <w:rPr>
          <w:sz w:val="24"/>
        </w:rPr>
        <w:t>Общие сведения</w:t>
      </w:r>
      <w:bookmarkEnd w:id="32"/>
      <w:bookmarkEnd w:id="33"/>
    </w:p>
    <w:p w:rsidR="00CF1B9C" w:rsidRPr="003B138B" w:rsidRDefault="00B208F5" w:rsidP="00CF1B9C">
      <w:pPr>
        <w:rPr>
          <w:sz w:val="24"/>
        </w:rPr>
      </w:pPr>
      <w:r w:rsidRPr="003B138B">
        <w:rPr>
          <w:sz w:val="24"/>
        </w:rPr>
        <w:t>Модули АВТУК</w:t>
      </w:r>
      <w:r w:rsidR="00143CFD" w:rsidRPr="003B138B">
        <w:rPr>
          <w:sz w:val="24"/>
        </w:rPr>
        <w:t>-8</w:t>
      </w:r>
      <w:r w:rsidR="00E77ADA">
        <w:rPr>
          <w:sz w:val="24"/>
        </w:rPr>
        <w:t>4 и МНК3</w:t>
      </w:r>
      <w:r w:rsidR="00143CFD" w:rsidRPr="003B138B">
        <w:rPr>
          <w:sz w:val="24"/>
        </w:rPr>
        <w:t xml:space="preserve"> </w:t>
      </w:r>
      <w:r w:rsidRPr="003B138B">
        <w:rPr>
          <w:sz w:val="24"/>
        </w:rPr>
        <w:t xml:space="preserve">не требуют какой-либо аппаратной регулировки. </w:t>
      </w:r>
      <w:r w:rsidR="00E77ADA">
        <w:rPr>
          <w:sz w:val="24"/>
        </w:rPr>
        <w:t>Регулировка</w:t>
      </w:r>
      <w:r w:rsidRPr="003B138B">
        <w:rPr>
          <w:sz w:val="24"/>
        </w:rPr>
        <w:t xml:space="preserve"> модулей заключается в автоматической настройке коэффициентов передачи и смещений сигналов переменного тока по фазе по результатам сравнения показаний проверяемого модуля и эталонного прибора. </w:t>
      </w:r>
      <w:r w:rsidR="00E77ADA">
        <w:rPr>
          <w:sz w:val="24"/>
        </w:rPr>
        <w:t>Регулировка</w:t>
      </w:r>
      <w:r w:rsidRPr="003B138B">
        <w:rPr>
          <w:sz w:val="24"/>
        </w:rPr>
        <w:t xml:space="preserve"> осуществляется в диалоговом режиме с помощью программы «</w:t>
      </w:r>
      <w:r w:rsidR="00E77ADA">
        <w:rPr>
          <w:sz w:val="24"/>
        </w:rPr>
        <w:t>АВТУК-сервис</w:t>
      </w:r>
      <w:r w:rsidRPr="003B138B">
        <w:rPr>
          <w:sz w:val="24"/>
        </w:rPr>
        <w:t>»</w:t>
      </w:r>
      <w:ins w:id="34" w:author="Григорий" w:date="2020-09-18T10:31:00Z">
        <w:r w:rsidR="001275E7">
          <w:rPr>
            <w:sz w:val="24"/>
          </w:rPr>
          <w:t xml:space="preserve"> для модуля 84 или «АВМ-наладка» для модуля МНК3 (АВМ-КИВ)</w:t>
        </w:r>
      </w:ins>
      <w:r w:rsidRPr="003B138B">
        <w:rPr>
          <w:sz w:val="24"/>
        </w:rPr>
        <w:t xml:space="preserve">. </w:t>
      </w:r>
      <w:ins w:id="35" w:author="Григорий" w:date="2020-09-18T10:33:00Z">
        <w:r w:rsidR="001275E7">
          <w:rPr>
            <w:sz w:val="24"/>
          </w:rPr>
          <w:t xml:space="preserve">Далее </w:t>
        </w:r>
      </w:ins>
      <w:ins w:id="36" w:author="Григорий" w:date="2020-09-18T10:34:00Z">
        <w:r w:rsidR="001275E7">
          <w:rPr>
            <w:sz w:val="24"/>
          </w:rPr>
          <w:t xml:space="preserve">эта </w:t>
        </w:r>
      </w:ins>
      <w:ins w:id="37" w:author="Григорий" w:date="2020-09-18T10:33:00Z">
        <w:r w:rsidR="001275E7">
          <w:rPr>
            <w:sz w:val="24"/>
          </w:rPr>
          <w:t>программа именуется «Конфигуратор».</w:t>
        </w:r>
      </w:ins>
    </w:p>
    <w:p w:rsidR="00CF1B9C" w:rsidRPr="003B138B" w:rsidRDefault="00B208F5" w:rsidP="002E2AE1">
      <w:pPr>
        <w:pStyle w:val="2"/>
        <w:spacing w:after="120"/>
        <w:ind w:left="1423"/>
        <w:jc w:val="left"/>
        <w:rPr>
          <w:sz w:val="24"/>
        </w:rPr>
      </w:pPr>
      <w:bookmarkStart w:id="38" w:name="_Toc418752107"/>
      <w:bookmarkStart w:id="39" w:name="_Toc5262897"/>
      <w:r w:rsidRPr="003B138B">
        <w:rPr>
          <w:sz w:val="24"/>
        </w:rPr>
        <w:t>Проверка правильности измерения входных сигналов</w:t>
      </w:r>
      <w:bookmarkEnd w:id="38"/>
      <w:bookmarkEnd w:id="39"/>
    </w:p>
    <w:p w:rsidR="00720DF7" w:rsidRDefault="00720DF7" w:rsidP="00836FC5">
      <w:pPr>
        <w:pStyle w:val="3"/>
        <w:spacing w:after="120"/>
        <w:ind w:left="0" w:firstLine="709"/>
        <w:rPr>
          <w:i w:val="0"/>
          <w:sz w:val="24"/>
        </w:rPr>
      </w:pPr>
      <w:bookmarkStart w:id="40" w:name="_Toc418752108"/>
      <w:del w:id="41" w:author="Григорий" w:date="2020-09-18T10:30:00Z">
        <w:r w:rsidDel="001275E7">
          <w:rPr>
            <w:i w:val="0"/>
            <w:sz w:val="24"/>
          </w:rPr>
          <w:delText>В соответствии с разделом 6.2 задайте</w:delText>
        </w:r>
      </w:del>
      <w:ins w:id="42" w:author="Григорий" w:date="2020-09-18T10:30:00Z">
        <w:r w:rsidR="001275E7">
          <w:rPr>
            <w:i w:val="0"/>
            <w:sz w:val="24"/>
          </w:rPr>
          <w:t xml:space="preserve">При входе в режим </w:t>
        </w:r>
      </w:ins>
      <w:ins w:id="43" w:author="Григорий" w:date="2020-09-18T10:31:00Z">
        <w:r w:rsidR="001275E7">
          <w:rPr>
            <w:i w:val="0"/>
            <w:sz w:val="24"/>
          </w:rPr>
          <w:t>«Регулировка»</w:t>
        </w:r>
      </w:ins>
      <w:r>
        <w:rPr>
          <w:i w:val="0"/>
          <w:sz w:val="24"/>
        </w:rPr>
        <w:t xml:space="preserve"> </w:t>
      </w:r>
      <w:ins w:id="44" w:author="Григорий" w:date="2020-09-18T10:34:00Z">
        <w:r w:rsidR="001275E7">
          <w:rPr>
            <w:i w:val="0"/>
            <w:sz w:val="24"/>
          </w:rPr>
          <w:t xml:space="preserve">конфигуратор выдает в модуль команду </w:t>
        </w:r>
        <w:r w:rsidR="001275E7">
          <w:rPr>
            <w:i w:val="0"/>
            <w:sz w:val="24"/>
            <w:lang w:val="en-US"/>
          </w:rPr>
          <w:t>Smode</w:t>
        </w:r>
        <w:r w:rsidR="001275E7" w:rsidRPr="001275E7">
          <w:rPr>
            <w:i w:val="0"/>
            <w:sz w:val="24"/>
            <w:rPrChange w:id="45" w:author="Григорий" w:date="2020-09-18T10:34:00Z">
              <w:rPr>
                <w:i w:val="0"/>
                <w:sz w:val="24"/>
                <w:lang w:val="en-US"/>
              </w:rPr>
            </w:rPrChange>
          </w:rPr>
          <w:t xml:space="preserve"> 2</w:t>
        </w:r>
      </w:ins>
      <w:ins w:id="46" w:author="Григорий" w:date="2020-09-18T10:40:00Z">
        <w:r w:rsidR="00673C70">
          <w:rPr>
            <w:i w:val="0"/>
            <w:sz w:val="24"/>
          </w:rPr>
          <w:t>. Конфигуратор считывает и запоминает для посл</w:t>
        </w:r>
      </w:ins>
      <w:ins w:id="47" w:author="Григорий" w:date="2020-09-18T10:41:00Z">
        <w:r w:rsidR="00673C70">
          <w:rPr>
            <w:i w:val="0"/>
            <w:sz w:val="24"/>
          </w:rPr>
          <w:t>е</w:t>
        </w:r>
      </w:ins>
      <w:ins w:id="48" w:author="Григорий" w:date="2020-09-18T10:40:00Z">
        <w:r w:rsidR="00673C70">
          <w:rPr>
            <w:i w:val="0"/>
            <w:sz w:val="24"/>
          </w:rPr>
          <w:t>дующего</w:t>
        </w:r>
      </w:ins>
      <w:ins w:id="49" w:author="Григорий" w:date="2020-09-18T10:34:00Z">
        <w:r w:rsidR="001275E7">
          <w:rPr>
            <w:i w:val="0"/>
            <w:sz w:val="24"/>
          </w:rPr>
          <w:t xml:space="preserve"> </w:t>
        </w:r>
      </w:ins>
      <w:ins w:id="50" w:author="Григорий" w:date="2020-09-18T10:41:00Z">
        <w:r w:rsidR="00673C70">
          <w:rPr>
            <w:i w:val="0"/>
            <w:sz w:val="24"/>
          </w:rPr>
          <w:t xml:space="preserve">восстановления конфигурацию модуля. </w:t>
        </w:r>
      </w:ins>
      <w:del w:id="51" w:author="Григорий" w:date="2020-09-18T10:41:00Z">
        <w:r w:rsidDel="00673C70">
          <w:rPr>
            <w:i w:val="0"/>
            <w:sz w:val="24"/>
          </w:rPr>
          <w:delText>в</w:delText>
        </w:r>
      </w:del>
      <w:ins w:id="52" w:author="Григорий" w:date="2020-09-18T10:41:00Z">
        <w:r w:rsidR="00673C70">
          <w:rPr>
            <w:i w:val="0"/>
            <w:sz w:val="24"/>
          </w:rPr>
          <w:t>В</w:t>
        </w:r>
      </w:ins>
      <w:r>
        <w:rPr>
          <w:i w:val="0"/>
          <w:sz w:val="24"/>
        </w:rPr>
        <w:t xml:space="preserve"> </w:t>
      </w:r>
      <w:ins w:id="53" w:author="Григорий" w:date="2020-09-18T10:42:00Z">
        <w:r w:rsidR="00673C70">
          <w:rPr>
            <w:i w:val="0"/>
            <w:sz w:val="24"/>
          </w:rPr>
          <w:t xml:space="preserve">копии </w:t>
        </w:r>
      </w:ins>
      <w:r>
        <w:rPr>
          <w:i w:val="0"/>
          <w:sz w:val="24"/>
        </w:rPr>
        <w:t xml:space="preserve">конфигурации модуля </w:t>
      </w:r>
      <w:ins w:id="54" w:author="Григорий" w:date="2020-09-18T10:35:00Z">
        <w:r w:rsidR="001275E7">
          <w:rPr>
            <w:i w:val="0"/>
            <w:sz w:val="24"/>
          </w:rPr>
          <w:t>устанавлива</w:t>
        </w:r>
      </w:ins>
      <w:ins w:id="55" w:author="Григорий" w:date="2020-09-18T10:42:00Z">
        <w:r w:rsidR="00673C70">
          <w:rPr>
            <w:i w:val="0"/>
            <w:sz w:val="24"/>
          </w:rPr>
          <w:t>ю</w:t>
        </w:r>
      </w:ins>
      <w:ins w:id="56" w:author="Григорий" w:date="2020-09-18T10:35:00Z">
        <w:r w:rsidR="001275E7">
          <w:rPr>
            <w:i w:val="0"/>
            <w:sz w:val="24"/>
          </w:rPr>
          <w:t xml:space="preserve">тся </w:t>
        </w:r>
      </w:ins>
      <w:r w:rsidR="009B54E8" w:rsidRPr="001275E7">
        <w:rPr>
          <w:rFonts w:eastAsia="Times New Roman"/>
          <w:i w:val="0"/>
          <w:color w:val="FF0000"/>
          <w:sz w:val="24"/>
          <w:rPrChange w:id="57" w:author="Григорий" w:date="2020-09-18T10:35:00Z">
            <w:rPr>
              <w:rFonts w:eastAsia="Times New Roman"/>
              <w:color w:val="FF0000"/>
              <w:sz w:val="24"/>
            </w:rPr>
          </w:rPrChange>
        </w:rPr>
        <w:t>номинальное значение линейного первичного напряжения Unom равным 220 кВ, паспортные значения емкостей вводов C_pasp трех фаз равными 9000 пФ</w:t>
      </w:r>
      <w:r w:rsidR="009B54E8">
        <w:rPr>
          <w:i w:val="0"/>
          <w:sz w:val="24"/>
        </w:rPr>
        <w:t xml:space="preserve"> </w:t>
      </w:r>
      <w:r w:rsidR="009B54E8" w:rsidRPr="009B54E8">
        <w:rPr>
          <w:i w:val="0"/>
          <w:sz w:val="24"/>
        </w:rPr>
        <w:t>(</w:t>
      </w:r>
      <w:r>
        <w:rPr>
          <w:i w:val="0"/>
          <w:sz w:val="24"/>
        </w:rPr>
        <w:t>максимальны</w:t>
      </w:r>
      <w:r w:rsidR="009B54E8">
        <w:rPr>
          <w:i w:val="0"/>
          <w:sz w:val="24"/>
        </w:rPr>
        <w:t>е</w:t>
      </w:r>
      <w:r>
        <w:rPr>
          <w:i w:val="0"/>
          <w:sz w:val="24"/>
        </w:rPr>
        <w:t xml:space="preserve"> измеряемы</w:t>
      </w:r>
      <w:r w:rsidR="009B54E8">
        <w:rPr>
          <w:i w:val="0"/>
          <w:sz w:val="24"/>
        </w:rPr>
        <w:t>е</w:t>
      </w:r>
      <w:r>
        <w:rPr>
          <w:i w:val="0"/>
          <w:sz w:val="24"/>
        </w:rPr>
        <w:t xml:space="preserve"> ток</w:t>
      </w:r>
      <w:r w:rsidR="009B54E8">
        <w:rPr>
          <w:i w:val="0"/>
          <w:sz w:val="24"/>
        </w:rPr>
        <w:t>и</w:t>
      </w:r>
      <w:r>
        <w:rPr>
          <w:i w:val="0"/>
          <w:sz w:val="24"/>
        </w:rPr>
        <w:t xml:space="preserve"> </w:t>
      </w:r>
      <w:r>
        <w:rPr>
          <w:i w:val="0"/>
          <w:sz w:val="24"/>
          <w:lang w:val="en-US"/>
        </w:rPr>
        <w:t>Imax</w:t>
      </w:r>
      <w:r w:rsidRPr="00720DF7">
        <w:rPr>
          <w:i w:val="0"/>
          <w:sz w:val="24"/>
        </w:rPr>
        <w:t xml:space="preserve"> </w:t>
      </w:r>
      <w:r w:rsidR="009B54E8">
        <w:rPr>
          <w:i w:val="0"/>
          <w:sz w:val="24"/>
        </w:rPr>
        <w:t xml:space="preserve">- </w:t>
      </w:r>
      <w:r>
        <w:rPr>
          <w:i w:val="0"/>
          <w:sz w:val="24"/>
        </w:rPr>
        <w:t>600 мА</w:t>
      </w:r>
      <w:r w:rsidR="009B54E8">
        <w:rPr>
          <w:i w:val="0"/>
          <w:sz w:val="24"/>
        </w:rPr>
        <w:t>)</w:t>
      </w:r>
      <w:ins w:id="58" w:author="Григорий" w:date="2020-09-18T10:35:00Z">
        <w:r w:rsidR="001275E7">
          <w:rPr>
            <w:i w:val="0"/>
            <w:sz w:val="24"/>
          </w:rPr>
          <w:t>.</w:t>
        </w:r>
      </w:ins>
      <w:del w:id="59" w:author="Григорий" w:date="2020-09-18T10:35:00Z">
        <w:r w:rsidDel="001275E7">
          <w:rPr>
            <w:i w:val="0"/>
            <w:sz w:val="24"/>
          </w:rPr>
          <w:delText xml:space="preserve"> и запишите эту</w:delText>
        </w:r>
      </w:del>
      <w:ins w:id="60" w:author="Григорий" w:date="2020-09-18T10:35:00Z">
        <w:r w:rsidR="001275E7">
          <w:rPr>
            <w:i w:val="0"/>
            <w:sz w:val="24"/>
          </w:rPr>
          <w:t xml:space="preserve"> Эта</w:t>
        </w:r>
      </w:ins>
      <w:r>
        <w:rPr>
          <w:i w:val="0"/>
          <w:sz w:val="24"/>
        </w:rPr>
        <w:t xml:space="preserve"> </w:t>
      </w:r>
      <w:del w:id="61" w:author="Григорий" w:date="2020-09-18T10:35:00Z">
        <w:r w:rsidDel="001275E7">
          <w:rPr>
            <w:i w:val="0"/>
            <w:sz w:val="24"/>
          </w:rPr>
          <w:delText xml:space="preserve">конфигурацию </w:delText>
        </w:r>
      </w:del>
      <w:ins w:id="62" w:author="Григорий" w:date="2020-09-18T10:35:00Z">
        <w:r w:rsidR="001275E7">
          <w:rPr>
            <w:i w:val="0"/>
            <w:sz w:val="24"/>
          </w:rPr>
          <w:t xml:space="preserve">конфигурация записывается </w:t>
        </w:r>
      </w:ins>
      <w:r>
        <w:rPr>
          <w:i w:val="0"/>
          <w:sz w:val="24"/>
        </w:rPr>
        <w:t xml:space="preserve">в модуль. </w:t>
      </w:r>
    </w:p>
    <w:p w:rsidR="00332C5A" w:rsidRDefault="00836FC5" w:rsidP="00836FC5">
      <w:pPr>
        <w:pStyle w:val="3"/>
        <w:spacing w:after="120"/>
        <w:ind w:left="0" w:firstLine="709"/>
        <w:rPr>
          <w:i w:val="0"/>
          <w:sz w:val="24"/>
        </w:rPr>
      </w:pPr>
      <w:r w:rsidRPr="003B138B">
        <w:rPr>
          <w:i w:val="0"/>
          <w:sz w:val="24"/>
        </w:rPr>
        <w:lastRenderedPageBreak/>
        <w:t>В режиме п.6.1.</w:t>
      </w:r>
      <w:r w:rsidR="00E77ADA">
        <w:rPr>
          <w:i w:val="0"/>
          <w:sz w:val="24"/>
        </w:rPr>
        <w:t>3</w:t>
      </w:r>
      <w:r w:rsidRPr="003B138B">
        <w:rPr>
          <w:i w:val="0"/>
          <w:sz w:val="24"/>
        </w:rPr>
        <w:t xml:space="preserve"> </w:t>
      </w:r>
      <w:r w:rsidR="00C36DB4" w:rsidRPr="003B138B">
        <w:rPr>
          <w:i w:val="0"/>
          <w:sz w:val="24"/>
        </w:rPr>
        <w:t>включит</w:t>
      </w:r>
      <w:r w:rsidR="00720DF7">
        <w:rPr>
          <w:i w:val="0"/>
          <w:sz w:val="24"/>
        </w:rPr>
        <w:t>е</w:t>
      </w:r>
      <w:r w:rsidR="00C36DB4" w:rsidRPr="003B138B">
        <w:rPr>
          <w:i w:val="0"/>
          <w:sz w:val="24"/>
        </w:rPr>
        <w:t xml:space="preserve"> питание </w:t>
      </w:r>
      <w:r w:rsidR="00720DF7">
        <w:rPr>
          <w:i w:val="0"/>
          <w:sz w:val="24"/>
        </w:rPr>
        <w:t>прибора Энергомонитор 3.1КМ</w:t>
      </w:r>
      <w:r w:rsidR="00332C5A">
        <w:rPr>
          <w:i w:val="0"/>
          <w:sz w:val="24"/>
        </w:rPr>
        <w:t xml:space="preserve"> и настройте его на режим измерения тока и напряжения в однофазной сети переменного тока.</w:t>
      </w:r>
      <w:r w:rsidR="00693D44">
        <w:rPr>
          <w:i w:val="0"/>
          <w:sz w:val="24"/>
        </w:rPr>
        <w:t xml:space="preserve"> Установите предел измерения по напряжению 60В, по току – 2,5А.</w:t>
      </w:r>
    </w:p>
    <w:p w:rsidR="00332C5A" w:rsidRDefault="00720DF7" w:rsidP="00332C5A">
      <w:pPr>
        <w:pStyle w:val="3"/>
        <w:spacing w:after="120"/>
        <w:ind w:left="0" w:firstLine="709"/>
        <w:jc w:val="left"/>
        <w:rPr>
          <w:i w:val="0"/>
          <w:sz w:val="24"/>
        </w:rPr>
      </w:pPr>
      <w:r>
        <w:rPr>
          <w:i w:val="0"/>
          <w:sz w:val="24"/>
        </w:rPr>
        <w:t xml:space="preserve"> </w:t>
      </w:r>
      <w:r w:rsidR="00332C5A">
        <w:rPr>
          <w:i w:val="0"/>
          <w:sz w:val="24"/>
        </w:rPr>
        <w:t>Включите питание</w:t>
      </w:r>
      <w:r>
        <w:rPr>
          <w:i w:val="0"/>
          <w:sz w:val="24"/>
        </w:rPr>
        <w:t xml:space="preserve"> источника сигналов.</w:t>
      </w:r>
    </w:p>
    <w:p w:rsidR="00332C5A" w:rsidRPr="00332C5A" w:rsidRDefault="00332C5A" w:rsidP="00332C5A">
      <w:pPr>
        <w:pStyle w:val="3"/>
        <w:numPr>
          <w:ilvl w:val="0"/>
          <w:numId w:val="0"/>
        </w:numPr>
        <w:spacing w:after="120"/>
        <w:ind w:firstLine="567"/>
        <w:jc w:val="left"/>
        <w:rPr>
          <w:i w:val="0"/>
          <w:sz w:val="24"/>
        </w:rPr>
      </w:pPr>
      <w:r>
        <w:rPr>
          <w:i w:val="0"/>
          <w:sz w:val="24"/>
        </w:rPr>
        <w:t xml:space="preserve">Задайте на имитаторе ИС АВМ-КИВ </w:t>
      </w:r>
      <w:r w:rsidRPr="00332C5A">
        <w:rPr>
          <w:i w:val="0"/>
          <w:sz w:val="24"/>
        </w:rPr>
        <w:t>(</w:t>
      </w:r>
      <w:r>
        <w:rPr>
          <w:i w:val="0"/>
          <w:sz w:val="24"/>
        </w:rPr>
        <w:t xml:space="preserve">схема рис.10) напряжение </w:t>
      </w:r>
      <w:r>
        <w:rPr>
          <w:i w:val="0"/>
          <w:sz w:val="24"/>
          <w:lang w:val="en-US"/>
        </w:rPr>
        <w:t>U</w:t>
      </w:r>
      <w:r w:rsidRPr="00332C5A">
        <w:rPr>
          <w:i w:val="0"/>
          <w:sz w:val="24"/>
        </w:rPr>
        <w:t xml:space="preserve">1 </w:t>
      </w:r>
      <w:r>
        <w:rPr>
          <w:i w:val="0"/>
          <w:sz w:val="24"/>
        </w:rPr>
        <w:t xml:space="preserve">равным </w:t>
      </w:r>
      <w:r w:rsidR="00F91F09">
        <w:rPr>
          <w:i w:val="0"/>
          <w:sz w:val="24"/>
        </w:rPr>
        <w:t>60</w:t>
      </w:r>
      <w:r>
        <w:rPr>
          <w:i w:val="0"/>
          <w:sz w:val="24"/>
        </w:rPr>
        <w:t>,</w:t>
      </w:r>
      <w:r w:rsidR="00F91F09">
        <w:rPr>
          <w:i w:val="0"/>
          <w:sz w:val="24"/>
        </w:rPr>
        <w:t>0</w:t>
      </w:r>
      <w:r>
        <w:rPr>
          <w:i w:val="0"/>
          <w:sz w:val="24"/>
        </w:rPr>
        <w:t xml:space="preserve">В, ток </w:t>
      </w:r>
      <w:r>
        <w:rPr>
          <w:i w:val="0"/>
          <w:sz w:val="24"/>
          <w:lang w:val="en-US"/>
        </w:rPr>
        <w:t>I</w:t>
      </w:r>
      <w:r w:rsidRPr="00332C5A">
        <w:rPr>
          <w:i w:val="0"/>
          <w:sz w:val="24"/>
        </w:rPr>
        <w:t>1</w:t>
      </w:r>
      <w:r>
        <w:rPr>
          <w:i w:val="0"/>
          <w:sz w:val="24"/>
        </w:rPr>
        <w:t xml:space="preserve"> равным </w:t>
      </w:r>
      <w:r w:rsidR="00693D44">
        <w:rPr>
          <w:i w:val="0"/>
          <w:sz w:val="24"/>
        </w:rPr>
        <w:t>29</w:t>
      </w:r>
      <w:r>
        <w:rPr>
          <w:i w:val="0"/>
          <w:sz w:val="24"/>
        </w:rPr>
        <w:t xml:space="preserve"> мА, </w:t>
      </w:r>
      <w:r>
        <w:rPr>
          <w:i w:val="0"/>
          <w:sz w:val="24"/>
          <w:lang w:val="en-US"/>
        </w:rPr>
        <w:t>tg</w:t>
      </w:r>
      <w:r>
        <w:rPr>
          <w:rFonts w:cs="Times New Roman"/>
          <w:i w:val="0"/>
          <w:sz w:val="24"/>
          <w:lang w:val="en-US"/>
        </w:rPr>
        <w:t>δ</w:t>
      </w:r>
      <w:r w:rsidRPr="00332C5A">
        <w:rPr>
          <w:i w:val="0"/>
          <w:sz w:val="24"/>
        </w:rPr>
        <w:t xml:space="preserve"> </w:t>
      </w:r>
      <w:r>
        <w:rPr>
          <w:i w:val="0"/>
          <w:sz w:val="24"/>
        </w:rPr>
        <w:t>равным +0</w:t>
      </w:r>
      <w:r w:rsidRPr="00332C5A">
        <w:rPr>
          <w:i w:val="0"/>
          <w:sz w:val="24"/>
        </w:rPr>
        <w:t>,</w:t>
      </w:r>
      <w:r w:rsidR="00667603">
        <w:rPr>
          <w:i w:val="0"/>
          <w:sz w:val="24"/>
        </w:rPr>
        <w:t>2</w:t>
      </w:r>
      <w:r>
        <w:rPr>
          <w:i w:val="0"/>
          <w:sz w:val="24"/>
        </w:rPr>
        <w:t>%.</w:t>
      </w:r>
      <w:r w:rsidRPr="00332C5A">
        <w:rPr>
          <w:i w:val="0"/>
          <w:sz w:val="24"/>
        </w:rPr>
        <w:t xml:space="preserve"> </w:t>
      </w:r>
    </w:p>
    <w:p w:rsidR="00C36DB4" w:rsidRPr="003B138B" w:rsidRDefault="00720DF7" w:rsidP="00332C5A">
      <w:pPr>
        <w:pStyle w:val="3"/>
        <w:numPr>
          <w:ilvl w:val="0"/>
          <w:numId w:val="0"/>
        </w:numPr>
        <w:spacing w:after="120"/>
        <w:ind w:firstLine="567"/>
        <w:jc w:val="left"/>
        <w:rPr>
          <w:i w:val="0"/>
          <w:sz w:val="24"/>
        </w:rPr>
      </w:pPr>
      <w:r>
        <w:rPr>
          <w:i w:val="0"/>
          <w:sz w:val="24"/>
        </w:rPr>
        <w:t xml:space="preserve">При использовании </w:t>
      </w:r>
      <w:r w:rsidR="00C36DB4" w:rsidRPr="003B138B">
        <w:rPr>
          <w:i w:val="0"/>
          <w:sz w:val="24"/>
        </w:rPr>
        <w:t>РЕТОМ</w:t>
      </w:r>
      <w:r w:rsidR="00332C5A">
        <w:rPr>
          <w:i w:val="0"/>
          <w:sz w:val="24"/>
        </w:rPr>
        <w:t>-51</w:t>
      </w:r>
      <w:r>
        <w:rPr>
          <w:i w:val="0"/>
          <w:sz w:val="24"/>
        </w:rPr>
        <w:t xml:space="preserve"> (схема рис.</w:t>
      </w:r>
      <w:r w:rsidR="00332C5A">
        <w:rPr>
          <w:i w:val="0"/>
          <w:sz w:val="24"/>
        </w:rPr>
        <w:t xml:space="preserve">11) </w:t>
      </w:r>
      <w:r>
        <w:rPr>
          <w:i w:val="0"/>
          <w:sz w:val="24"/>
        </w:rPr>
        <w:t>следует</w:t>
      </w:r>
      <w:r w:rsidR="00C36DB4" w:rsidRPr="003B138B">
        <w:rPr>
          <w:i w:val="0"/>
          <w:sz w:val="24"/>
        </w:rPr>
        <w:t xml:space="preserve"> </w:t>
      </w:r>
      <w:r w:rsidR="00836FC5" w:rsidRPr="003B138B">
        <w:rPr>
          <w:i w:val="0"/>
          <w:sz w:val="24"/>
        </w:rPr>
        <w:t>вызвать на ТПК программу управления РЕТОМ</w:t>
      </w:r>
      <w:r w:rsidR="00C36DB4" w:rsidRPr="003B138B">
        <w:rPr>
          <w:i w:val="0"/>
          <w:sz w:val="24"/>
        </w:rPr>
        <w:t xml:space="preserve"> и войти в режим «Ручное управление выходами»</w:t>
      </w:r>
      <w:r w:rsidR="00836FC5" w:rsidRPr="003B138B">
        <w:rPr>
          <w:i w:val="0"/>
          <w:sz w:val="24"/>
        </w:rPr>
        <w:t>.</w:t>
      </w:r>
      <w:r w:rsidR="00C36DB4" w:rsidRPr="003B138B">
        <w:rPr>
          <w:i w:val="0"/>
          <w:sz w:val="24"/>
        </w:rPr>
        <w:t xml:space="preserve"> При выключенных</w:t>
      </w:r>
      <w:r w:rsidR="00836FC5" w:rsidRPr="003B138B">
        <w:rPr>
          <w:i w:val="0"/>
          <w:sz w:val="24"/>
        </w:rPr>
        <w:t xml:space="preserve"> </w:t>
      </w:r>
      <w:r w:rsidR="00C36DB4" w:rsidRPr="003B138B">
        <w:rPr>
          <w:i w:val="0"/>
          <w:sz w:val="24"/>
        </w:rPr>
        <w:t>выходах РЕТОМ зада</w:t>
      </w:r>
      <w:r w:rsidR="00332C5A">
        <w:rPr>
          <w:i w:val="0"/>
          <w:sz w:val="24"/>
        </w:rPr>
        <w:t>йте</w:t>
      </w:r>
      <w:r w:rsidR="00C36DB4" w:rsidRPr="003B138B">
        <w:rPr>
          <w:i w:val="0"/>
          <w:sz w:val="24"/>
        </w:rPr>
        <w:t xml:space="preserve"> </w:t>
      </w:r>
      <w:r w:rsidR="00F87FCE" w:rsidRPr="003B138B">
        <w:rPr>
          <w:i w:val="0"/>
          <w:sz w:val="24"/>
        </w:rPr>
        <w:t>частоту 5</w:t>
      </w:r>
      <w:r w:rsidR="00667603">
        <w:rPr>
          <w:i w:val="0"/>
          <w:sz w:val="24"/>
        </w:rPr>
        <w:t>1</w:t>
      </w:r>
      <w:r w:rsidR="00F87FCE" w:rsidRPr="003B138B">
        <w:rPr>
          <w:i w:val="0"/>
          <w:sz w:val="24"/>
        </w:rPr>
        <w:t xml:space="preserve">,0 Гц, </w:t>
      </w:r>
      <w:r w:rsidR="00B47C71" w:rsidRPr="003B138B">
        <w:rPr>
          <w:i w:val="0"/>
          <w:sz w:val="24"/>
        </w:rPr>
        <w:t>выходн</w:t>
      </w:r>
      <w:r>
        <w:rPr>
          <w:i w:val="0"/>
          <w:sz w:val="24"/>
        </w:rPr>
        <w:t>о</w:t>
      </w:r>
      <w:r w:rsidR="00B47C71" w:rsidRPr="003B138B">
        <w:rPr>
          <w:i w:val="0"/>
          <w:sz w:val="24"/>
        </w:rPr>
        <w:t xml:space="preserve">е   </w:t>
      </w:r>
      <w:r w:rsidR="00C36DB4" w:rsidRPr="003B138B">
        <w:rPr>
          <w:i w:val="0"/>
          <w:sz w:val="24"/>
        </w:rPr>
        <w:t>напряжени</w:t>
      </w:r>
      <w:r>
        <w:rPr>
          <w:i w:val="0"/>
          <w:sz w:val="24"/>
        </w:rPr>
        <w:t>е</w:t>
      </w:r>
      <w:r w:rsidR="00B47C71" w:rsidRPr="003B138B">
        <w:rPr>
          <w:i w:val="0"/>
          <w:sz w:val="24"/>
        </w:rPr>
        <w:t xml:space="preserve"> в </w:t>
      </w:r>
      <w:r>
        <w:rPr>
          <w:i w:val="0"/>
          <w:sz w:val="24"/>
        </w:rPr>
        <w:t>фазе А</w:t>
      </w:r>
      <w:r w:rsidR="00C36DB4" w:rsidRPr="003B138B">
        <w:rPr>
          <w:i w:val="0"/>
          <w:sz w:val="24"/>
        </w:rPr>
        <w:t xml:space="preserve"> на уровне </w:t>
      </w:r>
      <w:r w:rsidR="00DC155D">
        <w:rPr>
          <w:i w:val="0"/>
          <w:sz w:val="24"/>
        </w:rPr>
        <w:t>60,0</w:t>
      </w:r>
      <w:r w:rsidR="00F87FCE" w:rsidRPr="003B138B">
        <w:rPr>
          <w:i w:val="0"/>
          <w:sz w:val="24"/>
        </w:rPr>
        <w:t xml:space="preserve"> </w:t>
      </w:r>
      <w:r w:rsidR="00C36DB4" w:rsidRPr="003B138B">
        <w:rPr>
          <w:i w:val="0"/>
          <w:sz w:val="24"/>
        </w:rPr>
        <w:t xml:space="preserve">В с </w:t>
      </w:r>
      <w:r w:rsidR="00B47C71" w:rsidRPr="003B138B">
        <w:rPr>
          <w:i w:val="0"/>
          <w:sz w:val="24"/>
        </w:rPr>
        <w:t xml:space="preserve">углом </w:t>
      </w:r>
      <w:r w:rsidR="00C36DB4" w:rsidRPr="003B138B">
        <w:rPr>
          <w:i w:val="0"/>
          <w:sz w:val="24"/>
        </w:rPr>
        <w:t>0 градусов</w:t>
      </w:r>
      <w:r w:rsidR="00332C5A">
        <w:rPr>
          <w:i w:val="0"/>
          <w:sz w:val="24"/>
        </w:rPr>
        <w:t>,</w:t>
      </w:r>
      <w:r w:rsidR="00B47C71" w:rsidRPr="003B138B">
        <w:rPr>
          <w:i w:val="0"/>
          <w:sz w:val="24"/>
        </w:rPr>
        <w:t xml:space="preserve"> </w:t>
      </w:r>
      <w:r w:rsidR="00C36DB4" w:rsidRPr="003B138B">
        <w:rPr>
          <w:i w:val="0"/>
          <w:sz w:val="24"/>
        </w:rPr>
        <w:t>ток</w:t>
      </w:r>
      <w:r w:rsidR="00B47C71" w:rsidRPr="003B138B">
        <w:rPr>
          <w:i w:val="0"/>
          <w:sz w:val="24"/>
        </w:rPr>
        <w:t xml:space="preserve"> в </w:t>
      </w:r>
      <w:r w:rsidR="00332C5A">
        <w:rPr>
          <w:i w:val="0"/>
          <w:sz w:val="24"/>
        </w:rPr>
        <w:t>фазе А</w:t>
      </w:r>
      <w:r w:rsidR="00C36DB4" w:rsidRPr="003B138B">
        <w:rPr>
          <w:i w:val="0"/>
          <w:sz w:val="24"/>
        </w:rPr>
        <w:t xml:space="preserve"> на уровне </w:t>
      </w:r>
      <w:r w:rsidR="00332C5A">
        <w:rPr>
          <w:i w:val="0"/>
          <w:sz w:val="24"/>
        </w:rPr>
        <w:t>5</w:t>
      </w:r>
      <w:r w:rsidR="00C36DB4" w:rsidRPr="003B138B">
        <w:rPr>
          <w:i w:val="0"/>
          <w:sz w:val="24"/>
        </w:rPr>
        <w:t xml:space="preserve">А </w:t>
      </w:r>
      <w:r w:rsidR="00332C5A">
        <w:rPr>
          <w:i w:val="0"/>
          <w:sz w:val="24"/>
        </w:rPr>
        <w:t>с</w:t>
      </w:r>
      <w:r w:rsidR="00B47C71" w:rsidRPr="003B138B">
        <w:rPr>
          <w:i w:val="0"/>
          <w:sz w:val="24"/>
        </w:rPr>
        <w:t xml:space="preserve"> углом</w:t>
      </w:r>
      <w:r w:rsidR="00332C5A">
        <w:rPr>
          <w:i w:val="0"/>
          <w:sz w:val="24"/>
        </w:rPr>
        <w:t xml:space="preserve"> 89,9 градуса.</w:t>
      </w:r>
      <w:r w:rsidR="00F23014" w:rsidRPr="003B138B">
        <w:rPr>
          <w:i w:val="0"/>
          <w:sz w:val="24"/>
        </w:rPr>
        <w:t xml:space="preserve"> </w:t>
      </w:r>
      <w:bookmarkEnd w:id="40"/>
      <w:r w:rsidR="00332C5A" w:rsidRPr="003B138B">
        <w:rPr>
          <w:i w:val="0"/>
          <w:sz w:val="24"/>
        </w:rPr>
        <w:t>Включит</w:t>
      </w:r>
      <w:r w:rsidR="00332C5A">
        <w:rPr>
          <w:i w:val="0"/>
          <w:sz w:val="24"/>
        </w:rPr>
        <w:t>е</w:t>
      </w:r>
      <w:r w:rsidR="00332C5A" w:rsidRPr="003B138B">
        <w:rPr>
          <w:i w:val="0"/>
          <w:sz w:val="24"/>
        </w:rPr>
        <w:t xml:space="preserve"> выходы РЕТОМ.</w:t>
      </w:r>
    </w:p>
    <w:p w:rsidR="00F87FCE" w:rsidRPr="003B138B" w:rsidRDefault="00F87FCE" w:rsidP="00EF220F">
      <w:pPr>
        <w:pStyle w:val="3"/>
        <w:spacing w:before="120" w:after="120"/>
        <w:ind w:left="0" w:firstLine="709"/>
        <w:rPr>
          <w:i w:val="0"/>
          <w:sz w:val="24"/>
        </w:rPr>
      </w:pPr>
      <w:bookmarkStart w:id="63" w:name="_Toc418752111"/>
      <w:r w:rsidRPr="003B138B">
        <w:rPr>
          <w:i w:val="0"/>
          <w:sz w:val="24"/>
        </w:rPr>
        <w:t xml:space="preserve">По показаниям </w:t>
      </w:r>
      <w:r w:rsidR="000C166F">
        <w:rPr>
          <w:i w:val="0"/>
          <w:sz w:val="24"/>
        </w:rPr>
        <w:t>Энергомонитора</w:t>
      </w:r>
      <w:r w:rsidRPr="003B138B">
        <w:rPr>
          <w:i w:val="0"/>
          <w:sz w:val="24"/>
        </w:rPr>
        <w:t xml:space="preserve"> убедит</w:t>
      </w:r>
      <w:r w:rsidR="000C166F">
        <w:rPr>
          <w:i w:val="0"/>
          <w:sz w:val="24"/>
        </w:rPr>
        <w:t>есь</w:t>
      </w:r>
      <w:r w:rsidRPr="003B138B">
        <w:rPr>
          <w:i w:val="0"/>
          <w:sz w:val="24"/>
        </w:rPr>
        <w:t xml:space="preserve">, что </w:t>
      </w:r>
      <w:bookmarkEnd w:id="63"/>
      <w:r w:rsidR="000C166F">
        <w:rPr>
          <w:i w:val="0"/>
          <w:sz w:val="24"/>
        </w:rPr>
        <w:t xml:space="preserve">входное напряжение </w:t>
      </w:r>
      <w:r w:rsidR="009419FB">
        <w:rPr>
          <w:i w:val="0"/>
          <w:sz w:val="24"/>
        </w:rPr>
        <w:t xml:space="preserve">от </w:t>
      </w:r>
      <w:r w:rsidR="000C166F">
        <w:rPr>
          <w:i w:val="0"/>
          <w:sz w:val="24"/>
        </w:rPr>
        <w:t xml:space="preserve">источника составляет </w:t>
      </w:r>
      <w:r w:rsidR="00DC155D">
        <w:rPr>
          <w:i w:val="0"/>
          <w:sz w:val="24"/>
        </w:rPr>
        <w:t>60</w:t>
      </w:r>
      <w:r w:rsidR="000C166F">
        <w:rPr>
          <w:rFonts w:cs="Times New Roman"/>
          <w:i w:val="0"/>
          <w:sz w:val="24"/>
        </w:rPr>
        <w:t>±</w:t>
      </w:r>
      <w:r w:rsidR="000C166F">
        <w:rPr>
          <w:i w:val="0"/>
          <w:sz w:val="24"/>
        </w:rPr>
        <w:t>0,25В, ток – 0,500</w:t>
      </w:r>
      <w:r w:rsidR="000C166F">
        <w:rPr>
          <w:rFonts w:cs="Times New Roman"/>
          <w:i w:val="0"/>
          <w:sz w:val="24"/>
        </w:rPr>
        <w:t>±25мА, частота – 5</w:t>
      </w:r>
      <w:r w:rsidR="00667603">
        <w:rPr>
          <w:rFonts w:cs="Times New Roman"/>
          <w:i w:val="0"/>
          <w:sz w:val="24"/>
        </w:rPr>
        <w:t>1</w:t>
      </w:r>
      <w:r w:rsidR="000C166F">
        <w:rPr>
          <w:rFonts w:cs="Times New Roman"/>
          <w:i w:val="0"/>
          <w:sz w:val="24"/>
        </w:rPr>
        <w:t>,0±0,05Гц.</w:t>
      </w:r>
    </w:p>
    <w:p w:rsidR="00F23014" w:rsidRDefault="00F87FCE" w:rsidP="00836FC5">
      <w:pPr>
        <w:pStyle w:val="3"/>
        <w:spacing w:after="120"/>
        <w:ind w:left="0" w:firstLine="709"/>
        <w:rPr>
          <w:i w:val="0"/>
          <w:sz w:val="24"/>
        </w:rPr>
      </w:pPr>
      <w:bookmarkStart w:id="64" w:name="_Toc418752112"/>
      <w:r w:rsidRPr="003B138B">
        <w:rPr>
          <w:i w:val="0"/>
          <w:sz w:val="24"/>
        </w:rPr>
        <w:t>Убедит</w:t>
      </w:r>
      <w:r w:rsidR="000C166F">
        <w:rPr>
          <w:i w:val="0"/>
          <w:sz w:val="24"/>
        </w:rPr>
        <w:t>есь</w:t>
      </w:r>
      <w:r w:rsidRPr="003B138B">
        <w:rPr>
          <w:i w:val="0"/>
          <w:sz w:val="24"/>
        </w:rPr>
        <w:t>, что</w:t>
      </w:r>
      <w:r w:rsidR="00C36DB4" w:rsidRPr="003B138B">
        <w:rPr>
          <w:i w:val="0"/>
          <w:sz w:val="24"/>
        </w:rPr>
        <w:t xml:space="preserve"> частота мигания светодиода </w:t>
      </w:r>
      <w:r w:rsidR="007F3B35" w:rsidRPr="003B138B">
        <w:rPr>
          <w:i w:val="0"/>
          <w:sz w:val="24"/>
        </w:rPr>
        <w:t>«Работа»</w:t>
      </w:r>
      <w:r w:rsidR="00C36DB4" w:rsidRPr="003B138B">
        <w:rPr>
          <w:i w:val="0"/>
          <w:sz w:val="24"/>
        </w:rPr>
        <w:t xml:space="preserve">  на лицевой панели проверяемого модуля увеличи</w:t>
      </w:r>
      <w:r w:rsidRPr="003B138B">
        <w:rPr>
          <w:i w:val="0"/>
          <w:sz w:val="24"/>
        </w:rPr>
        <w:t>лась</w:t>
      </w:r>
      <w:r w:rsidR="00C36DB4" w:rsidRPr="003B138B">
        <w:rPr>
          <w:i w:val="0"/>
          <w:sz w:val="24"/>
        </w:rPr>
        <w:t xml:space="preserve"> до 1 Гц. Это свидетельствует о том, что по крайней мере на одном из входов </w:t>
      </w:r>
      <w:r w:rsidR="00F23014" w:rsidRPr="003B138B">
        <w:rPr>
          <w:i w:val="0"/>
          <w:sz w:val="24"/>
        </w:rPr>
        <w:t xml:space="preserve">модулем </w:t>
      </w:r>
      <w:r w:rsidR="00C36DB4" w:rsidRPr="003B138B">
        <w:rPr>
          <w:i w:val="0"/>
          <w:sz w:val="24"/>
        </w:rPr>
        <w:t>зафиксирован достаточный уровень</w:t>
      </w:r>
      <w:r w:rsidR="00F23014" w:rsidRPr="003B138B">
        <w:rPr>
          <w:i w:val="0"/>
          <w:sz w:val="24"/>
        </w:rPr>
        <w:t xml:space="preserve"> переменной составляющей сигнала.</w:t>
      </w:r>
      <w:bookmarkEnd w:id="64"/>
    </w:p>
    <w:p w:rsidR="00830833" w:rsidRPr="00830833" w:rsidRDefault="00830833" w:rsidP="00830833">
      <w:pPr>
        <w:pStyle w:val="3"/>
        <w:spacing w:after="120"/>
        <w:ind w:left="0" w:firstLine="709"/>
        <w:rPr>
          <w:i w:val="0"/>
          <w:sz w:val="24"/>
        </w:rPr>
      </w:pPr>
      <w:r>
        <w:rPr>
          <w:i w:val="0"/>
          <w:sz w:val="24"/>
        </w:rPr>
        <w:t>Для модуля МНК3: установите на магазине сопротивлений сопротивление 100,0 Ом.</w:t>
      </w:r>
    </w:p>
    <w:p w:rsidR="0009082F" w:rsidRPr="003B138B" w:rsidRDefault="00F87FCE" w:rsidP="0009082F">
      <w:pPr>
        <w:pStyle w:val="3"/>
        <w:spacing w:after="120"/>
        <w:ind w:left="0" w:firstLine="709"/>
        <w:rPr>
          <w:i w:val="0"/>
          <w:sz w:val="24"/>
        </w:rPr>
      </w:pPr>
      <w:bookmarkStart w:id="65" w:name="_Toc418752113"/>
      <w:r w:rsidRPr="003B138B">
        <w:rPr>
          <w:i w:val="0"/>
          <w:sz w:val="24"/>
        </w:rPr>
        <w:t xml:space="preserve">Не менее, чем через 15 секунд </w:t>
      </w:r>
      <w:r w:rsidR="00BA65E6" w:rsidRPr="003B138B">
        <w:rPr>
          <w:i w:val="0"/>
          <w:sz w:val="24"/>
        </w:rPr>
        <w:t xml:space="preserve">после включения выходов РЕТОМ </w:t>
      </w:r>
      <w:r w:rsidR="00F23014" w:rsidRPr="003B138B">
        <w:rPr>
          <w:i w:val="0"/>
          <w:sz w:val="24"/>
        </w:rPr>
        <w:t>в окне конфигуратора нажать кнопку «Получить результаты измерений</w:t>
      </w:r>
      <w:r w:rsidR="00BA65E6" w:rsidRPr="003B138B">
        <w:rPr>
          <w:i w:val="0"/>
          <w:sz w:val="24"/>
        </w:rPr>
        <w:t xml:space="preserve"> без настройки</w:t>
      </w:r>
      <w:r w:rsidR="00F23014" w:rsidRPr="003B138B">
        <w:rPr>
          <w:i w:val="0"/>
          <w:sz w:val="24"/>
        </w:rPr>
        <w:t xml:space="preserve">». Конфигуратор выдает в модуль команду </w:t>
      </w:r>
      <w:r w:rsidR="007F3B35" w:rsidRPr="003B138B">
        <w:rPr>
          <w:b/>
          <w:i w:val="0"/>
          <w:sz w:val="24"/>
          <w:lang w:val="en-US"/>
        </w:rPr>
        <w:t>GBda</w:t>
      </w:r>
      <w:r w:rsidR="00F23014" w:rsidRPr="003B138B">
        <w:rPr>
          <w:i w:val="0"/>
          <w:sz w:val="24"/>
        </w:rPr>
        <w:t xml:space="preserve"> «</w:t>
      </w:r>
      <w:r w:rsidR="00BA65E6" w:rsidRPr="003B138B">
        <w:rPr>
          <w:i w:val="0"/>
          <w:sz w:val="24"/>
        </w:rPr>
        <w:t>Запрос блока данных без настройки</w:t>
      </w:r>
      <w:r w:rsidR="00F23014" w:rsidRPr="003B138B">
        <w:rPr>
          <w:i w:val="0"/>
          <w:sz w:val="24"/>
        </w:rPr>
        <w:t>»</w:t>
      </w:r>
      <w:r w:rsidR="00BA65E6" w:rsidRPr="003B138B">
        <w:rPr>
          <w:i w:val="0"/>
          <w:sz w:val="24"/>
        </w:rPr>
        <w:t xml:space="preserve"> и</w:t>
      </w:r>
      <w:r w:rsidR="00F23014" w:rsidRPr="003B138B">
        <w:rPr>
          <w:i w:val="0"/>
          <w:sz w:val="24"/>
        </w:rPr>
        <w:t xml:space="preserve"> получает в ответ блок </w:t>
      </w:r>
      <w:r w:rsidR="00EF220F" w:rsidRPr="003B138B">
        <w:rPr>
          <w:i w:val="0"/>
          <w:sz w:val="24"/>
        </w:rPr>
        <w:t xml:space="preserve">Bda из 6 </w:t>
      </w:r>
      <w:r w:rsidR="00F23014" w:rsidRPr="003B138B">
        <w:rPr>
          <w:i w:val="0"/>
          <w:sz w:val="24"/>
        </w:rPr>
        <w:t xml:space="preserve">измеренных </w:t>
      </w:r>
      <w:r w:rsidR="00EF220F" w:rsidRPr="003B138B">
        <w:rPr>
          <w:i w:val="0"/>
          <w:sz w:val="24"/>
        </w:rPr>
        <w:t xml:space="preserve">действующих значений входных сигналов </w:t>
      </w:r>
      <w:r w:rsidR="00BA65E6" w:rsidRPr="003B138B">
        <w:rPr>
          <w:i w:val="0"/>
          <w:sz w:val="24"/>
        </w:rPr>
        <w:t>в масштабе АЦП</w:t>
      </w:r>
      <w:r w:rsidR="00F91F09">
        <w:rPr>
          <w:i w:val="0"/>
          <w:sz w:val="24"/>
        </w:rPr>
        <w:t xml:space="preserve"> ПВТН, напряжение на входе измерения температуры от термометра </w:t>
      </w:r>
      <w:r w:rsidR="00F91F09">
        <w:rPr>
          <w:i w:val="0"/>
          <w:sz w:val="24"/>
          <w:lang w:val="en-US"/>
        </w:rPr>
        <w:t>Pt</w:t>
      </w:r>
      <w:r w:rsidR="00F91F09" w:rsidRPr="00F91F09">
        <w:rPr>
          <w:i w:val="0"/>
          <w:sz w:val="24"/>
        </w:rPr>
        <w:t xml:space="preserve">100 </w:t>
      </w:r>
      <w:r w:rsidR="00F91F09">
        <w:rPr>
          <w:i w:val="0"/>
          <w:sz w:val="24"/>
        </w:rPr>
        <w:t>в</w:t>
      </w:r>
      <w:r w:rsidR="001D67ED" w:rsidRPr="003B138B">
        <w:rPr>
          <w:i w:val="0"/>
          <w:sz w:val="24"/>
        </w:rPr>
        <w:t xml:space="preserve"> </w:t>
      </w:r>
      <w:r w:rsidR="00F91F09">
        <w:rPr>
          <w:i w:val="0"/>
          <w:sz w:val="24"/>
        </w:rPr>
        <w:t xml:space="preserve">масштабе встроенного </w:t>
      </w:r>
      <w:r w:rsidR="00DC155D">
        <w:rPr>
          <w:i w:val="0"/>
          <w:sz w:val="24"/>
        </w:rPr>
        <w:t xml:space="preserve">в микроконтроллер </w:t>
      </w:r>
      <w:r w:rsidR="00F91F09">
        <w:rPr>
          <w:i w:val="0"/>
          <w:sz w:val="24"/>
        </w:rPr>
        <w:t xml:space="preserve">АЦП, </w:t>
      </w:r>
      <w:r w:rsidR="001D67ED" w:rsidRPr="003B138B">
        <w:rPr>
          <w:i w:val="0"/>
          <w:sz w:val="24"/>
        </w:rPr>
        <w:t>и значения частоты</w:t>
      </w:r>
      <w:r w:rsidR="00F91F09">
        <w:rPr>
          <w:i w:val="0"/>
          <w:sz w:val="24"/>
        </w:rPr>
        <w:t xml:space="preserve"> в Гц</w:t>
      </w:r>
      <w:r w:rsidR="007F3B35" w:rsidRPr="003B138B">
        <w:rPr>
          <w:i w:val="0"/>
          <w:sz w:val="24"/>
        </w:rPr>
        <w:t>.</w:t>
      </w:r>
      <w:bookmarkEnd w:id="65"/>
    </w:p>
    <w:p w:rsidR="0009082F" w:rsidRPr="003B138B" w:rsidRDefault="0009082F" w:rsidP="0009082F">
      <w:pPr>
        <w:pStyle w:val="3"/>
        <w:numPr>
          <w:ilvl w:val="0"/>
          <w:numId w:val="0"/>
        </w:numPr>
        <w:spacing w:after="120"/>
        <w:ind w:left="709"/>
        <w:jc w:val="left"/>
        <w:rPr>
          <w:i w:val="0"/>
          <w:sz w:val="24"/>
        </w:rPr>
      </w:pPr>
      <w:bookmarkStart w:id="66" w:name="_Toc418752116"/>
      <w:r w:rsidRPr="003B138B">
        <w:rPr>
          <w:i w:val="0"/>
          <w:sz w:val="24"/>
        </w:rPr>
        <w:t xml:space="preserve">Состав блока </w:t>
      </w:r>
      <w:r w:rsidR="007F3B35" w:rsidRPr="003B138B">
        <w:rPr>
          <w:b/>
          <w:i w:val="0"/>
          <w:sz w:val="24"/>
          <w:lang w:val="en-US"/>
        </w:rPr>
        <w:t>Bda</w:t>
      </w:r>
      <w:r w:rsidRPr="003B138B">
        <w:rPr>
          <w:i w:val="0"/>
          <w:sz w:val="24"/>
        </w:rPr>
        <w:t>:</w:t>
      </w:r>
      <w:bookmarkEnd w:id="66"/>
    </w:p>
    <w:p w:rsidR="00F91F09" w:rsidRPr="00F91F09" w:rsidRDefault="00F91F09" w:rsidP="00F91F09">
      <w:pPr>
        <w:rPr>
          <w:sz w:val="24"/>
        </w:rPr>
      </w:pPr>
      <w:r w:rsidRPr="00F91F09">
        <w:rPr>
          <w:sz w:val="24"/>
          <w:lang w:val="en-US"/>
        </w:rPr>
        <w:t>typedef</w:t>
      </w:r>
      <w:r w:rsidRPr="00F91F09">
        <w:rPr>
          <w:sz w:val="24"/>
        </w:rPr>
        <w:t xml:space="preserve"> </w:t>
      </w:r>
      <w:r w:rsidRPr="00F91F09">
        <w:rPr>
          <w:sz w:val="24"/>
          <w:lang w:val="en-US"/>
        </w:rPr>
        <w:t>struct</w:t>
      </w:r>
      <w:r w:rsidRPr="00F91F09">
        <w:rPr>
          <w:sz w:val="24"/>
        </w:rPr>
        <w:t xml:space="preserve"> {</w:t>
      </w:r>
      <w:r w:rsidRPr="00F91F09">
        <w:rPr>
          <w:sz w:val="24"/>
        </w:rPr>
        <w:tab/>
        <w:t>//</w:t>
      </w:r>
      <w:r w:rsidRPr="00F91F09">
        <w:rPr>
          <w:sz w:val="24"/>
        </w:rPr>
        <w:tab/>
      </w:r>
      <w:r>
        <w:rPr>
          <w:sz w:val="24"/>
        </w:rPr>
        <w:t>Оцифрованные сигналы в масштабах АЦП и частота в Гц</w:t>
      </w:r>
      <w:r w:rsidRPr="00F91F09">
        <w:rPr>
          <w:sz w:val="24"/>
        </w:rPr>
        <w:t>:</w:t>
      </w:r>
    </w:p>
    <w:p w:rsidR="00F91F09" w:rsidRPr="00F91F09" w:rsidRDefault="00F91F09" w:rsidP="00F91F09">
      <w:pPr>
        <w:rPr>
          <w:sz w:val="24"/>
          <w:lang w:val="en-US"/>
        </w:rPr>
      </w:pPr>
      <w:r w:rsidRPr="00F91F09">
        <w:rPr>
          <w:sz w:val="24"/>
          <w:lang w:val="en-US"/>
        </w:rPr>
        <w:t>float</w:t>
      </w:r>
      <w:r w:rsidR="00830833" w:rsidRPr="00830833">
        <w:rPr>
          <w:sz w:val="24"/>
          <w:lang w:val="en-US"/>
        </w:rPr>
        <w:t xml:space="preserve"> </w:t>
      </w:r>
      <w:r w:rsidR="00830833">
        <w:rPr>
          <w:sz w:val="24"/>
          <w:lang w:val="en-US"/>
        </w:rPr>
        <w:t>Bda</w:t>
      </w:r>
      <w:r w:rsidR="00830833" w:rsidRPr="00BA7D3B">
        <w:rPr>
          <w:sz w:val="24"/>
          <w:lang w:val="en-US"/>
        </w:rPr>
        <w:t>.</w:t>
      </w:r>
      <w:r w:rsidR="00830833" w:rsidRPr="00F91F09">
        <w:rPr>
          <w:sz w:val="24"/>
          <w:lang w:val="en-US"/>
        </w:rPr>
        <w:t>Ueff</w:t>
      </w:r>
      <w:r w:rsidR="00830833" w:rsidRPr="00BA7D3B">
        <w:rPr>
          <w:sz w:val="24"/>
          <w:lang w:val="en-US"/>
        </w:rPr>
        <w:t>_</w:t>
      </w:r>
      <w:r w:rsidR="00830833" w:rsidRPr="00F91F09">
        <w:rPr>
          <w:sz w:val="24"/>
          <w:lang w:val="en-US"/>
        </w:rPr>
        <w:t>ADC</w:t>
      </w:r>
      <w:r w:rsidR="00830833" w:rsidRPr="00BA7D3B">
        <w:rPr>
          <w:sz w:val="24"/>
          <w:lang w:val="en-US"/>
        </w:rPr>
        <w:t>[6]</w:t>
      </w:r>
      <w:r w:rsidRPr="00F91F09">
        <w:rPr>
          <w:sz w:val="24"/>
          <w:lang w:val="en-US"/>
        </w:rPr>
        <w:t xml:space="preserve">;  </w:t>
      </w:r>
      <w:r w:rsidRPr="00F91F09">
        <w:rPr>
          <w:sz w:val="24"/>
          <w:lang w:val="en-US"/>
        </w:rPr>
        <w:tab/>
        <w:t xml:space="preserve"> </w:t>
      </w:r>
    </w:p>
    <w:p w:rsidR="00F91F09" w:rsidRPr="00F91F09" w:rsidRDefault="00F91F09" w:rsidP="00F91F09">
      <w:pPr>
        <w:rPr>
          <w:sz w:val="24"/>
          <w:lang w:val="en-US"/>
        </w:rPr>
      </w:pPr>
      <w:r w:rsidRPr="00F91F09">
        <w:rPr>
          <w:sz w:val="24"/>
          <w:lang w:val="en-US"/>
        </w:rPr>
        <w:t>float Frequency;</w:t>
      </w:r>
    </w:p>
    <w:p w:rsidR="00F91F09" w:rsidRPr="00BA7D3B" w:rsidRDefault="00F91F09" w:rsidP="00F91F09">
      <w:pPr>
        <w:rPr>
          <w:sz w:val="24"/>
        </w:rPr>
      </w:pPr>
      <w:r w:rsidRPr="00F91F09">
        <w:rPr>
          <w:sz w:val="24"/>
          <w:lang w:val="en-US"/>
        </w:rPr>
        <w:t>float</w:t>
      </w:r>
      <w:r w:rsidRPr="00BA7D3B">
        <w:rPr>
          <w:sz w:val="24"/>
        </w:rPr>
        <w:t xml:space="preserve"> </w:t>
      </w:r>
      <w:r w:rsidRPr="00F91F09">
        <w:rPr>
          <w:sz w:val="24"/>
          <w:lang w:val="en-US"/>
        </w:rPr>
        <w:t>Pt</w:t>
      </w:r>
      <w:r w:rsidRPr="00BA7D3B">
        <w:rPr>
          <w:sz w:val="24"/>
        </w:rPr>
        <w:t>100;</w:t>
      </w:r>
    </w:p>
    <w:p w:rsidR="0009082F" w:rsidRDefault="00F91F09" w:rsidP="00F91F09">
      <w:pPr>
        <w:rPr>
          <w:sz w:val="24"/>
        </w:rPr>
      </w:pPr>
      <w:r w:rsidRPr="00667603">
        <w:rPr>
          <w:sz w:val="24"/>
        </w:rPr>
        <w:t>}</w:t>
      </w:r>
      <w:r w:rsidRPr="00F91F09">
        <w:rPr>
          <w:sz w:val="24"/>
          <w:lang w:val="en-US"/>
        </w:rPr>
        <w:t>Bda</w:t>
      </w:r>
      <w:r w:rsidRPr="00667603">
        <w:rPr>
          <w:sz w:val="24"/>
        </w:rPr>
        <w:t>_</w:t>
      </w:r>
      <w:r w:rsidRPr="00F91F09">
        <w:rPr>
          <w:sz w:val="24"/>
          <w:lang w:val="en-US"/>
        </w:rPr>
        <w:t>struct</w:t>
      </w:r>
      <w:r w:rsidRPr="00667603">
        <w:rPr>
          <w:sz w:val="24"/>
        </w:rPr>
        <w:t>;</w:t>
      </w:r>
    </w:p>
    <w:p w:rsidR="00F91F09" w:rsidRPr="00F91F09" w:rsidRDefault="00F91F09" w:rsidP="00F91F09">
      <w:pPr>
        <w:rPr>
          <w:sz w:val="24"/>
        </w:rPr>
      </w:pPr>
    </w:p>
    <w:p w:rsidR="00F05534" w:rsidRPr="003B138B" w:rsidRDefault="001D67ED" w:rsidP="00925F1F">
      <w:pPr>
        <w:ind w:firstLine="0"/>
        <w:jc w:val="left"/>
        <w:rPr>
          <w:sz w:val="24"/>
        </w:rPr>
      </w:pPr>
      <w:r w:rsidRPr="003B138B">
        <w:rPr>
          <w:sz w:val="24"/>
        </w:rPr>
        <w:t>Действующие з</w:t>
      </w:r>
      <w:r w:rsidR="00F05534" w:rsidRPr="003B138B">
        <w:rPr>
          <w:sz w:val="24"/>
        </w:rPr>
        <w:t xml:space="preserve">начения сигналов </w:t>
      </w:r>
      <w:r w:rsidR="0074792A">
        <w:rPr>
          <w:sz w:val="24"/>
        </w:rPr>
        <w:t xml:space="preserve">во всех 6 каналах </w:t>
      </w:r>
      <w:r w:rsidR="0074792A">
        <w:rPr>
          <w:sz w:val="24"/>
          <w:lang w:val="en-US"/>
        </w:rPr>
        <w:t>Bda</w:t>
      </w:r>
      <w:r w:rsidR="0074792A" w:rsidRPr="0074792A">
        <w:rPr>
          <w:sz w:val="24"/>
        </w:rPr>
        <w:t>.</w:t>
      </w:r>
      <w:r w:rsidR="0074792A" w:rsidRPr="00F91F09">
        <w:rPr>
          <w:sz w:val="24"/>
          <w:lang w:val="en-US"/>
        </w:rPr>
        <w:t>Ueff</w:t>
      </w:r>
      <w:r w:rsidR="0074792A" w:rsidRPr="0074792A">
        <w:rPr>
          <w:sz w:val="24"/>
        </w:rPr>
        <w:t>_</w:t>
      </w:r>
      <w:r w:rsidR="0074792A" w:rsidRPr="00F91F09">
        <w:rPr>
          <w:sz w:val="24"/>
          <w:lang w:val="en-US"/>
        </w:rPr>
        <w:t>ADC</w:t>
      </w:r>
      <w:r w:rsidR="0074792A" w:rsidRPr="0074792A">
        <w:rPr>
          <w:sz w:val="24"/>
        </w:rPr>
        <w:t xml:space="preserve">[6] </w:t>
      </w:r>
      <w:r w:rsidR="00F05534" w:rsidRPr="003B138B">
        <w:rPr>
          <w:sz w:val="24"/>
        </w:rPr>
        <w:t>должны лежать в пределах</w:t>
      </w:r>
      <w:r w:rsidR="0074792A" w:rsidRPr="0074792A">
        <w:rPr>
          <w:sz w:val="24"/>
        </w:rPr>
        <w:t xml:space="preserve"> </w:t>
      </w:r>
      <w:r w:rsidR="0022424C" w:rsidRPr="003B138B">
        <w:rPr>
          <w:rFonts w:cs="Times New Roman"/>
          <w:sz w:val="24"/>
        </w:rPr>
        <w:t xml:space="preserve"> </w:t>
      </w:r>
      <w:r w:rsidR="0074792A">
        <w:rPr>
          <w:rFonts w:cs="Times New Roman"/>
          <w:sz w:val="24"/>
        </w:rPr>
        <w:t xml:space="preserve">2 150 000 </w:t>
      </w:r>
      <w:r w:rsidR="00780E62" w:rsidRPr="003B138B">
        <w:rPr>
          <w:rFonts w:cs="Times New Roman"/>
          <w:sz w:val="24"/>
        </w:rPr>
        <w:t xml:space="preserve"> </w:t>
      </w:r>
      <w:r w:rsidR="0074792A">
        <w:rPr>
          <w:rFonts w:cs="Times New Roman"/>
          <w:sz w:val="24"/>
        </w:rPr>
        <w:t xml:space="preserve">± </w:t>
      </w:r>
      <w:r w:rsidR="00B40EB6">
        <w:rPr>
          <w:rFonts w:cs="Times New Roman"/>
          <w:sz w:val="24"/>
        </w:rPr>
        <w:t>1</w:t>
      </w:r>
      <w:r w:rsidR="0074792A">
        <w:rPr>
          <w:rFonts w:cs="Times New Roman"/>
          <w:sz w:val="24"/>
        </w:rPr>
        <w:t xml:space="preserve">50 000 </w:t>
      </w:r>
      <w:r w:rsidR="00F05534" w:rsidRPr="003B138B">
        <w:rPr>
          <w:rFonts w:cs="Times New Roman"/>
          <w:sz w:val="24"/>
        </w:rPr>
        <w:t>ед.,</w:t>
      </w:r>
      <w:r w:rsidR="0074792A" w:rsidRPr="0074792A">
        <w:rPr>
          <w:rFonts w:cs="Times New Roman"/>
          <w:sz w:val="24"/>
        </w:rPr>
        <w:br/>
      </w:r>
      <w:r w:rsidR="0074792A">
        <w:rPr>
          <w:rFonts w:cs="Times New Roman"/>
          <w:sz w:val="24"/>
        </w:rPr>
        <w:t>код сопротивления на термометре – в пределах</w:t>
      </w:r>
      <w:r w:rsidR="00925F1F">
        <w:rPr>
          <w:rFonts w:cs="Times New Roman"/>
          <w:sz w:val="24"/>
        </w:rPr>
        <w:t xml:space="preserve">  </w:t>
      </w:r>
      <w:r w:rsidR="00B40EB6">
        <w:rPr>
          <w:rFonts w:cs="Times New Roman"/>
          <w:sz w:val="24"/>
        </w:rPr>
        <w:t>1175</w:t>
      </w:r>
      <w:r w:rsidR="00925F1F">
        <w:rPr>
          <w:rFonts w:cs="Times New Roman"/>
          <w:sz w:val="24"/>
        </w:rPr>
        <w:t xml:space="preserve"> </w:t>
      </w:r>
      <w:r w:rsidR="00925F1F" w:rsidRPr="003B138B">
        <w:rPr>
          <w:rFonts w:cs="Times New Roman"/>
          <w:sz w:val="24"/>
        </w:rPr>
        <w:t>±</w:t>
      </w:r>
      <w:r w:rsidR="00925F1F">
        <w:rPr>
          <w:rFonts w:cs="Times New Roman"/>
          <w:sz w:val="24"/>
        </w:rPr>
        <w:t xml:space="preserve"> </w:t>
      </w:r>
      <w:r w:rsidR="00B40EB6">
        <w:rPr>
          <w:rFonts w:cs="Times New Roman"/>
          <w:sz w:val="24"/>
        </w:rPr>
        <w:t>120</w:t>
      </w:r>
      <w:r w:rsidR="00925F1F">
        <w:rPr>
          <w:rFonts w:cs="Times New Roman"/>
          <w:sz w:val="24"/>
        </w:rPr>
        <w:t xml:space="preserve"> </w:t>
      </w:r>
      <w:r w:rsidR="00925F1F" w:rsidRPr="003B138B">
        <w:rPr>
          <w:rFonts w:cs="Times New Roman"/>
          <w:sz w:val="24"/>
        </w:rPr>
        <w:t>ед.</w:t>
      </w:r>
      <w:r w:rsidR="00925F1F">
        <w:rPr>
          <w:rFonts w:cs="Times New Roman"/>
          <w:sz w:val="24"/>
        </w:rPr>
        <w:t>,</w:t>
      </w:r>
      <w:r w:rsidR="00925F1F">
        <w:rPr>
          <w:rFonts w:cs="Times New Roman"/>
          <w:sz w:val="24"/>
        </w:rPr>
        <w:br/>
      </w:r>
      <w:r w:rsidR="00925F1F">
        <w:rPr>
          <w:sz w:val="24"/>
        </w:rPr>
        <w:t>з</w:t>
      </w:r>
      <w:r w:rsidRPr="003B138B">
        <w:rPr>
          <w:sz w:val="24"/>
        </w:rPr>
        <w:t xml:space="preserve">начение измеренной частоты </w:t>
      </w:r>
      <w:r w:rsidR="00925F1F">
        <w:rPr>
          <w:sz w:val="24"/>
        </w:rPr>
        <w:t xml:space="preserve">не </w:t>
      </w:r>
      <w:r w:rsidRPr="003B138B">
        <w:rPr>
          <w:sz w:val="24"/>
        </w:rPr>
        <w:t xml:space="preserve">должно </w:t>
      </w:r>
      <w:r w:rsidR="00925F1F">
        <w:rPr>
          <w:sz w:val="24"/>
        </w:rPr>
        <w:t xml:space="preserve">отличаться от показаний Энергомонитора более, чем на </w:t>
      </w:r>
      <w:r w:rsidRPr="003B138B">
        <w:rPr>
          <w:sz w:val="24"/>
        </w:rPr>
        <w:t xml:space="preserve"> </w:t>
      </w:r>
      <w:r w:rsidRPr="003B138B">
        <w:rPr>
          <w:rFonts w:cs="Times New Roman"/>
          <w:sz w:val="24"/>
        </w:rPr>
        <w:t xml:space="preserve">± </w:t>
      </w:r>
      <w:r w:rsidRPr="003B138B">
        <w:rPr>
          <w:sz w:val="24"/>
        </w:rPr>
        <w:t>0,05 Гц.</w:t>
      </w:r>
      <w:r w:rsidR="00F05534" w:rsidRPr="003B138B">
        <w:rPr>
          <w:sz w:val="24"/>
        </w:rPr>
        <w:br/>
        <w:t xml:space="preserve"> </w:t>
      </w:r>
    </w:p>
    <w:p w:rsidR="00EF220F" w:rsidRDefault="00B65107" w:rsidP="00F05534">
      <w:pPr>
        <w:jc w:val="left"/>
        <w:rPr>
          <w:ins w:id="67" w:author="Григорий" w:date="2020-09-18T10:37:00Z"/>
          <w:sz w:val="24"/>
        </w:rPr>
      </w:pPr>
      <w:r w:rsidRPr="003B138B">
        <w:rPr>
          <w:sz w:val="24"/>
        </w:rPr>
        <w:t>Если значения сигналов выходят за указанные диапазоны, необходимо выявить причину неисправности и устранить ее.</w:t>
      </w:r>
    </w:p>
    <w:p w:rsidR="00673C70" w:rsidRPr="003B138B" w:rsidRDefault="00673C70" w:rsidP="00F05534">
      <w:pPr>
        <w:jc w:val="left"/>
        <w:rPr>
          <w:sz w:val="24"/>
        </w:rPr>
      </w:pPr>
    </w:p>
    <w:p w:rsidR="00C67438" w:rsidRPr="00673C70" w:rsidRDefault="00673C70" w:rsidP="00673C70">
      <w:pPr>
        <w:pStyle w:val="3"/>
        <w:spacing w:after="120"/>
        <w:ind w:left="0" w:firstLine="709"/>
        <w:rPr>
          <w:i w:val="0"/>
          <w:sz w:val="24"/>
          <w:rPrChange w:id="68" w:author="Григорий" w:date="2020-09-18T10:38:00Z">
            <w:rPr>
              <w:sz w:val="24"/>
            </w:rPr>
          </w:rPrChange>
        </w:rPr>
        <w:pPrChange w:id="69" w:author="Григорий" w:date="2020-09-18T10:38:00Z">
          <w:pPr>
            <w:jc w:val="left"/>
          </w:pPr>
        </w:pPrChange>
      </w:pPr>
      <w:ins w:id="70" w:author="Григорий" w:date="2020-09-18T10:38:00Z">
        <w:r>
          <w:rPr>
            <w:i w:val="0"/>
            <w:sz w:val="24"/>
          </w:rPr>
          <w:t xml:space="preserve">При выходе из режима «Регулировка» конфигуратор </w:t>
        </w:r>
      </w:ins>
      <w:ins w:id="71" w:author="Григорий" w:date="2020-09-18T10:43:00Z">
        <w:r>
          <w:rPr>
            <w:i w:val="0"/>
            <w:sz w:val="24"/>
          </w:rPr>
          <w:t xml:space="preserve">записывает в модуль запомненную ранее исходную конфигурацию и </w:t>
        </w:r>
      </w:ins>
      <w:ins w:id="72" w:author="Григорий" w:date="2020-09-18T10:38:00Z">
        <w:r>
          <w:rPr>
            <w:i w:val="0"/>
            <w:sz w:val="24"/>
          </w:rPr>
          <w:t xml:space="preserve">выдает в модуль команду </w:t>
        </w:r>
        <w:r>
          <w:rPr>
            <w:i w:val="0"/>
            <w:sz w:val="24"/>
            <w:lang w:val="en-US"/>
          </w:rPr>
          <w:t>Smode</w:t>
        </w:r>
        <w:r w:rsidRPr="00673C70">
          <w:rPr>
            <w:i w:val="0"/>
            <w:sz w:val="24"/>
            <w:rPrChange w:id="73" w:author="Григорий" w:date="2020-09-18T10:38:00Z">
              <w:rPr>
                <w:i/>
                <w:sz w:val="24"/>
                <w:lang w:val="en-US"/>
              </w:rPr>
            </w:rPrChange>
          </w:rPr>
          <w:t xml:space="preserve"> 0.</w:t>
        </w:r>
      </w:ins>
    </w:p>
    <w:p w:rsidR="00BA65E6" w:rsidRPr="00B40EB6" w:rsidRDefault="00155571" w:rsidP="002E2AE1">
      <w:pPr>
        <w:pStyle w:val="2"/>
        <w:spacing w:after="120"/>
        <w:ind w:left="1423"/>
        <w:jc w:val="left"/>
        <w:rPr>
          <w:color w:val="FF0000"/>
          <w:sz w:val="24"/>
        </w:rPr>
      </w:pPr>
      <w:bookmarkStart w:id="74" w:name="_Toc5262898"/>
      <w:r>
        <w:rPr>
          <w:color w:val="FF0000"/>
          <w:sz w:val="24"/>
        </w:rPr>
        <w:t>Регулировка</w:t>
      </w:r>
      <w:bookmarkEnd w:id="74"/>
      <w:r w:rsidR="00C67438" w:rsidRPr="00B40EB6">
        <w:rPr>
          <w:color w:val="FF0000"/>
          <w:sz w:val="24"/>
        </w:rPr>
        <w:t xml:space="preserve"> </w:t>
      </w:r>
    </w:p>
    <w:p w:rsidR="00CA6FC0" w:rsidRPr="00CA6FC0" w:rsidRDefault="00CA6FC0" w:rsidP="00CA6FC0">
      <w:pPr>
        <w:pStyle w:val="3"/>
        <w:spacing w:after="120"/>
        <w:ind w:left="0" w:firstLine="709"/>
        <w:rPr>
          <w:i w:val="0"/>
          <w:sz w:val="24"/>
        </w:rPr>
      </w:pPr>
      <w:bookmarkStart w:id="75" w:name="_Toc418752118"/>
      <w:r w:rsidRPr="00CA6FC0">
        <w:rPr>
          <w:i w:val="0"/>
          <w:sz w:val="24"/>
        </w:rPr>
        <w:t xml:space="preserve">Для регулировки прибор помещается в термокамеру с диапазоном регулирования температуры от минус </w:t>
      </w:r>
      <w:r>
        <w:rPr>
          <w:i w:val="0"/>
          <w:sz w:val="24"/>
        </w:rPr>
        <w:t>2</w:t>
      </w:r>
      <w:r w:rsidRPr="00CA6FC0">
        <w:rPr>
          <w:i w:val="0"/>
          <w:sz w:val="24"/>
        </w:rPr>
        <w:t>0 до +</w:t>
      </w:r>
      <w:r>
        <w:rPr>
          <w:i w:val="0"/>
          <w:sz w:val="24"/>
        </w:rPr>
        <w:t>6</w:t>
      </w:r>
      <w:r w:rsidRPr="00CA6FC0">
        <w:rPr>
          <w:i w:val="0"/>
          <w:sz w:val="24"/>
        </w:rPr>
        <w:t xml:space="preserve">0°С. Устанавливается нормальное значение температуры в камере 20±5°С. Источники сигналов и эталонный прибор остаются вне камеры при нормальной </w:t>
      </w:r>
      <w:r w:rsidRPr="00CA6FC0">
        <w:rPr>
          <w:i w:val="0"/>
          <w:sz w:val="24"/>
        </w:rPr>
        <w:lastRenderedPageBreak/>
        <w:t>температуре.</w:t>
      </w:r>
      <w:ins w:id="76" w:author="Григорий" w:date="2020-09-16T15:31:00Z">
        <w:r w:rsidR="009E61D4">
          <w:rPr>
            <w:i w:val="0"/>
            <w:sz w:val="24"/>
          </w:rPr>
          <w:t xml:space="preserve"> Допускается операции по п.7.3.2 </w:t>
        </w:r>
      </w:ins>
      <w:ins w:id="77" w:author="Григорий" w:date="2020-09-16T15:33:00Z">
        <w:r w:rsidR="009E61D4">
          <w:rPr>
            <w:i w:val="0"/>
            <w:sz w:val="24"/>
          </w:rPr>
          <w:t>..</w:t>
        </w:r>
      </w:ins>
      <w:ins w:id="78" w:author="Григорий" w:date="2020-09-16T15:31:00Z">
        <w:r w:rsidR="009E61D4">
          <w:rPr>
            <w:i w:val="0"/>
            <w:sz w:val="24"/>
          </w:rPr>
          <w:t xml:space="preserve"> 7</w:t>
        </w:r>
      </w:ins>
      <w:ins w:id="79" w:author="Григорий" w:date="2020-09-16T15:33:00Z">
        <w:r w:rsidR="009E61D4">
          <w:rPr>
            <w:i w:val="0"/>
            <w:sz w:val="24"/>
          </w:rPr>
          <w:t>.3.4 выполнять при размещении прибора вне термокамеры в помещении с температурой воздуха 20</w:t>
        </w:r>
      </w:ins>
      <w:ins w:id="80" w:author="Григорий" w:date="2020-09-16T15:34:00Z">
        <w:r w:rsidR="009E61D4">
          <w:rPr>
            <w:rFonts w:cs="Times New Roman"/>
            <w:i w:val="0"/>
            <w:sz w:val="24"/>
          </w:rPr>
          <w:t>±</w:t>
        </w:r>
      </w:ins>
      <w:ins w:id="81" w:author="Григорий" w:date="2020-09-16T15:35:00Z">
        <w:r w:rsidR="009E61D4">
          <w:rPr>
            <w:i w:val="0"/>
            <w:sz w:val="24"/>
          </w:rPr>
          <w:t>7</w:t>
        </w:r>
      </w:ins>
      <w:ins w:id="82" w:author="Григорий" w:date="2020-09-16T15:34:00Z">
        <w:r w:rsidR="009E61D4">
          <w:rPr>
            <w:rFonts w:cs="Times New Roman"/>
            <w:i w:val="0"/>
            <w:sz w:val="24"/>
          </w:rPr>
          <w:t>˚</w:t>
        </w:r>
        <w:r w:rsidR="009E61D4">
          <w:rPr>
            <w:i w:val="0"/>
            <w:sz w:val="24"/>
          </w:rPr>
          <w:t>С</w:t>
        </w:r>
      </w:ins>
      <w:ins w:id="83" w:author="Григорий" w:date="2020-09-16T15:35:00Z">
        <w:r w:rsidR="009E61D4">
          <w:rPr>
            <w:i w:val="0"/>
            <w:sz w:val="24"/>
          </w:rPr>
          <w:t>.</w:t>
        </w:r>
      </w:ins>
    </w:p>
    <w:p w:rsidR="00BA65E6" w:rsidRPr="003B138B" w:rsidRDefault="0009082F" w:rsidP="00B65107">
      <w:pPr>
        <w:pStyle w:val="3"/>
        <w:spacing w:after="120"/>
        <w:ind w:left="0" w:firstLine="709"/>
        <w:rPr>
          <w:i w:val="0"/>
          <w:sz w:val="24"/>
        </w:rPr>
      </w:pPr>
      <w:r w:rsidRPr="003B138B">
        <w:rPr>
          <w:i w:val="0"/>
          <w:sz w:val="24"/>
        </w:rPr>
        <w:t xml:space="preserve">Для </w:t>
      </w:r>
      <w:r w:rsidR="00155571" w:rsidRPr="00CA6FC0">
        <w:rPr>
          <w:i w:val="0"/>
          <w:sz w:val="24"/>
        </w:rPr>
        <w:t>регулировки</w:t>
      </w:r>
      <w:r w:rsidRPr="003B138B">
        <w:rPr>
          <w:i w:val="0"/>
          <w:sz w:val="24"/>
        </w:rPr>
        <w:t xml:space="preserve"> модуля в окне конфигуратора кликнуть кнопку «</w:t>
      </w:r>
      <w:r w:rsidR="00CA6FC0">
        <w:rPr>
          <w:i w:val="0"/>
          <w:sz w:val="24"/>
        </w:rPr>
        <w:t>Регулировка</w:t>
      </w:r>
      <w:r w:rsidRPr="003B138B">
        <w:rPr>
          <w:i w:val="0"/>
          <w:sz w:val="24"/>
        </w:rPr>
        <w:t>»</w:t>
      </w:r>
      <w:r w:rsidR="00CA6FC0">
        <w:rPr>
          <w:i w:val="0"/>
          <w:sz w:val="24"/>
        </w:rPr>
        <w:t xml:space="preserve"> левого меню</w:t>
      </w:r>
      <w:r w:rsidR="000C51F1">
        <w:rPr>
          <w:i w:val="0"/>
          <w:sz w:val="24"/>
        </w:rPr>
        <w:t>.</w:t>
      </w:r>
      <w:r w:rsidR="009E61D4">
        <w:rPr>
          <w:i w:val="0"/>
          <w:sz w:val="24"/>
        </w:rPr>
        <w:t xml:space="preserve"> </w:t>
      </w:r>
      <w:ins w:id="84" w:author="Григорий" w:date="2020-09-16T15:35:00Z">
        <w:r w:rsidR="009E61D4">
          <w:rPr>
            <w:i w:val="0"/>
            <w:sz w:val="24"/>
          </w:rPr>
          <w:t xml:space="preserve"> </w:t>
        </w:r>
      </w:ins>
      <w:del w:id="85" w:author="Григорий" w:date="2020-09-16T15:36:00Z">
        <w:r w:rsidR="00CA6FC0" w:rsidDel="000C51F1">
          <w:rPr>
            <w:i w:val="0"/>
            <w:sz w:val="24"/>
          </w:rPr>
          <w:delText>и в открывшемся окне – клавишу «</w:delText>
        </w:r>
        <w:r w:rsidR="00CA6FC0" w:rsidRPr="00CA6FC0" w:rsidDel="000C51F1">
          <w:rPr>
            <w:i w:val="0"/>
            <w:sz w:val="24"/>
          </w:rPr>
          <w:delText>Получить настроечные параметры</w:delText>
        </w:r>
        <w:r w:rsidR="00CA6FC0" w:rsidDel="000C51F1">
          <w:rPr>
            <w:i w:val="0"/>
            <w:sz w:val="24"/>
          </w:rPr>
          <w:delText xml:space="preserve"> из модуля»</w:delText>
        </w:r>
      </w:del>
      <w:del w:id="86" w:author="Григорий" w:date="2020-09-16T15:37:00Z">
        <w:r w:rsidRPr="003B138B" w:rsidDel="000C51F1">
          <w:rPr>
            <w:i w:val="0"/>
            <w:sz w:val="24"/>
          </w:rPr>
          <w:delText>.</w:delText>
        </w:r>
      </w:del>
      <w:r w:rsidRPr="003B138B">
        <w:rPr>
          <w:i w:val="0"/>
          <w:sz w:val="24"/>
        </w:rPr>
        <w:t xml:space="preserve">  Конфигуратор посылает в модуль запрос настроечных параметров </w:t>
      </w:r>
      <w:r w:rsidR="005D1B26" w:rsidRPr="003B138B">
        <w:rPr>
          <w:b/>
          <w:i w:val="0"/>
          <w:sz w:val="24"/>
          <w:lang w:val="en-US"/>
        </w:rPr>
        <w:t>G</w:t>
      </w:r>
      <w:r w:rsidR="000C51F1" w:rsidRPr="003B138B">
        <w:rPr>
          <w:b/>
          <w:i w:val="0"/>
          <w:sz w:val="24"/>
          <w:lang w:val="en-US"/>
        </w:rPr>
        <w:t>b</w:t>
      </w:r>
      <w:r w:rsidR="005D1B26" w:rsidRPr="003B138B">
        <w:rPr>
          <w:b/>
          <w:i w:val="0"/>
          <w:sz w:val="24"/>
          <w:lang w:val="en-US"/>
        </w:rPr>
        <w:t>ac</w:t>
      </w:r>
      <w:ins w:id="87" w:author="Григорий" w:date="2020-09-16T15:37:00Z">
        <w:r w:rsidR="000C51F1">
          <w:rPr>
            <w:b/>
            <w:i w:val="0"/>
            <w:sz w:val="24"/>
          </w:rPr>
          <w:t xml:space="preserve">, </w:t>
        </w:r>
      </w:ins>
      <w:del w:id="88" w:author="Григорий" w:date="2020-09-16T15:37:00Z">
        <w:r w:rsidR="005D1B26" w:rsidRPr="003B138B" w:rsidDel="000C51F1">
          <w:rPr>
            <w:i w:val="0"/>
            <w:sz w:val="24"/>
          </w:rPr>
          <w:delText xml:space="preserve"> </w:delText>
        </w:r>
        <w:r w:rsidRPr="003B138B" w:rsidDel="000C51F1">
          <w:rPr>
            <w:i w:val="0"/>
            <w:sz w:val="24"/>
          </w:rPr>
          <w:delText>и</w:delText>
        </w:r>
      </w:del>
      <w:r w:rsidRPr="003B138B">
        <w:rPr>
          <w:i w:val="0"/>
          <w:sz w:val="24"/>
        </w:rPr>
        <w:t xml:space="preserve"> получает их</w:t>
      </w:r>
      <w:ins w:id="89" w:author="Григорий" w:date="2020-09-16T15:40:00Z">
        <w:r w:rsidR="000C51F1">
          <w:rPr>
            <w:i w:val="0"/>
            <w:sz w:val="24"/>
          </w:rPr>
          <w:t>, запоминает для последующей коррекции</w:t>
        </w:r>
      </w:ins>
      <w:del w:id="90" w:author="Григорий" w:date="2020-09-16T15:37:00Z">
        <w:r w:rsidRPr="003B138B" w:rsidDel="000C51F1">
          <w:rPr>
            <w:i w:val="0"/>
            <w:sz w:val="24"/>
          </w:rPr>
          <w:delText>:</w:delText>
        </w:r>
      </w:del>
      <w:bookmarkEnd w:id="75"/>
      <w:ins w:id="91" w:author="Григорий" w:date="2020-09-16T15:37:00Z">
        <w:r w:rsidR="000C51F1">
          <w:rPr>
            <w:i w:val="0"/>
            <w:sz w:val="24"/>
          </w:rPr>
          <w:t xml:space="preserve"> и отображает в окне </w:t>
        </w:r>
      </w:ins>
      <w:ins w:id="92" w:author="Григорий" w:date="2020-09-16T15:38:00Z">
        <w:r w:rsidR="000C51F1">
          <w:rPr>
            <w:i w:val="0"/>
            <w:sz w:val="24"/>
          </w:rPr>
          <w:t>«Регулировка»-«Коэффициенты».</w:t>
        </w:r>
      </w:ins>
    </w:p>
    <w:p w:rsidR="0009082F" w:rsidRPr="003B138B" w:rsidRDefault="0009082F" w:rsidP="0009082F">
      <w:pPr>
        <w:rPr>
          <w:sz w:val="24"/>
        </w:rPr>
      </w:pPr>
    </w:p>
    <w:p w:rsidR="00B65107" w:rsidRPr="003B138B" w:rsidRDefault="003559C4" w:rsidP="00B65107">
      <w:pPr>
        <w:pStyle w:val="3"/>
        <w:numPr>
          <w:ilvl w:val="0"/>
          <w:numId w:val="0"/>
        </w:numPr>
        <w:spacing w:after="120"/>
        <w:ind w:left="709"/>
        <w:rPr>
          <w:i w:val="0"/>
          <w:sz w:val="24"/>
        </w:rPr>
      </w:pPr>
      <w:bookmarkStart w:id="93" w:name="_Toc418752121"/>
      <w:r w:rsidRPr="003B138B">
        <w:rPr>
          <w:i w:val="0"/>
          <w:sz w:val="24"/>
        </w:rPr>
        <w:t>Формат блока настроечных параметров:</w:t>
      </w:r>
      <w:bookmarkEnd w:id="93"/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typedef struct {</w:t>
      </w:r>
      <w:r w:rsidRPr="00830833">
        <w:rPr>
          <w:sz w:val="24"/>
        </w:rPr>
        <w:tab/>
        <w:t>// Структура калибровочных параметров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ab/>
        <w:t>//записываются во флеш мезонинной платы</w:t>
      </w:r>
      <w:r>
        <w:rPr>
          <w:sz w:val="24"/>
        </w:rPr>
        <w:t>: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U32 N1_TT[3];</w:t>
      </w:r>
      <w:r w:rsidRPr="00830833">
        <w:rPr>
          <w:sz w:val="24"/>
        </w:rPr>
        <w:tab/>
        <w:t>// Число витков первичной обмотки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KmU[3];</w:t>
      </w:r>
      <w:r w:rsidRPr="00830833">
        <w:rPr>
          <w:sz w:val="24"/>
        </w:rPr>
        <w:tab/>
      </w:r>
      <w:r w:rsidRPr="00830833">
        <w:rPr>
          <w:sz w:val="24"/>
        </w:rPr>
        <w:tab/>
        <w:t>// калибровочные коэффициенты по напряжению в 6 каналах</w:t>
      </w:r>
      <w:r w:rsidRPr="00830833">
        <w:rPr>
          <w:sz w:val="24"/>
        </w:rPr>
        <w:tab/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KmI1[3];</w:t>
      </w:r>
      <w:r w:rsidRPr="00830833">
        <w:rPr>
          <w:sz w:val="24"/>
        </w:rPr>
        <w:tab/>
      </w:r>
      <w:r w:rsidRPr="00830833">
        <w:rPr>
          <w:sz w:val="24"/>
        </w:rPr>
        <w:tab/>
        <w:t xml:space="preserve">// калибровочные коэффициенты по току в 6 каналах для Кацп=1 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KmI2[3];</w:t>
      </w:r>
      <w:r w:rsidRPr="00830833">
        <w:rPr>
          <w:sz w:val="24"/>
        </w:rPr>
        <w:tab/>
      </w:r>
      <w:r w:rsidRPr="00830833">
        <w:rPr>
          <w:sz w:val="24"/>
        </w:rPr>
        <w:tab/>
        <w:t xml:space="preserve">// калибровочные коэффициенты по току в 6 каналах для Кацп=2 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KmI4[3];</w:t>
      </w:r>
      <w:r w:rsidRPr="00830833">
        <w:rPr>
          <w:sz w:val="24"/>
        </w:rPr>
        <w:tab/>
      </w:r>
      <w:r w:rsidRPr="00830833">
        <w:rPr>
          <w:sz w:val="24"/>
        </w:rPr>
        <w:tab/>
        <w:t xml:space="preserve">// калибровочные коэффициенты по току в 6 каналах для Кацп=4 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KmI8[3];</w:t>
      </w:r>
      <w:r w:rsidRPr="00830833">
        <w:rPr>
          <w:sz w:val="24"/>
        </w:rPr>
        <w:tab/>
      </w:r>
      <w:r w:rsidRPr="00830833">
        <w:rPr>
          <w:sz w:val="24"/>
        </w:rPr>
        <w:tab/>
        <w:t xml:space="preserve">// калибровочные коэффициенты по току в 6 каналах для Кацп=8 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KmI16[3];</w:t>
      </w:r>
      <w:r w:rsidRPr="00830833">
        <w:rPr>
          <w:sz w:val="24"/>
        </w:rPr>
        <w:tab/>
        <w:t xml:space="preserve">// калибровочные коэффициенты по току в 6 каналах для Кацп=16 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KmI32[3];</w:t>
      </w:r>
      <w:r w:rsidRPr="00830833">
        <w:rPr>
          <w:sz w:val="24"/>
        </w:rPr>
        <w:tab/>
        <w:t xml:space="preserve">// калибровочные коэффициенты по току в 6 каналах для Кацп=32 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DPsi[6];</w:t>
      </w:r>
      <w:r w:rsidRPr="00830833">
        <w:rPr>
          <w:sz w:val="24"/>
        </w:rPr>
        <w:tab/>
      </w:r>
      <w:r w:rsidRPr="00830833">
        <w:rPr>
          <w:sz w:val="24"/>
        </w:rPr>
        <w:tab/>
        <w:t>// коррекция фазы в i-м канале (в градусах)</w:t>
      </w:r>
    </w:p>
    <w:p w:rsidR="00830833" w:rsidRPr="00980C20" w:rsidRDefault="00830833" w:rsidP="00830833">
      <w:pPr>
        <w:ind w:firstLine="0"/>
        <w:rPr>
          <w:sz w:val="24"/>
        </w:rPr>
      </w:pPr>
      <w:r w:rsidRPr="00830833">
        <w:rPr>
          <w:sz w:val="24"/>
        </w:rPr>
        <w:t xml:space="preserve">float </w:t>
      </w:r>
      <w:r w:rsidR="00980C20">
        <w:rPr>
          <w:sz w:val="24"/>
          <w:lang w:val="en-US"/>
        </w:rPr>
        <w:t>Tmk</w:t>
      </w:r>
      <w:r w:rsidR="00980C20" w:rsidRPr="00980C20">
        <w:rPr>
          <w:sz w:val="24"/>
        </w:rPr>
        <w:t>0</w:t>
      </w:r>
      <w:r w:rsidRPr="00830833">
        <w:rPr>
          <w:sz w:val="24"/>
        </w:rPr>
        <w:t>;</w:t>
      </w:r>
      <w:r w:rsidRPr="00830833">
        <w:rPr>
          <w:sz w:val="24"/>
        </w:rPr>
        <w:tab/>
      </w:r>
      <w:r w:rsidRPr="00830833">
        <w:rPr>
          <w:sz w:val="24"/>
        </w:rPr>
        <w:tab/>
        <w:t xml:space="preserve">// </w:t>
      </w:r>
      <w:r w:rsidR="00980C20">
        <w:rPr>
          <w:sz w:val="24"/>
        </w:rPr>
        <w:t>Начальная температура МК для коррекции</w:t>
      </w:r>
    </w:p>
    <w:p w:rsidR="00830833" w:rsidRPr="00830833" w:rsidRDefault="00830833" w:rsidP="00830833">
      <w:pPr>
        <w:ind w:left="2127" w:hanging="2127"/>
        <w:rPr>
          <w:sz w:val="24"/>
        </w:rPr>
      </w:pPr>
      <w:r w:rsidRPr="00830833">
        <w:rPr>
          <w:sz w:val="24"/>
        </w:rPr>
        <w:t>float TKUa[6];</w:t>
      </w:r>
      <w:r w:rsidRPr="00830833">
        <w:rPr>
          <w:sz w:val="24"/>
        </w:rPr>
        <w:tab/>
        <w:t>//температурные коэффициенты линейной коррекции</w:t>
      </w:r>
      <w:r>
        <w:rPr>
          <w:sz w:val="24"/>
        </w:rPr>
        <w:br/>
        <w:t>//</w:t>
      </w:r>
      <w:r w:rsidRPr="00830833">
        <w:rPr>
          <w:sz w:val="24"/>
        </w:rPr>
        <w:t xml:space="preserve"> по напряжениям и токам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TKUb[6];</w:t>
      </w:r>
      <w:r w:rsidRPr="00830833">
        <w:rPr>
          <w:sz w:val="24"/>
        </w:rPr>
        <w:tab/>
        <w:t xml:space="preserve">//температурные коэффициенты квадратичной коррекции 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 xml:space="preserve">float TKPsi_a[3]; </w:t>
      </w:r>
      <w:r>
        <w:rPr>
          <w:sz w:val="24"/>
        </w:rPr>
        <w:tab/>
      </w:r>
      <w:r w:rsidRPr="00830833">
        <w:rPr>
          <w:sz w:val="24"/>
        </w:rPr>
        <w:t>//температурные коэффициенты линейной коррекции по tg delta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 xml:space="preserve">float TKPsi_b[3]; </w:t>
      </w:r>
      <w:r>
        <w:rPr>
          <w:sz w:val="24"/>
        </w:rPr>
        <w:tab/>
      </w:r>
      <w:r w:rsidRPr="00830833">
        <w:rPr>
          <w:sz w:val="24"/>
        </w:rPr>
        <w:t>//температурные коэффициенты квадратичной коррекции по tg delta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ab/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ab/>
        <w:t>//записываются во флеш базовой платы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K_freq;</w:t>
      </w:r>
      <w:r w:rsidRPr="00830833">
        <w:rPr>
          <w:sz w:val="24"/>
        </w:rPr>
        <w:tab/>
      </w:r>
      <w:r w:rsidRPr="00830833">
        <w:rPr>
          <w:sz w:val="24"/>
        </w:rPr>
        <w:tab/>
        <w:t>// коррекция частоты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Art;</w:t>
      </w:r>
      <w:r w:rsidRPr="00830833">
        <w:rPr>
          <w:sz w:val="24"/>
        </w:rPr>
        <w:tab/>
      </w:r>
      <w:r w:rsidRPr="00830833">
        <w:rPr>
          <w:sz w:val="24"/>
        </w:rPr>
        <w:tab/>
        <w:t>// коэффициент в канале Pt100, ед.АЦП/Ом</w:t>
      </w:r>
    </w:p>
    <w:p w:rsidR="00830833" w:rsidRPr="00830833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float Brt;</w:t>
      </w:r>
      <w:r w:rsidRPr="00830833">
        <w:rPr>
          <w:sz w:val="24"/>
        </w:rPr>
        <w:tab/>
      </w:r>
      <w:r w:rsidRPr="00830833">
        <w:rPr>
          <w:sz w:val="24"/>
        </w:rPr>
        <w:tab/>
        <w:t>// смещение в канале Pt100, ед.АЦП</w:t>
      </w:r>
    </w:p>
    <w:p w:rsidR="00B65107" w:rsidRPr="003B138B" w:rsidRDefault="00830833" w:rsidP="00830833">
      <w:pPr>
        <w:ind w:firstLine="0"/>
        <w:rPr>
          <w:sz w:val="24"/>
        </w:rPr>
      </w:pPr>
      <w:r w:rsidRPr="00830833">
        <w:rPr>
          <w:sz w:val="24"/>
        </w:rPr>
        <w:t>}Bac_TypeDef;</w:t>
      </w:r>
    </w:p>
    <w:p w:rsidR="00A939DD" w:rsidRPr="003B138B" w:rsidRDefault="00A939DD" w:rsidP="00A939DD">
      <w:pPr>
        <w:rPr>
          <w:sz w:val="24"/>
        </w:rPr>
      </w:pPr>
      <w:r w:rsidRPr="003B138B">
        <w:rPr>
          <w:sz w:val="24"/>
        </w:rPr>
        <w:t xml:space="preserve">Значения параметров </w:t>
      </w:r>
      <w:r w:rsidRPr="003B138B">
        <w:rPr>
          <w:sz w:val="24"/>
          <w:lang w:val="en-US"/>
        </w:rPr>
        <w:t>K</w:t>
      </w:r>
      <w:r w:rsidRPr="003B138B">
        <w:rPr>
          <w:sz w:val="24"/>
        </w:rPr>
        <w:t>_</w:t>
      </w:r>
      <w:r w:rsidRPr="003B138B">
        <w:rPr>
          <w:sz w:val="24"/>
          <w:lang w:val="en-US"/>
        </w:rPr>
        <w:t>freq</w:t>
      </w:r>
      <w:r w:rsidRPr="003B138B">
        <w:rPr>
          <w:sz w:val="24"/>
        </w:rPr>
        <w:t>, KmU[ ] и KmIх[ ] должны лежать в пределах 1,0</w:t>
      </w:r>
      <w:r w:rsidRPr="003B138B">
        <w:rPr>
          <w:rFonts w:cs="Times New Roman"/>
          <w:sz w:val="24"/>
        </w:rPr>
        <w:t>±</w:t>
      </w:r>
      <w:r w:rsidRPr="003B138B">
        <w:rPr>
          <w:sz w:val="24"/>
        </w:rPr>
        <w:t>0,0</w:t>
      </w:r>
      <w:r w:rsidR="00830833">
        <w:rPr>
          <w:sz w:val="24"/>
        </w:rPr>
        <w:t>5</w:t>
      </w:r>
      <w:r w:rsidRPr="003B138B">
        <w:rPr>
          <w:sz w:val="24"/>
        </w:rPr>
        <w:t xml:space="preserve">, значения DPsi[6] – в пределах </w:t>
      </w:r>
      <w:r w:rsidRPr="003B138B">
        <w:rPr>
          <w:rFonts w:cs="Times New Roman"/>
          <w:sz w:val="24"/>
        </w:rPr>
        <w:t>±</w:t>
      </w:r>
      <w:r w:rsidRPr="003B138B">
        <w:rPr>
          <w:sz w:val="24"/>
        </w:rPr>
        <w:t>1градус</w:t>
      </w:r>
      <w:del w:id="94" w:author="Григорий" w:date="2020-09-16T15:39:00Z">
        <w:r w:rsidR="001A6466" w:rsidRPr="001A6466" w:rsidDel="000C51F1">
          <w:rPr>
            <w:sz w:val="24"/>
          </w:rPr>
          <w:delText>;</w:delText>
        </w:r>
        <w:r w:rsidR="00620F19" w:rsidRPr="003B138B" w:rsidDel="000C51F1">
          <w:rPr>
            <w:sz w:val="24"/>
          </w:rPr>
          <w:delText xml:space="preserve"> значение К</w:delText>
        </w:r>
        <w:r w:rsidR="00620F19" w:rsidRPr="003B138B" w:rsidDel="000C51F1">
          <w:rPr>
            <w:sz w:val="24"/>
            <w:lang w:val="en-US"/>
          </w:rPr>
          <w:delText>inter</w:delText>
        </w:r>
        <w:r w:rsidR="00620F19" w:rsidRPr="003B138B" w:rsidDel="000C51F1">
          <w:rPr>
            <w:sz w:val="24"/>
          </w:rPr>
          <w:delText xml:space="preserve"> </w:delText>
        </w:r>
        <w:r w:rsidR="00830833" w:rsidDel="000C51F1">
          <w:rPr>
            <w:sz w:val="24"/>
          </w:rPr>
          <w:delText>=0</w:delText>
        </w:r>
      </w:del>
      <w:r w:rsidR="00620F19" w:rsidRPr="003B138B">
        <w:rPr>
          <w:sz w:val="24"/>
        </w:rPr>
        <w:t>.</w:t>
      </w:r>
    </w:p>
    <w:p w:rsidR="00B65107" w:rsidRPr="003B138B" w:rsidRDefault="00B65107" w:rsidP="00BA65E6">
      <w:pPr>
        <w:rPr>
          <w:sz w:val="24"/>
        </w:rPr>
      </w:pPr>
    </w:p>
    <w:p w:rsidR="00E654E2" w:rsidRDefault="00E654E2" w:rsidP="00DB1BAB">
      <w:pPr>
        <w:pStyle w:val="3"/>
        <w:spacing w:after="120"/>
        <w:ind w:left="0" w:firstLine="709"/>
        <w:jc w:val="left"/>
        <w:rPr>
          <w:i w:val="0"/>
          <w:sz w:val="24"/>
        </w:rPr>
      </w:pPr>
      <w:r>
        <w:rPr>
          <w:i w:val="0"/>
          <w:sz w:val="24"/>
        </w:rPr>
        <w:t>Настройка канала измерения температуры</w:t>
      </w:r>
      <w:r w:rsidR="009D548F">
        <w:rPr>
          <w:i w:val="0"/>
          <w:sz w:val="24"/>
        </w:rPr>
        <w:t xml:space="preserve"> окружающей среды</w:t>
      </w:r>
      <w:ins w:id="95" w:author="Григорий" w:date="2020-09-18T10:45:00Z">
        <w:r w:rsidR="00673C70">
          <w:rPr>
            <w:i w:val="0"/>
            <w:sz w:val="24"/>
          </w:rPr>
          <w:t xml:space="preserve"> (только для МНК3).</w:t>
        </w:r>
      </w:ins>
      <w:r>
        <w:rPr>
          <w:i w:val="0"/>
          <w:sz w:val="24"/>
        </w:rPr>
        <w:t>.</w:t>
      </w:r>
    </w:p>
    <w:p w:rsidR="0056141D" w:rsidRDefault="00E654E2" w:rsidP="0056141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i w:val="0"/>
          <w:sz w:val="24"/>
        </w:rPr>
      </w:pPr>
      <w:r>
        <w:rPr>
          <w:i w:val="0"/>
          <w:sz w:val="24"/>
        </w:rPr>
        <w:t>Для настройки этого канала</w:t>
      </w:r>
      <w:r w:rsidRPr="00155571">
        <w:rPr>
          <w:i w:val="0"/>
          <w:sz w:val="24"/>
        </w:rPr>
        <w:t xml:space="preserve"> следует кликнуть кнопку «Настроить канал Pt100».</w:t>
      </w:r>
    </w:p>
    <w:p w:rsidR="00DB1BAB" w:rsidRPr="00DB1BAB" w:rsidRDefault="00E654E2" w:rsidP="0056141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i w:val="0"/>
          <w:sz w:val="24"/>
        </w:rPr>
      </w:pPr>
      <w:r w:rsidRPr="00DB1BAB">
        <w:rPr>
          <w:i w:val="0"/>
          <w:sz w:val="24"/>
        </w:rPr>
        <w:t xml:space="preserve"> </w:t>
      </w:r>
      <w:r w:rsidR="00DB1BAB" w:rsidRPr="00DB1BAB">
        <w:rPr>
          <w:i w:val="0"/>
          <w:sz w:val="24"/>
        </w:rPr>
        <w:t>При входе в режим настройки на экран конфигуратора должен выдаваться запрос «ВВЕДИТЕ ПАРОЛЬ» с полем для ввода 6-значного пароля.</w:t>
      </w:r>
      <w:r w:rsidR="00DB1BAB">
        <w:rPr>
          <w:i w:val="0"/>
          <w:sz w:val="24"/>
        </w:rPr>
        <w:br/>
      </w:r>
      <w:r w:rsidR="00DB1BAB" w:rsidRPr="00DB1BAB">
        <w:rPr>
          <w:i w:val="0"/>
          <w:sz w:val="24"/>
        </w:rPr>
        <w:t xml:space="preserve"> После ввода пароля и подтверждения клавишей «ENT» проверяется правильность пароля. При ошибочном пароле в этом же окне должны появиться надписи «Пароль отклонен»  и  «Введите еще раз».</w:t>
      </w:r>
      <w:r w:rsidR="00155571" w:rsidRPr="00DB1BAB">
        <w:rPr>
          <w:i w:val="0"/>
          <w:sz w:val="24"/>
        </w:rPr>
        <w:t xml:space="preserve"> </w:t>
      </w:r>
    </w:p>
    <w:p w:rsidR="0056141D" w:rsidRDefault="00155571" w:rsidP="0056141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i w:val="0"/>
          <w:sz w:val="24"/>
        </w:rPr>
      </w:pPr>
      <w:r w:rsidRPr="00155571">
        <w:rPr>
          <w:i w:val="0"/>
          <w:sz w:val="24"/>
        </w:rPr>
        <w:t>Конфигуратор выдает сообщение «Установите сопротивление 80,0 Ом».</w:t>
      </w:r>
      <w:r w:rsidRPr="00155571">
        <w:rPr>
          <w:i w:val="0"/>
          <w:sz w:val="24"/>
        </w:rPr>
        <w:br/>
        <w:t>Оператор устанавливает на магазине сопротивлений требуемое значение и нажимает кнопку «Готово».</w:t>
      </w:r>
    </w:p>
    <w:p w:rsidR="00DB1BAB" w:rsidRPr="00DB1BAB" w:rsidRDefault="00155571" w:rsidP="0056141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i w:val="0"/>
          <w:sz w:val="24"/>
        </w:rPr>
      </w:pPr>
      <w:r w:rsidRPr="00155571">
        <w:rPr>
          <w:i w:val="0"/>
          <w:sz w:val="24"/>
        </w:rPr>
        <w:t xml:space="preserve">       </w:t>
      </w:r>
      <w:r w:rsidR="00DB1BAB" w:rsidRPr="0056141D">
        <w:rPr>
          <w:i w:val="0"/>
          <w:sz w:val="24"/>
        </w:rPr>
        <w:t xml:space="preserve">Конфигуратор N раз (значение N настраивается в разделе «Настройка» </w:t>
      </w:r>
      <w:r w:rsidR="00DB1BAB" w:rsidRPr="0056141D">
        <w:rPr>
          <w:i w:val="0"/>
          <w:sz w:val="24"/>
        </w:rPr>
        <w:lastRenderedPageBreak/>
        <w:t xml:space="preserve">программы АВТУК-сервис) с интервалом 0,5с  </w:t>
      </w:r>
      <w:r w:rsidR="00DB1BAB" w:rsidRPr="00155571">
        <w:rPr>
          <w:i w:val="0"/>
          <w:sz w:val="24"/>
        </w:rPr>
        <w:t>считывает из прибора блок Bda</w:t>
      </w:r>
      <w:r w:rsidR="00DB1BAB">
        <w:rPr>
          <w:i w:val="0"/>
          <w:sz w:val="24"/>
        </w:rPr>
        <w:t xml:space="preserve">, </w:t>
      </w:r>
      <w:r w:rsidR="00DB1BAB" w:rsidRPr="0056141D">
        <w:rPr>
          <w:i w:val="0"/>
          <w:sz w:val="24"/>
        </w:rPr>
        <w:t xml:space="preserve"> усредняет и отображает значение параметра </w:t>
      </w:r>
      <w:r w:rsidR="00DB1BAB" w:rsidRPr="00155571">
        <w:rPr>
          <w:i w:val="0"/>
          <w:sz w:val="24"/>
        </w:rPr>
        <w:t>Bda.Pt100</w:t>
      </w:r>
      <w:r w:rsidR="00DB1BAB">
        <w:rPr>
          <w:i w:val="0"/>
          <w:sz w:val="24"/>
        </w:rPr>
        <w:t xml:space="preserve"> для сопротивления 80 Ом</w:t>
      </w:r>
      <w:r w:rsidR="00DB1BAB" w:rsidRPr="0056141D">
        <w:rPr>
          <w:i w:val="0"/>
          <w:sz w:val="24"/>
        </w:rPr>
        <w:t>.</w:t>
      </w:r>
    </w:p>
    <w:p w:rsidR="00155571" w:rsidRPr="00155571" w:rsidRDefault="00155571" w:rsidP="0056141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i w:val="0"/>
          <w:sz w:val="24"/>
        </w:rPr>
      </w:pPr>
      <w:r w:rsidRPr="00155571">
        <w:rPr>
          <w:i w:val="0"/>
          <w:sz w:val="24"/>
        </w:rPr>
        <w:t>Конфигуратор, запоминает значение Bda.Pt100(80) и выдает сообщение «Установите сопротивление 120,0 Ом». Оператор устанавливает на магазине сопротивлений требуемое значение и нажимает кнопку «Готово».</w:t>
      </w:r>
    </w:p>
    <w:p w:rsidR="00155571" w:rsidRPr="0056141D" w:rsidRDefault="00155571" w:rsidP="0056141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i w:val="0"/>
          <w:sz w:val="24"/>
        </w:rPr>
      </w:pPr>
      <w:r w:rsidRPr="0056141D">
        <w:rPr>
          <w:i w:val="0"/>
          <w:sz w:val="24"/>
        </w:rPr>
        <w:t>Конфигуратор вновь считывает из прибора блок Bda, запоминает значение Bda.Pt100(120) и рассчитывает новые значения калибровочных параметров для канала Pt100:</w:t>
      </w:r>
    </w:p>
    <w:p w:rsidR="00155571" w:rsidRPr="00155571" w:rsidRDefault="00155571" w:rsidP="00155571">
      <w:pPr>
        <w:rPr>
          <w:sz w:val="24"/>
        </w:rPr>
      </w:pPr>
    </w:p>
    <w:p w:rsidR="00155571" w:rsidRPr="00155571" w:rsidRDefault="00155571" w:rsidP="00155571">
      <w:pPr>
        <w:rPr>
          <w:sz w:val="24"/>
        </w:rPr>
      </w:pPr>
      <w:r w:rsidRPr="00155571">
        <w:rPr>
          <w:sz w:val="24"/>
          <w:lang w:val="en-US"/>
        </w:rPr>
        <w:t>Art</w:t>
      </w:r>
      <w:r w:rsidRPr="00155571">
        <w:rPr>
          <w:sz w:val="24"/>
        </w:rPr>
        <w:t xml:space="preserve"> = (</w:t>
      </w:r>
      <w:r w:rsidRPr="00155571">
        <w:rPr>
          <w:sz w:val="24"/>
          <w:lang w:val="en-US"/>
        </w:rPr>
        <w:t>Bda</w:t>
      </w:r>
      <w:r w:rsidRPr="00155571">
        <w:rPr>
          <w:sz w:val="24"/>
        </w:rPr>
        <w:t>.</w:t>
      </w:r>
      <w:r w:rsidRPr="00155571">
        <w:rPr>
          <w:sz w:val="24"/>
          <w:lang w:val="en-US"/>
        </w:rPr>
        <w:t>Pt</w:t>
      </w:r>
      <w:r w:rsidRPr="00155571">
        <w:rPr>
          <w:sz w:val="24"/>
        </w:rPr>
        <w:t xml:space="preserve">100(120) – </w:t>
      </w:r>
      <w:r w:rsidRPr="00155571">
        <w:rPr>
          <w:sz w:val="24"/>
          <w:lang w:val="en-US"/>
        </w:rPr>
        <w:t>Bda</w:t>
      </w:r>
      <w:r w:rsidRPr="00155571">
        <w:rPr>
          <w:sz w:val="24"/>
        </w:rPr>
        <w:t>.</w:t>
      </w:r>
      <w:r w:rsidRPr="00155571">
        <w:rPr>
          <w:sz w:val="24"/>
          <w:lang w:val="en-US"/>
        </w:rPr>
        <w:t>Pt</w:t>
      </w:r>
      <w:r w:rsidRPr="00155571">
        <w:rPr>
          <w:sz w:val="24"/>
        </w:rPr>
        <w:t xml:space="preserve">100(80))/40 </w:t>
      </w:r>
      <w:r w:rsidRPr="00155571">
        <w:rPr>
          <w:rFonts w:eastAsia="Times New Roman"/>
          <w:sz w:val="24"/>
        </w:rPr>
        <w:t>[ед.АЦП/Ом]</w:t>
      </w:r>
      <w:r w:rsidRPr="00155571">
        <w:rPr>
          <w:sz w:val="24"/>
        </w:rPr>
        <w:t>,</w:t>
      </w:r>
    </w:p>
    <w:p w:rsidR="00155571" w:rsidRDefault="00155571" w:rsidP="00155571">
      <w:pPr>
        <w:rPr>
          <w:rFonts w:eastAsia="Times New Roman"/>
          <w:sz w:val="24"/>
        </w:rPr>
      </w:pPr>
      <w:r w:rsidRPr="00155571">
        <w:rPr>
          <w:sz w:val="24"/>
          <w:lang w:val="en-US"/>
        </w:rPr>
        <w:t>Brt</w:t>
      </w:r>
      <w:r w:rsidRPr="00155571">
        <w:rPr>
          <w:sz w:val="24"/>
        </w:rPr>
        <w:t xml:space="preserve"> = 2</w:t>
      </w:r>
      <w:r w:rsidRPr="00155571">
        <w:rPr>
          <w:rFonts w:cs="Times New Roman"/>
          <w:sz w:val="24"/>
        </w:rPr>
        <w:t>·</w:t>
      </w:r>
      <w:r w:rsidRPr="00155571">
        <w:rPr>
          <w:rFonts w:cs="Times New Roman"/>
          <w:sz w:val="24"/>
          <w:lang w:val="en-US"/>
        </w:rPr>
        <w:t>Bda</w:t>
      </w:r>
      <w:r w:rsidRPr="00155571">
        <w:rPr>
          <w:rFonts w:cs="Times New Roman"/>
          <w:sz w:val="24"/>
        </w:rPr>
        <w:t>.</w:t>
      </w:r>
      <w:r w:rsidRPr="00155571">
        <w:rPr>
          <w:rFonts w:cs="Times New Roman"/>
          <w:sz w:val="24"/>
          <w:lang w:val="en-US"/>
        </w:rPr>
        <w:t>Pt</w:t>
      </w:r>
      <w:r w:rsidRPr="00155571">
        <w:rPr>
          <w:rFonts w:cs="Times New Roman"/>
          <w:sz w:val="24"/>
        </w:rPr>
        <w:t>100(120) - 3·</w:t>
      </w:r>
      <w:r w:rsidRPr="00155571">
        <w:rPr>
          <w:sz w:val="24"/>
        </w:rPr>
        <w:t xml:space="preserve"> </w:t>
      </w:r>
      <w:r w:rsidRPr="00155571">
        <w:rPr>
          <w:sz w:val="24"/>
          <w:lang w:val="en-US"/>
        </w:rPr>
        <w:t>Bda</w:t>
      </w:r>
      <w:r w:rsidRPr="00155571">
        <w:rPr>
          <w:sz w:val="24"/>
        </w:rPr>
        <w:t>.</w:t>
      </w:r>
      <w:r w:rsidRPr="00155571">
        <w:rPr>
          <w:sz w:val="24"/>
          <w:lang w:val="en-US"/>
        </w:rPr>
        <w:t>Pt</w:t>
      </w:r>
      <w:r w:rsidRPr="00155571">
        <w:rPr>
          <w:sz w:val="24"/>
        </w:rPr>
        <w:t xml:space="preserve">100(80) </w:t>
      </w:r>
      <w:r w:rsidRPr="00155571">
        <w:rPr>
          <w:rFonts w:eastAsia="Times New Roman"/>
          <w:sz w:val="24"/>
        </w:rPr>
        <w:t>[ед.АЦП].</w:t>
      </w:r>
    </w:p>
    <w:p w:rsidR="00DB1BAB" w:rsidRDefault="00DB1BAB" w:rsidP="00155571">
      <w:pPr>
        <w:rPr>
          <w:rFonts w:eastAsia="Times New Roman"/>
          <w:sz w:val="24"/>
        </w:rPr>
      </w:pPr>
    </w:p>
    <w:p w:rsidR="00DB1BAB" w:rsidRDefault="00DB1BAB" w:rsidP="00155571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Полученными значениями заменяются прежние значения в структуре </w:t>
      </w:r>
      <w:r w:rsidR="000C51F1">
        <w:rPr>
          <w:rFonts w:eastAsia="Times New Roman"/>
          <w:sz w:val="24"/>
        </w:rPr>
        <w:t>В</w:t>
      </w:r>
      <w:r w:rsidR="000C51F1">
        <w:rPr>
          <w:rFonts w:eastAsia="Times New Roman"/>
          <w:sz w:val="24"/>
          <w:lang w:val="en-US"/>
        </w:rPr>
        <w:t>ac</w:t>
      </w:r>
      <w:r>
        <w:rPr>
          <w:rFonts w:eastAsia="Times New Roman"/>
          <w:sz w:val="24"/>
        </w:rPr>
        <w:t>, и новая структура передается в модуль.</w:t>
      </w:r>
    </w:p>
    <w:p w:rsidR="0056141D" w:rsidRPr="00155571" w:rsidRDefault="0056141D" w:rsidP="00155571">
      <w:pPr>
        <w:rPr>
          <w:rFonts w:eastAsia="Times New Roman"/>
          <w:sz w:val="24"/>
        </w:rPr>
      </w:pPr>
    </w:p>
    <w:p w:rsidR="0056141D" w:rsidRDefault="0056141D" w:rsidP="009F0043">
      <w:pPr>
        <w:pStyle w:val="3"/>
        <w:rPr>
          <w:i w:val="0"/>
          <w:sz w:val="24"/>
        </w:rPr>
      </w:pPr>
      <w:r>
        <w:rPr>
          <w:i w:val="0"/>
          <w:sz w:val="24"/>
        </w:rPr>
        <w:t>Регулировка каналов переменного тока</w:t>
      </w:r>
    </w:p>
    <w:p w:rsidR="009F0043" w:rsidRPr="00BA658D" w:rsidRDefault="009F0043" w:rsidP="009F0043">
      <w:pPr>
        <w:pStyle w:val="3"/>
        <w:numPr>
          <w:ilvl w:val="0"/>
          <w:numId w:val="0"/>
        </w:numPr>
        <w:spacing w:after="120"/>
        <w:jc w:val="left"/>
        <w:rPr>
          <w:i w:val="0"/>
          <w:sz w:val="24"/>
        </w:rPr>
      </w:pPr>
      <w:r w:rsidRPr="00BA658D">
        <w:rPr>
          <w:i w:val="0"/>
          <w:sz w:val="24"/>
        </w:rPr>
        <w:t xml:space="preserve">В окне конфигуратора кликнуть кнопку «Настроить каналы переменного тока». </w:t>
      </w:r>
      <w:r w:rsidR="00BA658D" w:rsidRPr="00BA658D">
        <w:rPr>
          <w:i w:val="0"/>
          <w:sz w:val="24"/>
        </w:rPr>
        <w:t xml:space="preserve"> </w:t>
      </w:r>
      <w:r w:rsidR="00BA658D" w:rsidRPr="00BA658D">
        <w:rPr>
          <w:i w:val="0"/>
          <w:sz w:val="24"/>
        </w:rPr>
        <w:br/>
        <w:t xml:space="preserve">Конфигуратор запрашивает пароль. </w:t>
      </w:r>
      <w:r w:rsidRPr="00BA658D">
        <w:rPr>
          <w:i w:val="0"/>
          <w:sz w:val="24"/>
        </w:rPr>
        <w:t xml:space="preserve">При получении правильного пароля реализуется следующая последовательность операций: </w:t>
      </w:r>
    </w:p>
    <w:p w:rsidR="00BA658D" w:rsidRPr="006D6DB2" w:rsidRDefault="00BA658D" w:rsidP="00037A59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color w:val="FF0000"/>
          <w:sz w:val="24"/>
        </w:rPr>
      </w:pPr>
      <w:r w:rsidRPr="006D6DB2">
        <w:rPr>
          <w:rFonts w:cs="Times New Roman"/>
          <w:i w:val="0"/>
          <w:color w:val="FF0000"/>
          <w:sz w:val="24"/>
        </w:rPr>
        <w:t xml:space="preserve">Конфигуратор </w:t>
      </w:r>
      <w:r w:rsidR="00673C70" w:rsidRPr="006D6DB2">
        <w:rPr>
          <w:rFonts w:cs="Times New Roman"/>
          <w:i w:val="0"/>
          <w:color w:val="FF0000"/>
          <w:sz w:val="24"/>
        </w:rPr>
        <w:t xml:space="preserve">выдает в модуль команду </w:t>
      </w:r>
      <w:r w:rsidR="00673C70" w:rsidRPr="006D6DB2">
        <w:rPr>
          <w:rFonts w:cs="Times New Roman"/>
          <w:i w:val="0"/>
          <w:color w:val="FF0000"/>
          <w:sz w:val="24"/>
          <w:lang w:val="en-US"/>
        </w:rPr>
        <w:t>Smode</w:t>
      </w:r>
      <w:r w:rsidR="00673C70" w:rsidRPr="006D6DB2">
        <w:rPr>
          <w:rFonts w:cs="Times New Roman"/>
          <w:i w:val="0"/>
          <w:color w:val="FF0000"/>
          <w:sz w:val="24"/>
        </w:rPr>
        <w:t xml:space="preserve"> 2, затем </w:t>
      </w:r>
      <w:r w:rsidRPr="006D6DB2">
        <w:rPr>
          <w:rFonts w:cs="Times New Roman"/>
          <w:i w:val="0"/>
          <w:color w:val="FF0000"/>
          <w:sz w:val="24"/>
        </w:rPr>
        <w:t xml:space="preserve">читает из модуля и запоминает </w:t>
      </w:r>
      <w:r w:rsidR="006E4C93" w:rsidRPr="006D6DB2">
        <w:rPr>
          <w:rFonts w:cs="Times New Roman"/>
          <w:i w:val="0"/>
          <w:color w:val="FF0000"/>
          <w:sz w:val="24"/>
        </w:rPr>
        <w:t xml:space="preserve">для последующего восстановления </w:t>
      </w:r>
      <w:r w:rsidRPr="006D6DB2">
        <w:rPr>
          <w:rFonts w:cs="Times New Roman"/>
          <w:i w:val="0"/>
          <w:color w:val="FF0000"/>
          <w:sz w:val="24"/>
        </w:rPr>
        <w:t>файл конфигурации</w:t>
      </w:r>
      <w:r w:rsidR="000C51F1" w:rsidRPr="006D6DB2">
        <w:rPr>
          <w:rFonts w:cs="Times New Roman"/>
          <w:i w:val="0"/>
          <w:color w:val="FF0000"/>
          <w:sz w:val="24"/>
        </w:rPr>
        <w:t xml:space="preserve"> и блок настроечных параметров </w:t>
      </w:r>
      <w:r w:rsidR="000C51F1" w:rsidRPr="006D6DB2">
        <w:rPr>
          <w:rFonts w:cs="Times New Roman"/>
          <w:i w:val="0"/>
          <w:color w:val="FF0000"/>
          <w:sz w:val="24"/>
          <w:lang w:val="en-US"/>
        </w:rPr>
        <w:t>Bac</w:t>
      </w:r>
      <w:r w:rsidRPr="006D6DB2">
        <w:rPr>
          <w:rFonts w:cs="Times New Roman"/>
          <w:i w:val="0"/>
          <w:color w:val="FF0000"/>
          <w:sz w:val="24"/>
        </w:rPr>
        <w:t>.</w:t>
      </w:r>
    </w:p>
    <w:p w:rsidR="0037407D" w:rsidRPr="0037407D" w:rsidRDefault="0037407D" w:rsidP="0037407D">
      <w:pPr>
        <w:rPr>
          <w:rFonts w:eastAsia="Times New Roman"/>
          <w:color w:val="FF0000"/>
          <w:sz w:val="24"/>
        </w:rPr>
      </w:pPr>
      <w:r w:rsidRPr="0037407D">
        <w:rPr>
          <w:rFonts w:eastAsia="Times New Roman"/>
          <w:color w:val="FF0000"/>
          <w:sz w:val="24"/>
        </w:rPr>
        <w:t>Из модуля 5 раз считывается значение температуры кристалла микропроцессора (Tmk из блока №0), рассчитывается среднее значение Tmk0 и помещается в новый блок Вас.</w:t>
      </w:r>
      <w:r w:rsidRPr="0037407D">
        <w:rPr>
          <w:rFonts w:eastAsia="Times New Roman"/>
          <w:color w:val="FF0000"/>
          <w:sz w:val="24"/>
        </w:rPr>
        <w:t xml:space="preserve"> </w:t>
      </w:r>
      <w:r w:rsidRPr="0037407D">
        <w:rPr>
          <w:rFonts w:eastAsia="Times New Roman"/>
          <w:color w:val="FF0000"/>
          <w:sz w:val="24"/>
        </w:rPr>
        <w:t>Новый блок командой WBac  передается в модуль.</w:t>
      </w:r>
    </w:p>
    <w:p w:rsidR="006E4C93" w:rsidRPr="006E4C93" w:rsidRDefault="006E4C93" w:rsidP="006E4C93">
      <w:pPr>
        <w:rPr>
          <w:rFonts w:eastAsia="Times New Roman"/>
          <w:sz w:val="24"/>
        </w:rPr>
      </w:pPr>
      <w:r w:rsidRPr="00260BFC">
        <w:rPr>
          <w:rFonts w:eastAsia="Times New Roman"/>
          <w:color w:val="FF0000"/>
          <w:sz w:val="24"/>
        </w:rPr>
        <w:t xml:space="preserve">Во временной конфигурации устанавливается номинальное значение линейного первичного напряжения Unom равным 220 кВ,  паспортные значения емкостей вводов </w:t>
      </w:r>
      <w:r w:rsidR="002949FB" w:rsidRPr="00260BFC">
        <w:rPr>
          <w:rFonts w:eastAsia="Times New Roman"/>
          <w:color w:val="FF0000"/>
          <w:sz w:val="24"/>
        </w:rPr>
        <w:t xml:space="preserve">C_pasp трех фаз равными </w:t>
      </w:r>
      <w:r w:rsidR="00260BFC" w:rsidRPr="00260BFC">
        <w:rPr>
          <w:rFonts w:eastAsia="Times New Roman"/>
          <w:color w:val="FF0000"/>
          <w:sz w:val="24"/>
        </w:rPr>
        <w:t>9000 пФ</w:t>
      </w:r>
      <w:r w:rsidR="00260BFC">
        <w:rPr>
          <w:rFonts w:eastAsia="Times New Roman"/>
          <w:color w:val="FF0000"/>
          <w:sz w:val="24"/>
        </w:rPr>
        <w:t xml:space="preserve"> (соответствует максимальному измеряемому току 540мА и коэффициенту АЦП в токовых каналах, равному 1)</w:t>
      </w:r>
      <w:r w:rsidR="00260BFC" w:rsidRPr="00260BFC">
        <w:rPr>
          <w:rFonts w:eastAsia="Times New Roman"/>
          <w:color w:val="FF0000"/>
          <w:sz w:val="24"/>
        </w:rPr>
        <w:t>. Эта конфигурация передается в модуль, модуль подтверждает успешный переход на нее.</w:t>
      </w:r>
    </w:p>
    <w:p w:rsidR="009F0043" w:rsidRDefault="009F0043" w:rsidP="00037A59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i w:val="0"/>
          <w:sz w:val="24"/>
        </w:rPr>
        <w:t xml:space="preserve">Конфигуратор выдает сообщение оператору «задайте входные напряжения равными </w:t>
      </w:r>
      <w:r w:rsidR="00693D44">
        <w:rPr>
          <w:i w:val="0"/>
          <w:sz w:val="24"/>
        </w:rPr>
        <w:t>57</w:t>
      </w:r>
      <w:r>
        <w:rPr>
          <w:i w:val="0"/>
          <w:sz w:val="24"/>
        </w:rPr>
        <w:t>,</w:t>
      </w:r>
      <w:r w:rsidR="00693D44">
        <w:rPr>
          <w:i w:val="0"/>
          <w:sz w:val="24"/>
        </w:rPr>
        <w:t>5</w:t>
      </w:r>
      <w:r>
        <w:rPr>
          <w:i w:val="0"/>
          <w:sz w:val="24"/>
        </w:rPr>
        <w:t xml:space="preserve"> В, входные токи равными </w:t>
      </w:r>
      <w:r w:rsidR="00693D44">
        <w:rPr>
          <w:i w:val="0"/>
          <w:sz w:val="24"/>
        </w:rPr>
        <w:t>290</w:t>
      </w:r>
      <w:r>
        <w:rPr>
          <w:i w:val="0"/>
          <w:sz w:val="24"/>
        </w:rPr>
        <w:t xml:space="preserve"> мА, угол между токами и напряжениями 89,9 градуса (</w:t>
      </w:r>
      <w:r>
        <w:rPr>
          <w:i w:val="0"/>
          <w:sz w:val="24"/>
          <w:lang w:val="en-US"/>
        </w:rPr>
        <w:t>tg</w:t>
      </w:r>
      <w:r w:rsidRPr="009F0043">
        <w:rPr>
          <w:i w:val="0"/>
          <w:sz w:val="24"/>
        </w:rPr>
        <w:t xml:space="preserve"> </w:t>
      </w:r>
      <w:r w:rsidR="00037A59">
        <w:rPr>
          <w:rFonts w:cs="Times New Roman"/>
          <w:i w:val="0"/>
          <w:sz w:val="24"/>
        </w:rPr>
        <w:t>δ</w:t>
      </w:r>
      <w:r>
        <w:rPr>
          <w:i w:val="0"/>
          <w:sz w:val="24"/>
        </w:rPr>
        <w:t xml:space="preserve"> равным </w:t>
      </w:r>
      <w:r>
        <w:rPr>
          <w:rFonts w:cs="Times New Roman"/>
          <w:i w:val="0"/>
          <w:sz w:val="24"/>
        </w:rPr>
        <w:t>+0,2%</w:t>
      </w:r>
      <w:r w:rsidR="00037A59">
        <w:rPr>
          <w:rFonts w:cs="Times New Roman"/>
          <w:i w:val="0"/>
          <w:sz w:val="24"/>
        </w:rPr>
        <w:t xml:space="preserve">)». Оператор устанавливает требуемые значения параметров. Значение тока и напряжения при этом контролируются по показаниям прибора Энергомонитор. При использовании в качестве источника сигналов РЕТОМ-51 задается угол между током и напряжением в фазе А, при использовании имитатора АВМ-КИВ задается значение </w:t>
      </w:r>
      <w:r w:rsidR="00037A59">
        <w:rPr>
          <w:i w:val="0"/>
          <w:sz w:val="24"/>
          <w:lang w:val="en-US"/>
        </w:rPr>
        <w:t>tg</w:t>
      </w:r>
      <w:r w:rsidR="00037A59" w:rsidRPr="009F0043">
        <w:rPr>
          <w:i w:val="0"/>
          <w:sz w:val="24"/>
        </w:rPr>
        <w:t xml:space="preserve"> </w:t>
      </w:r>
      <w:r w:rsidR="00037A59">
        <w:rPr>
          <w:rFonts w:cs="Times New Roman"/>
          <w:i w:val="0"/>
          <w:sz w:val="24"/>
        </w:rPr>
        <w:t>δ. Готовность к проведению регулировки оператор подтверждает нажатием клавиши «ОК» или «готово» в окне конфигуратора.</w:t>
      </w:r>
    </w:p>
    <w:p w:rsidR="00037A59" w:rsidRPr="00037A59" w:rsidRDefault="00037A59" w:rsidP="00037A59"/>
    <w:p w:rsidR="00BE319E" w:rsidRPr="00A347C1" w:rsidRDefault="009C12D7" w:rsidP="00A347C1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 w:rsidRPr="00A347C1">
        <w:rPr>
          <w:rFonts w:cs="Times New Roman"/>
          <w:i w:val="0"/>
          <w:sz w:val="24"/>
        </w:rPr>
        <w:t>Командой GBd 1  к</w:t>
      </w:r>
      <w:r w:rsidR="00BE319E" w:rsidRPr="00A347C1">
        <w:rPr>
          <w:rFonts w:cs="Times New Roman"/>
          <w:i w:val="0"/>
          <w:sz w:val="24"/>
        </w:rPr>
        <w:t xml:space="preserve">онфигуратор посылает  проверяемому модулю запрос </w:t>
      </w:r>
      <w:r w:rsidR="00132E22" w:rsidRPr="00A347C1">
        <w:rPr>
          <w:rFonts w:cs="Times New Roman"/>
          <w:i w:val="0"/>
          <w:sz w:val="24"/>
        </w:rPr>
        <w:t xml:space="preserve">блока №1 </w:t>
      </w:r>
      <w:r w:rsidR="00BE319E" w:rsidRPr="00A347C1">
        <w:rPr>
          <w:rFonts w:cs="Times New Roman"/>
          <w:i w:val="0"/>
          <w:sz w:val="24"/>
        </w:rPr>
        <w:t xml:space="preserve">текущих аналоговых данных в масштабе входных сигналов </w:t>
      </w:r>
      <w:r w:rsidR="005D1B26" w:rsidRPr="00A347C1">
        <w:rPr>
          <w:rFonts w:cs="Times New Roman"/>
          <w:i w:val="0"/>
          <w:sz w:val="24"/>
        </w:rPr>
        <w:t xml:space="preserve"> </w:t>
      </w:r>
      <w:r w:rsidRPr="00A347C1">
        <w:rPr>
          <w:rFonts w:cs="Times New Roman"/>
          <w:i w:val="0"/>
          <w:sz w:val="24"/>
        </w:rPr>
        <w:t xml:space="preserve">Bda_in </w:t>
      </w:r>
      <w:r w:rsidR="00BE319E" w:rsidRPr="00A347C1">
        <w:rPr>
          <w:rFonts w:cs="Times New Roman"/>
          <w:i w:val="0"/>
          <w:sz w:val="24"/>
        </w:rPr>
        <w:t>и получает в ответ данные измерений</w:t>
      </w:r>
      <w:r w:rsidR="00132E22" w:rsidRPr="00A347C1">
        <w:rPr>
          <w:rFonts w:cs="Times New Roman"/>
          <w:i w:val="0"/>
          <w:sz w:val="24"/>
        </w:rPr>
        <w:t xml:space="preserve">. Номера запрашиваемых блоков данных и их структура приведены в Приложении 2. </w:t>
      </w:r>
      <w:r w:rsidR="00A347C1" w:rsidRPr="00A347C1">
        <w:rPr>
          <w:rFonts w:cs="Times New Roman"/>
          <w:i w:val="0"/>
          <w:sz w:val="24"/>
        </w:rPr>
        <w:t xml:space="preserve">Конфигуратор запрашивает данные </w:t>
      </w:r>
      <w:r w:rsidR="009419FB">
        <w:rPr>
          <w:rFonts w:cs="Times New Roman"/>
          <w:i w:val="0"/>
          <w:sz w:val="24"/>
          <w:lang w:val="en-US"/>
        </w:rPr>
        <w:t>N</w:t>
      </w:r>
      <w:r w:rsidR="00A347C1" w:rsidRPr="00A347C1">
        <w:rPr>
          <w:rFonts w:cs="Times New Roman"/>
          <w:i w:val="0"/>
          <w:sz w:val="24"/>
        </w:rPr>
        <w:t xml:space="preserve"> раз </w:t>
      </w:r>
      <w:r w:rsidR="009419FB" w:rsidRPr="009419FB">
        <w:rPr>
          <w:rFonts w:cs="Times New Roman"/>
          <w:i w:val="0"/>
          <w:sz w:val="24"/>
        </w:rPr>
        <w:t>(</w:t>
      </w:r>
      <w:r w:rsidR="009419FB">
        <w:rPr>
          <w:rFonts w:cs="Times New Roman"/>
          <w:i w:val="0"/>
          <w:sz w:val="24"/>
        </w:rPr>
        <w:t xml:space="preserve">значение </w:t>
      </w:r>
      <w:r w:rsidR="009419FB">
        <w:rPr>
          <w:rFonts w:cs="Times New Roman"/>
          <w:i w:val="0"/>
          <w:sz w:val="24"/>
          <w:lang w:val="en-US"/>
        </w:rPr>
        <w:t>N</w:t>
      </w:r>
      <w:r w:rsidR="009419FB" w:rsidRPr="009419FB">
        <w:rPr>
          <w:rFonts w:cs="Times New Roman"/>
          <w:i w:val="0"/>
          <w:sz w:val="24"/>
        </w:rPr>
        <w:t xml:space="preserve"> </w:t>
      </w:r>
      <w:r w:rsidR="009419FB">
        <w:rPr>
          <w:rFonts w:cs="Times New Roman"/>
          <w:i w:val="0"/>
          <w:sz w:val="24"/>
        </w:rPr>
        <w:t xml:space="preserve">настраивается в разделе «Настройка» программы АВТУК-сервис) </w:t>
      </w:r>
      <w:r w:rsidR="00A347C1" w:rsidRPr="00A347C1">
        <w:rPr>
          <w:rFonts w:cs="Times New Roman"/>
          <w:i w:val="0"/>
          <w:sz w:val="24"/>
        </w:rPr>
        <w:t>с интервалом 0,5с</w:t>
      </w:r>
      <w:r w:rsidR="00A347C1">
        <w:rPr>
          <w:rFonts w:cs="Times New Roman"/>
          <w:i w:val="0"/>
          <w:sz w:val="24"/>
        </w:rPr>
        <w:t xml:space="preserve">, </w:t>
      </w:r>
      <w:r w:rsidR="00A347C1" w:rsidRPr="00A347C1">
        <w:rPr>
          <w:rFonts w:cs="Times New Roman"/>
          <w:i w:val="0"/>
          <w:sz w:val="24"/>
        </w:rPr>
        <w:t>усредняет их и отображает полученные данные в своем окне.</w:t>
      </w:r>
    </w:p>
    <w:p w:rsidR="00340979" w:rsidRPr="003B138B" w:rsidRDefault="00BE319E" w:rsidP="0081307E">
      <w:pPr>
        <w:spacing w:after="240"/>
        <w:ind w:firstLine="0"/>
        <w:jc w:val="left"/>
        <w:rPr>
          <w:sz w:val="24"/>
        </w:rPr>
      </w:pPr>
      <w:bookmarkStart w:id="96" w:name="_Toc418752126"/>
      <w:r w:rsidRPr="003B138B">
        <w:rPr>
          <w:sz w:val="24"/>
        </w:rPr>
        <w:t>При этом</w:t>
      </w:r>
      <w:bookmarkStart w:id="97" w:name="_Toc418752128"/>
      <w:bookmarkEnd w:id="96"/>
      <w:r w:rsidR="00340979" w:rsidRPr="00AC6D71">
        <w:rPr>
          <w:sz w:val="24"/>
        </w:rPr>
        <w:t>:</w:t>
      </w:r>
      <w:r w:rsidR="00340979" w:rsidRPr="003B138B">
        <w:rPr>
          <w:sz w:val="24"/>
        </w:rPr>
        <w:br/>
      </w:r>
      <w:r w:rsidR="004D1404" w:rsidRPr="003B138B">
        <w:rPr>
          <w:sz w:val="24"/>
        </w:rPr>
        <w:t xml:space="preserve">параметр Frequency  </w:t>
      </w:r>
      <w:r w:rsidR="004D1404">
        <w:rPr>
          <w:sz w:val="24"/>
        </w:rPr>
        <w:t>отображается в</w:t>
      </w:r>
      <w:r w:rsidR="004D1404" w:rsidRPr="003B138B">
        <w:rPr>
          <w:sz w:val="24"/>
        </w:rPr>
        <w:t xml:space="preserve"> Гц  с точностью 4 знака после запятой</w:t>
      </w:r>
      <w:r w:rsidR="004D1404">
        <w:rPr>
          <w:sz w:val="24"/>
        </w:rPr>
        <w:t>;</w:t>
      </w:r>
      <w:r w:rsidR="004D1404" w:rsidRPr="003B138B">
        <w:rPr>
          <w:sz w:val="24"/>
        </w:rPr>
        <w:br/>
      </w:r>
      <w:r w:rsidR="00CA6FC0">
        <w:rPr>
          <w:sz w:val="24"/>
        </w:rPr>
        <w:t>первые три</w:t>
      </w:r>
      <w:r w:rsidRPr="003B138B">
        <w:rPr>
          <w:sz w:val="24"/>
        </w:rPr>
        <w:t xml:space="preserve"> параметр</w:t>
      </w:r>
      <w:r w:rsidR="00CA6FC0">
        <w:rPr>
          <w:sz w:val="24"/>
        </w:rPr>
        <w:t>а</w:t>
      </w:r>
      <w:r w:rsidRPr="003B138B">
        <w:rPr>
          <w:sz w:val="24"/>
        </w:rPr>
        <w:t xml:space="preserve"> в группах IUefNat_filt[6] и IUeff_filtered[6]  отображаются в вольтах,</w:t>
      </w:r>
      <w:r w:rsidR="00CA6FC0">
        <w:rPr>
          <w:sz w:val="24"/>
        </w:rPr>
        <w:t xml:space="preserve"> </w:t>
      </w:r>
      <w:r w:rsidR="00CA6FC0">
        <w:rPr>
          <w:sz w:val="24"/>
        </w:rPr>
        <w:lastRenderedPageBreak/>
        <w:t xml:space="preserve">последние три – в мА, </w:t>
      </w:r>
      <w:r w:rsidR="00CA6FC0" w:rsidRPr="003B138B">
        <w:rPr>
          <w:sz w:val="24"/>
        </w:rPr>
        <w:t>с точностью 3 знака после запятой</w:t>
      </w:r>
      <w:r w:rsidR="004D1404">
        <w:rPr>
          <w:sz w:val="24"/>
        </w:rPr>
        <w:t>;</w:t>
      </w:r>
      <w:r w:rsidR="00340979" w:rsidRPr="003B138B">
        <w:rPr>
          <w:sz w:val="24"/>
        </w:rPr>
        <w:br/>
      </w:r>
      <w:r w:rsidR="00A347C1" w:rsidRPr="003B138B">
        <w:rPr>
          <w:sz w:val="24"/>
        </w:rPr>
        <w:t xml:space="preserve">параметры phi_next_f[6] – в угловых градусах с точностью </w:t>
      </w:r>
      <w:r w:rsidR="00A347C1">
        <w:rPr>
          <w:sz w:val="24"/>
        </w:rPr>
        <w:t>4</w:t>
      </w:r>
      <w:r w:rsidR="00A347C1" w:rsidRPr="003B138B">
        <w:rPr>
          <w:sz w:val="24"/>
        </w:rPr>
        <w:t xml:space="preserve"> знака после запятой</w:t>
      </w:r>
      <w:r w:rsidR="00A347C1">
        <w:rPr>
          <w:sz w:val="24"/>
        </w:rPr>
        <w:t>,</w:t>
      </w:r>
      <w:r w:rsidR="00A347C1">
        <w:rPr>
          <w:sz w:val="24"/>
        </w:rPr>
        <w:br/>
        <w:t xml:space="preserve">емкости </w:t>
      </w:r>
      <w:r w:rsidR="00A347C1">
        <w:rPr>
          <w:sz w:val="24"/>
          <w:lang w:val="en-US"/>
        </w:rPr>
        <w:t>Cbush</w:t>
      </w:r>
      <w:r w:rsidR="00A347C1" w:rsidRPr="00A347C1">
        <w:rPr>
          <w:sz w:val="24"/>
        </w:rPr>
        <w:t xml:space="preserve"> [] (</w:t>
      </w:r>
      <w:r w:rsidR="00A347C1">
        <w:rPr>
          <w:sz w:val="24"/>
        </w:rPr>
        <w:t xml:space="preserve">приведенные ко входу прибора) – в </w:t>
      </w:r>
      <w:r w:rsidR="00E9585D" w:rsidRPr="00E9585D">
        <w:rPr>
          <w:color w:val="FF0000"/>
          <w:sz w:val="24"/>
        </w:rPr>
        <w:t>п</w:t>
      </w:r>
      <w:r w:rsidR="00A347C1" w:rsidRPr="00E9585D">
        <w:rPr>
          <w:color w:val="FF0000"/>
          <w:sz w:val="24"/>
        </w:rPr>
        <w:t>Ф</w:t>
      </w:r>
      <w:r w:rsidR="00A347C1">
        <w:rPr>
          <w:sz w:val="24"/>
        </w:rPr>
        <w:t>,</w:t>
      </w:r>
      <w:r w:rsidR="00340979" w:rsidRPr="003B138B">
        <w:rPr>
          <w:sz w:val="24"/>
        </w:rPr>
        <w:t xml:space="preserve"> </w:t>
      </w:r>
      <w:r w:rsidRPr="003B138B">
        <w:rPr>
          <w:sz w:val="24"/>
        </w:rPr>
        <w:t xml:space="preserve"> </w:t>
      </w:r>
      <w:r w:rsidR="00E9585D" w:rsidRPr="00E9585D">
        <w:rPr>
          <w:color w:val="FF0000"/>
          <w:sz w:val="24"/>
        </w:rPr>
        <w:t>1</w:t>
      </w:r>
      <w:r w:rsidR="00A347C1" w:rsidRPr="00E9585D">
        <w:rPr>
          <w:color w:val="FF0000"/>
          <w:sz w:val="24"/>
        </w:rPr>
        <w:t xml:space="preserve"> знак </w:t>
      </w:r>
      <w:r w:rsidR="00A347C1" w:rsidRPr="003B138B">
        <w:rPr>
          <w:sz w:val="24"/>
        </w:rPr>
        <w:t>после запятой</w:t>
      </w:r>
      <w:r w:rsidR="00A347C1">
        <w:rPr>
          <w:sz w:val="24"/>
        </w:rPr>
        <w:t>,</w:t>
      </w:r>
      <w:r w:rsidR="00A347C1">
        <w:rPr>
          <w:sz w:val="24"/>
        </w:rPr>
        <w:br/>
      </w:r>
      <w:r w:rsidR="00A347C1">
        <w:rPr>
          <w:sz w:val="24"/>
          <w:lang w:val="en-US"/>
        </w:rPr>
        <w:t>Tg</w:t>
      </w:r>
      <w:r w:rsidR="00A347C1" w:rsidRPr="00A347C1">
        <w:rPr>
          <w:sz w:val="24"/>
        </w:rPr>
        <w:t>_</w:t>
      </w:r>
      <w:r w:rsidR="00A347C1">
        <w:rPr>
          <w:sz w:val="24"/>
          <w:lang w:val="en-US"/>
        </w:rPr>
        <w:t>d</w:t>
      </w:r>
      <w:r w:rsidR="00A347C1" w:rsidRPr="00A347C1">
        <w:rPr>
          <w:sz w:val="24"/>
        </w:rPr>
        <w:t xml:space="preserve">[] – </w:t>
      </w:r>
      <w:r w:rsidR="00A347C1">
        <w:rPr>
          <w:sz w:val="24"/>
        </w:rPr>
        <w:t>в процентах,</w:t>
      </w:r>
      <w:r w:rsidR="00A347C1" w:rsidRPr="00A347C1">
        <w:rPr>
          <w:sz w:val="24"/>
        </w:rPr>
        <w:t xml:space="preserve"> </w:t>
      </w:r>
      <w:r w:rsidR="00A347C1" w:rsidRPr="003B138B">
        <w:rPr>
          <w:sz w:val="24"/>
        </w:rPr>
        <w:t xml:space="preserve">  </w:t>
      </w:r>
      <w:r w:rsidR="00A347C1">
        <w:rPr>
          <w:sz w:val="24"/>
        </w:rPr>
        <w:t>4</w:t>
      </w:r>
      <w:r w:rsidR="00A347C1" w:rsidRPr="003B138B">
        <w:rPr>
          <w:sz w:val="24"/>
        </w:rPr>
        <w:t xml:space="preserve"> знака после запятой</w:t>
      </w:r>
      <w:r w:rsidR="00A347C1">
        <w:rPr>
          <w:sz w:val="24"/>
        </w:rPr>
        <w:t>,</w:t>
      </w:r>
      <w:r w:rsidR="00A347C1" w:rsidRPr="00A347C1">
        <w:rPr>
          <w:sz w:val="24"/>
        </w:rPr>
        <w:br/>
      </w:r>
      <w:r w:rsidR="00A347C1">
        <w:rPr>
          <w:sz w:val="24"/>
          <w:lang w:val="en-US"/>
        </w:rPr>
        <w:t>Pt</w:t>
      </w:r>
      <w:r w:rsidR="00A347C1" w:rsidRPr="00A347C1">
        <w:rPr>
          <w:sz w:val="24"/>
        </w:rPr>
        <w:t>100_</w:t>
      </w:r>
      <w:r w:rsidR="00A347C1">
        <w:rPr>
          <w:sz w:val="24"/>
          <w:lang w:val="en-US"/>
        </w:rPr>
        <w:t>R</w:t>
      </w:r>
      <w:r w:rsidR="00A347C1" w:rsidRPr="00A347C1">
        <w:rPr>
          <w:sz w:val="24"/>
        </w:rPr>
        <w:t xml:space="preserve"> </w:t>
      </w:r>
      <w:r w:rsidR="00A347C1">
        <w:rPr>
          <w:sz w:val="24"/>
        </w:rPr>
        <w:t xml:space="preserve"> – в омах,</w:t>
      </w:r>
      <w:r w:rsidR="00340979" w:rsidRPr="003B138B">
        <w:rPr>
          <w:sz w:val="24"/>
        </w:rPr>
        <w:t xml:space="preserve"> с точностью </w:t>
      </w:r>
      <w:r w:rsidR="00A347C1">
        <w:rPr>
          <w:sz w:val="24"/>
        </w:rPr>
        <w:t>3</w:t>
      </w:r>
      <w:r w:rsidR="00340979" w:rsidRPr="003B138B">
        <w:rPr>
          <w:sz w:val="24"/>
        </w:rPr>
        <w:t xml:space="preserve"> знак</w:t>
      </w:r>
      <w:r w:rsidR="00A347C1">
        <w:rPr>
          <w:sz w:val="24"/>
        </w:rPr>
        <w:t>а</w:t>
      </w:r>
      <w:r w:rsidR="00340979" w:rsidRPr="003B138B">
        <w:rPr>
          <w:sz w:val="24"/>
        </w:rPr>
        <w:t xml:space="preserve"> после запятой,</w:t>
      </w:r>
      <w:r w:rsidRPr="003B138B">
        <w:rPr>
          <w:sz w:val="24"/>
        </w:rPr>
        <w:t xml:space="preserve">  </w:t>
      </w:r>
      <w:bookmarkEnd w:id="97"/>
    </w:p>
    <w:p w:rsidR="00F8501F" w:rsidRDefault="00F8501F" w:rsidP="00340979">
      <w:pPr>
        <w:spacing w:after="120"/>
        <w:ind w:firstLine="0"/>
        <w:jc w:val="left"/>
        <w:rPr>
          <w:sz w:val="24"/>
        </w:rPr>
      </w:pPr>
      <w:r w:rsidRPr="003B138B">
        <w:rPr>
          <w:sz w:val="24"/>
        </w:rPr>
        <w:t>Параметр Frequency должен составлять 5</w:t>
      </w:r>
      <w:r>
        <w:rPr>
          <w:sz w:val="24"/>
        </w:rPr>
        <w:t>1</w:t>
      </w:r>
      <w:r w:rsidRPr="003B138B">
        <w:rPr>
          <w:sz w:val="24"/>
        </w:rPr>
        <w:t>,0</w:t>
      </w:r>
      <w:r w:rsidRPr="003B138B">
        <w:rPr>
          <w:rFonts w:cs="Times New Roman"/>
          <w:sz w:val="24"/>
        </w:rPr>
        <w:t xml:space="preserve">±0,05Гц, </w:t>
      </w:r>
      <w:r>
        <w:rPr>
          <w:rFonts w:cs="Times New Roman"/>
          <w:sz w:val="24"/>
        </w:rPr>
        <w:br/>
      </w:r>
      <w:r>
        <w:rPr>
          <w:sz w:val="24"/>
        </w:rPr>
        <w:t>з</w:t>
      </w:r>
      <w:r w:rsidR="00BE319E" w:rsidRPr="003B138B">
        <w:rPr>
          <w:sz w:val="24"/>
        </w:rPr>
        <w:t>начени</w:t>
      </w:r>
      <w:r>
        <w:rPr>
          <w:sz w:val="24"/>
        </w:rPr>
        <w:t>я</w:t>
      </w:r>
      <w:r w:rsidR="00BE319E" w:rsidRPr="00F8501F">
        <w:rPr>
          <w:sz w:val="24"/>
        </w:rPr>
        <w:t xml:space="preserve"> </w:t>
      </w:r>
      <w:r w:rsidR="00BE319E" w:rsidRPr="00F8501F">
        <w:rPr>
          <w:sz w:val="24"/>
          <w:lang w:val="en-US"/>
        </w:rPr>
        <w:t>IUefNat</w:t>
      </w:r>
      <w:r w:rsidR="00BE319E" w:rsidRPr="00F8501F">
        <w:rPr>
          <w:sz w:val="24"/>
        </w:rPr>
        <w:t>_</w:t>
      </w:r>
      <w:r w:rsidR="00BE319E" w:rsidRPr="00F8501F">
        <w:rPr>
          <w:sz w:val="24"/>
          <w:lang w:val="en-US"/>
        </w:rPr>
        <w:t>filt</w:t>
      </w:r>
      <w:r w:rsidR="00BE319E" w:rsidRPr="00F8501F">
        <w:rPr>
          <w:sz w:val="24"/>
        </w:rPr>
        <w:t>[</w:t>
      </w:r>
      <w:r w:rsidRPr="00F8501F">
        <w:rPr>
          <w:sz w:val="24"/>
        </w:rPr>
        <w:t>0..2</w:t>
      </w:r>
      <w:r w:rsidR="00BE319E" w:rsidRPr="00F8501F">
        <w:rPr>
          <w:sz w:val="24"/>
        </w:rPr>
        <w:t xml:space="preserve">] </w:t>
      </w:r>
      <w:r w:rsidR="00BE319E" w:rsidRPr="003B138B">
        <w:rPr>
          <w:sz w:val="24"/>
        </w:rPr>
        <w:t>и</w:t>
      </w:r>
      <w:r w:rsidR="00BE319E" w:rsidRPr="00F8501F">
        <w:rPr>
          <w:sz w:val="24"/>
        </w:rPr>
        <w:t xml:space="preserve"> </w:t>
      </w:r>
      <w:r w:rsidR="00BE319E" w:rsidRPr="00F8501F">
        <w:rPr>
          <w:sz w:val="24"/>
          <w:lang w:val="en-US"/>
        </w:rPr>
        <w:t>IUeff</w:t>
      </w:r>
      <w:r w:rsidR="00BE319E" w:rsidRPr="00F8501F">
        <w:rPr>
          <w:sz w:val="24"/>
        </w:rPr>
        <w:t>_</w:t>
      </w:r>
      <w:r w:rsidR="00BE319E" w:rsidRPr="00F8501F">
        <w:rPr>
          <w:sz w:val="24"/>
          <w:lang w:val="en-US"/>
        </w:rPr>
        <w:t>filtered</w:t>
      </w:r>
      <w:r w:rsidR="00BE319E" w:rsidRPr="00F8501F">
        <w:rPr>
          <w:sz w:val="24"/>
        </w:rPr>
        <w:t>[</w:t>
      </w:r>
      <w:r w:rsidRPr="00F8501F">
        <w:rPr>
          <w:sz w:val="24"/>
        </w:rPr>
        <w:t>0.</w:t>
      </w:r>
      <w:r>
        <w:rPr>
          <w:sz w:val="24"/>
        </w:rPr>
        <w:t>.2</w:t>
      </w:r>
      <w:r w:rsidR="00BE319E" w:rsidRPr="00F8501F">
        <w:rPr>
          <w:sz w:val="24"/>
        </w:rPr>
        <w:t xml:space="preserve">]   </w:t>
      </w:r>
      <w:r w:rsidR="00BE319E" w:rsidRPr="003B138B">
        <w:rPr>
          <w:sz w:val="24"/>
        </w:rPr>
        <w:t xml:space="preserve">должны быть близки к </w:t>
      </w:r>
      <w:r w:rsidR="008D2291">
        <w:rPr>
          <w:sz w:val="24"/>
        </w:rPr>
        <w:t>57,75</w:t>
      </w:r>
      <w:r w:rsidR="00BE319E" w:rsidRPr="003B138B">
        <w:rPr>
          <w:sz w:val="24"/>
        </w:rPr>
        <w:t>В</w:t>
      </w:r>
      <w:r w:rsidR="002A246B" w:rsidRPr="003B138B">
        <w:rPr>
          <w:sz w:val="24"/>
        </w:rPr>
        <w:t>,</w:t>
      </w:r>
      <w:r>
        <w:rPr>
          <w:sz w:val="24"/>
        </w:rPr>
        <w:br/>
        <w:t>з</w:t>
      </w:r>
      <w:r w:rsidRPr="003B138B">
        <w:rPr>
          <w:sz w:val="24"/>
        </w:rPr>
        <w:t>начени</w:t>
      </w:r>
      <w:r>
        <w:rPr>
          <w:sz w:val="24"/>
        </w:rPr>
        <w:t>я</w:t>
      </w:r>
      <w:r w:rsidRPr="00F8501F">
        <w:rPr>
          <w:sz w:val="24"/>
        </w:rPr>
        <w:t xml:space="preserve"> </w:t>
      </w:r>
      <w:r w:rsidRPr="00F8501F">
        <w:rPr>
          <w:sz w:val="24"/>
          <w:lang w:val="en-US"/>
        </w:rPr>
        <w:t>IUefNat</w:t>
      </w:r>
      <w:r w:rsidRPr="00F8501F">
        <w:rPr>
          <w:sz w:val="24"/>
        </w:rPr>
        <w:t>_</w:t>
      </w:r>
      <w:r w:rsidRPr="00F8501F">
        <w:rPr>
          <w:sz w:val="24"/>
          <w:lang w:val="en-US"/>
        </w:rPr>
        <w:t>filt</w:t>
      </w:r>
      <w:r w:rsidRPr="00F8501F">
        <w:rPr>
          <w:sz w:val="24"/>
        </w:rPr>
        <w:t>[</w:t>
      </w:r>
      <w:r>
        <w:rPr>
          <w:sz w:val="24"/>
        </w:rPr>
        <w:t>3</w:t>
      </w:r>
      <w:r w:rsidRPr="00F8501F">
        <w:rPr>
          <w:sz w:val="24"/>
        </w:rPr>
        <w:t>..</w:t>
      </w:r>
      <w:r>
        <w:rPr>
          <w:sz w:val="24"/>
        </w:rPr>
        <w:t>5</w:t>
      </w:r>
      <w:r w:rsidRPr="00F8501F">
        <w:rPr>
          <w:sz w:val="24"/>
        </w:rPr>
        <w:t xml:space="preserve">] </w:t>
      </w:r>
      <w:r w:rsidRPr="003B138B">
        <w:rPr>
          <w:sz w:val="24"/>
        </w:rPr>
        <w:t>и</w:t>
      </w:r>
      <w:r w:rsidRPr="00F8501F">
        <w:rPr>
          <w:sz w:val="24"/>
        </w:rPr>
        <w:t xml:space="preserve"> </w:t>
      </w:r>
      <w:r w:rsidRPr="00F8501F">
        <w:rPr>
          <w:sz w:val="24"/>
          <w:lang w:val="en-US"/>
        </w:rPr>
        <w:t>IUeff</w:t>
      </w:r>
      <w:r w:rsidRPr="00F8501F">
        <w:rPr>
          <w:sz w:val="24"/>
        </w:rPr>
        <w:t>_</w:t>
      </w:r>
      <w:r w:rsidRPr="00F8501F">
        <w:rPr>
          <w:sz w:val="24"/>
          <w:lang w:val="en-US"/>
        </w:rPr>
        <w:t>filtered</w:t>
      </w:r>
      <w:r w:rsidRPr="00F8501F">
        <w:rPr>
          <w:sz w:val="24"/>
        </w:rPr>
        <w:t>[</w:t>
      </w:r>
      <w:r>
        <w:rPr>
          <w:sz w:val="24"/>
        </w:rPr>
        <w:t>3</w:t>
      </w:r>
      <w:r w:rsidRPr="00F8501F">
        <w:rPr>
          <w:sz w:val="24"/>
        </w:rPr>
        <w:t>.</w:t>
      </w:r>
      <w:r>
        <w:rPr>
          <w:sz w:val="24"/>
        </w:rPr>
        <w:t>.5</w:t>
      </w:r>
      <w:r w:rsidRPr="00F8501F">
        <w:rPr>
          <w:sz w:val="24"/>
        </w:rPr>
        <w:t>]</w:t>
      </w:r>
      <w:r>
        <w:rPr>
          <w:sz w:val="24"/>
        </w:rPr>
        <w:t xml:space="preserve"> - к </w:t>
      </w:r>
      <w:r w:rsidR="008D2291">
        <w:rPr>
          <w:sz w:val="24"/>
        </w:rPr>
        <w:t>29</w:t>
      </w:r>
      <w:r>
        <w:rPr>
          <w:sz w:val="24"/>
        </w:rPr>
        <w:t>0 мА,</w:t>
      </w:r>
      <w:r w:rsidR="002A246B" w:rsidRPr="003B138B">
        <w:rPr>
          <w:sz w:val="24"/>
        </w:rPr>
        <w:br/>
        <w:t>значени</w:t>
      </w:r>
      <w:r>
        <w:rPr>
          <w:sz w:val="24"/>
        </w:rPr>
        <w:t>е</w:t>
      </w:r>
      <w:r w:rsidR="002A246B" w:rsidRPr="003B138B">
        <w:rPr>
          <w:sz w:val="24"/>
        </w:rPr>
        <w:t xml:space="preserve"> </w:t>
      </w:r>
      <w:r w:rsidRPr="003B138B">
        <w:rPr>
          <w:sz w:val="24"/>
        </w:rPr>
        <w:t>phi_next_f[</w:t>
      </w:r>
      <w:r>
        <w:rPr>
          <w:sz w:val="24"/>
        </w:rPr>
        <w:t xml:space="preserve">0 </w:t>
      </w:r>
      <w:r w:rsidRPr="003B138B">
        <w:rPr>
          <w:sz w:val="24"/>
        </w:rPr>
        <w:t>]</w:t>
      </w:r>
      <w:r>
        <w:rPr>
          <w:sz w:val="24"/>
        </w:rPr>
        <w:t xml:space="preserve"> всегда равно 0, значения </w:t>
      </w:r>
      <w:r w:rsidR="002A246B" w:rsidRPr="003B138B">
        <w:rPr>
          <w:sz w:val="24"/>
        </w:rPr>
        <w:t>phi_next_f[1..</w:t>
      </w:r>
      <w:r>
        <w:rPr>
          <w:sz w:val="24"/>
        </w:rPr>
        <w:t>2</w:t>
      </w:r>
      <w:r w:rsidR="002A246B" w:rsidRPr="003B138B">
        <w:rPr>
          <w:sz w:val="24"/>
        </w:rPr>
        <w:t xml:space="preserve">] должны </w:t>
      </w:r>
      <w:r>
        <w:rPr>
          <w:sz w:val="24"/>
        </w:rPr>
        <w:t>л</w:t>
      </w:r>
      <w:r w:rsidR="002A246B" w:rsidRPr="003B138B">
        <w:rPr>
          <w:sz w:val="24"/>
        </w:rPr>
        <w:t xml:space="preserve">ежать в пределах </w:t>
      </w:r>
      <w:r w:rsidR="002A246B" w:rsidRPr="003B138B">
        <w:rPr>
          <w:rFonts w:cs="Times New Roman"/>
          <w:sz w:val="24"/>
        </w:rPr>
        <w:t>±</w:t>
      </w:r>
      <w:r w:rsidR="002A246B" w:rsidRPr="003B138B">
        <w:rPr>
          <w:sz w:val="24"/>
        </w:rPr>
        <w:t>1эл.градус, phi_next_f[</w:t>
      </w:r>
      <w:r>
        <w:rPr>
          <w:sz w:val="24"/>
        </w:rPr>
        <w:t>3..5</w:t>
      </w:r>
      <w:r w:rsidR="002A246B" w:rsidRPr="003B138B">
        <w:rPr>
          <w:sz w:val="24"/>
        </w:rPr>
        <w:t>]</w:t>
      </w:r>
      <w:r>
        <w:rPr>
          <w:sz w:val="24"/>
        </w:rPr>
        <w:t xml:space="preserve"> – в пределах 90</w:t>
      </w:r>
      <w:r w:rsidRPr="003B138B">
        <w:rPr>
          <w:rFonts w:cs="Times New Roman"/>
          <w:sz w:val="24"/>
        </w:rPr>
        <w:t>±</w:t>
      </w:r>
      <w:r w:rsidRPr="003B138B">
        <w:rPr>
          <w:sz w:val="24"/>
        </w:rPr>
        <w:t>1эл</w:t>
      </w:r>
      <w:r>
        <w:rPr>
          <w:sz w:val="24"/>
        </w:rPr>
        <w:t>.</w:t>
      </w:r>
      <w:r w:rsidRPr="00F8501F">
        <w:rPr>
          <w:sz w:val="24"/>
        </w:rPr>
        <w:t xml:space="preserve"> </w:t>
      </w:r>
      <w:r>
        <w:rPr>
          <w:sz w:val="24"/>
        </w:rPr>
        <w:t>г</w:t>
      </w:r>
      <w:r w:rsidRPr="003B138B">
        <w:rPr>
          <w:sz w:val="24"/>
        </w:rPr>
        <w:t>радус</w:t>
      </w:r>
      <w:r>
        <w:rPr>
          <w:sz w:val="24"/>
        </w:rPr>
        <w:t>,</w:t>
      </w:r>
      <w:r>
        <w:rPr>
          <w:sz w:val="24"/>
        </w:rPr>
        <w:br/>
        <w:t xml:space="preserve">значение </w:t>
      </w:r>
      <w:r>
        <w:rPr>
          <w:sz w:val="24"/>
          <w:lang w:val="en-US"/>
        </w:rPr>
        <w:t>Pt</w:t>
      </w:r>
      <w:r w:rsidRPr="00A347C1">
        <w:rPr>
          <w:sz w:val="24"/>
        </w:rPr>
        <w:t>100_</w:t>
      </w:r>
      <w:r>
        <w:rPr>
          <w:sz w:val="24"/>
          <w:lang w:val="en-US"/>
        </w:rPr>
        <w:t>R</w:t>
      </w:r>
      <w:r>
        <w:rPr>
          <w:sz w:val="24"/>
        </w:rPr>
        <w:t xml:space="preserve"> - 100</w:t>
      </w:r>
      <w:r w:rsidRPr="003B138B">
        <w:rPr>
          <w:rFonts w:cs="Times New Roman"/>
          <w:sz w:val="24"/>
        </w:rPr>
        <w:t>±</w:t>
      </w:r>
      <w:r>
        <w:rPr>
          <w:rFonts w:cs="Times New Roman"/>
          <w:sz w:val="24"/>
        </w:rPr>
        <w:t>5 Ом.</w:t>
      </w:r>
      <w:r w:rsidRPr="00A347C1">
        <w:rPr>
          <w:sz w:val="24"/>
        </w:rPr>
        <w:t xml:space="preserve"> </w:t>
      </w:r>
    </w:p>
    <w:p w:rsidR="00BE319E" w:rsidRPr="003B138B" w:rsidRDefault="00F8501F" w:rsidP="00340979">
      <w:pPr>
        <w:spacing w:after="120"/>
        <w:ind w:firstLine="0"/>
        <w:jc w:val="left"/>
        <w:rPr>
          <w:sz w:val="24"/>
        </w:rPr>
      </w:pPr>
      <w:r w:rsidRPr="00F8501F">
        <w:rPr>
          <w:sz w:val="24"/>
        </w:rPr>
        <w:t>В этом же окне конфигуратора должны присутствовать поля для ввода показаний эталонного прибора (Энергомонитор)</w:t>
      </w:r>
      <w:r>
        <w:rPr>
          <w:sz w:val="24"/>
        </w:rPr>
        <w:t xml:space="preserve"> – напряжение и ток источника сигналов, угол нагрузки и частота</w:t>
      </w:r>
      <w:r w:rsidRPr="00F8501F">
        <w:rPr>
          <w:sz w:val="24"/>
        </w:rPr>
        <w:t>.</w:t>
      </w:r>
      <w:r>
        <w:rPr>
          <w:sz w:val="24"/>
        </w:rPr>
        <w:br/>
      </w:r>
      <w:r w:rsidRPr="00F8501F">
        <w:rPr>
          <w:sz w:val="24"/>
        </w:rPr>
        <w:t>Оператор должен ввести в эти поля показания эталонного прибора (</w:t>
      </w:r>
      <w:r w:rsidRPr="00F8501F">
        <w:rPr>
          <w:sz w:val="24"/>
          <w:lang w:val="en-US"/>
        </w:rPr>
        <w:t>U</w:t>
      </w:r>
      <w:r w:rsidRPr="00F8501F">
        <w:rPr>
          <w:sz w:val="24"/>
        </w:rPr>
        <w:t>эт</w:t>
      </w:r>
      <w:r>
        <w:rPr>
          <w:sz w:val="24"/>
        </w:rPr>
        <w:t xml:space="preserve">, </w:t>
      </w:r>
      <w:r>
        <w:rPr>
          <w:sz w:val="24"/>
          <w:lang w:val="en-US"/>
        </w:rPr>
        <w:t>I</w:t>
      </w:r>
      <w:r>
        <w:rPr>
          <w:sz w:val="24"/>
        </w:rPr>
        <w:t>эт,</w:t>
      </w:r>
      <w:r w:rsidRPr="00F8501F">
        <w:rPr>
          <w:sz w:val="24"/>
        </w:rPr>
        <w:t xml:space="preserve"> </w:t>
      </w:r>
      <w:r w:rsidR="00CE2AE1">
        <w:rPr>
          <w:rFonts w:cs="Times New Roman"/>
          <w:sz w:val="24"/>
        </w:rPr>
        <w:t>φ</w:t>
      </w:r>
      <w:r w:rsidR="003C11CE">
        <w:rPr>
          <w:sz w:val="24"/>
        </w:rPr>
        <w:t xml:space="preserve">эт, </w:t>
      </w:r>
      <w:r w:rsidRPr="00F8501F">
        <w:rPr>
          <w:sz w:val="24"/>
          <w:lang w:val="en-US"/>
        </w:rPr>
        <w:t>f</w:t>
      </w:r>
      <w:r w:rsidRPr="00F8501F">
        <w:rPr>
          <w:sz w:val="24"/>
        </w:rPr>
        <w:t xml:space="preserve">эт) и кликнуть кнопку «Настроить» в этом же окне конфигуратора. </w:t>
      </w:r>
      <w:r>
        <w:rPr>
          <w:sz w:val="24"/>
        </w:rPr>
        <w:t xml:space="preserve"> </w:t>
      </w:r>
    </w:p>
    <w:p w:rsidR="003C11CE" w:rsidRPr="00155571" w:rsidRDefault="003C11CE" w:rsidP="003C11CE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 w:rsidRPr="00155571">
        <w:rPr>
          <w:rFonts w:cs="Times New Roman"/>
          <w:i w:val="0"/>
          <w:sz w:val="24"/>
        </w:rPr>
        <w:t>Конфигуратор рассчитывает новые значения калибровочных коэффициентов:</w:t>
      </w:r>
      <w:r w:rsidR="004F53B6">
        <w:rPr>
          <w:rFonts w:cs="Times New Roman"/>
          <w:i w:val="0"/>
          <w:sz w:val="24"/>
        </w:rPr>
        <w:tab/>
      </w:r>
      <w:r w:rsidR="004F53B6">
        <w:rPr>
          <w:rFonts w:cs="Times New Roman"/>
          <w:i w:val="0"/>
          <w:sz w:val="24"/>
        </w:rPr>
        <w:tab/>
      </w:r>
    </w:p>
    <w:p w:rsidR="003C11CE" w:rsidRPr="00155571" w:rsidRDefault="003C11CE" w:rsidP="003C11CE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  <w:lang w:val="en-US"/>
        </w:rPr>
      </w:pPr>
      <w:r w:rsidRPr="00155571">
        <w:rPr>
          <w:rFonts w:cs="Times New Roman"/>
          <w:i w:val="0"/>
          <w:sz w:val="24"/>
          <w:lang w:val="en-US"/>
        </w:rPr>
        <w:t>for (i=0; i&lt;2; i++)</w:t>
      </w:r>
    </w:p>
    <w:p w:rsidR="003C11CE" w:rsidRPr="00155571" w:rsidRDefault="003C11CE" w:rsidP="003C11CE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  <w:lang w:val="en-US"/>
        </w:rPr>
      </w:pPr>
      <w:r w:rsidRPr="00155571">
        <w:rPr>
          <w:rFonts w:cs="Times New Roman"/>
          <w:i w:val="0"/>
          <w:sz w:val="24"/>
          <w:lang w:val="en-US"/>
        </w:rPr>
        <w:t xml:space="preserve">{    KmU[i] </w:t>
      </w:r>
      <w:r w:rsidRPr="00155571">
        <w:rPr>
          <w:rFonts w:cs="Times New Roman"/>
          <w:i w:val="0"/>
          <w:sz w:val="24"/>
          <w:vertAlign w:val="subscript"/>
          <w:lang w:val="en-US"/>
        </w:rPr>
        <w:t>new</w:t>
      </w:r>
      <w:r w:rsidRPr="00155571">
        <w:rPr>
          <w:rFonts w:cs="Times New Roman"/>
          <w:i w:val="0"/>
          <w:sz w:val="24"/>
          <w:lang w:val="en-US"/>
        </w:rPr>
        <w:t xml:space="preserve"> = KmU[i] </w:t>
      </w:r>
      <w:r w:rsidRPr="00155571">
        <w:rPr>
          <w:rFonts w:cs="Times New Roman"/>
          <w:i w:val="0"/>
          <w:sz w:val="24"/>
          <w:vertAlign w:val="subscript"/>
          <w:lang w:val="en-US"/>
        </w:rPr>
        <w:t>old</w:t>
      </w:r>
      <w:r w:rsidRPr="00155571">
        <w:rPr>
          <w:rFonts w:cs="Times New Roman"/>
          <w:i w:val="0"/>
          <w:sz w:val="24"/>
          <w:lang w:val="en-US"/>
        </w:rPr>
        <w:t xml:space="preserve"> * </w:t>
      </w:r>
      <w:r w:rsidR="009419FB" w:rsidRPr="00155571">
        <w:rPr>
          <w:i w:val="0"/>
          <w:sz w:val="24"/>
          <w:lang w:val="en-US"/>
        </w:rPr>
        <w:t>U</w:t>
      </w:r>
      <w:r w:rsidR="009419FB" w:rsidRPr="00155571">
        <w:rPr>
          <w:i w:val="0"/>
          <w:sz w:val="24"/>
        </w:rPr>
        <w:t>эт</w:t>
      </w:r>
      <w:r w:rsidR="009419FB" w:rsidRPr="00155571">
        <w:rPr>
          <w:rFonts w:cs="Times New Roman"/>
          <w:i w:val="0"/>
          <w:sz w:val="24"/>
          <w:lang w:val="en-US"/>
        </w:rPr>
        <w:t xml:space="preserve"> </w:t>
      </w:r>
      <w:r w:rsidRPr="00155571">
        <w:rPr>
          <w:rFonts w:cs="Times New Roman"/>
          <w:i w:val="0"/>
          <w:sz w:val="24"/>
          <w:lang w:val="en-US"/>
        </w:rPr>
        <w:t>/ UefNat_filt[i] ;</w:t>
      </w:r>
    </w:p>
    <w:p w:rsidR="009419FB" w:rsidRPr="00155571" w:rsidRDefault="009419FB" w:rsidP="009419FB">
      <w:pPr>
        <w:rPr>
          <w:lang w:val="en-US"/>
        </w:rPr>
      </w:pPr>
      <w:r w:rsidRPr="00155571">
        <w:rPr>
          <w:rFonts w:cs="Times New Roman"/>
          <w:sz w:val="24"/>
          <w:lang w:val="en-US"/>
        </w:rPr>
        <w:t xml:space="preserve"> </w:t>
      </w:r>
      <w:r w:rsidRPr="00155571">
        <w:rPr>
          <w:rFonts w:cs="Times New Roman"/>
          <w:sz w:val="24"/>
          <w:lang w:val="en-US"/>
        </w:rPr>
        <w:tab/>
        <w:t xml:space="preserve">KmI1[i] </w:t>
      </w:r>
      <w:r w:rsidRPr="00155571">
        <w:rPr>
          <w:rFonts w:cs="Times New Roman"/>
          <w:sz w:val="24"/>
          <w:vertAlign w:val="subscript"/>
          <w:lang w:val="en-US"/>
        </w:rPr>
        <w:t>new</w:t>
      </w:r>
      <w:r w:rsidRPr="00155571">
        <w:rPr>
          <w:rFonts w:cs="Times New Roman"/>
          <w:sz w:val="24"/>
          <w:lang w:val="en-US"/>
        </w:rPr>
        <w:t xml:space="preserve"> = Km</w:t>
      </w:r>
      <w:r w:rsidR="001A6C9C" w:rsidRPr="00155571">
        <w:rPr>
          <w:rFonts w:cs="Times New Roman"/>
          <w:sz w:val="24"/>
          <w:lang w:val="en-US"/>
        </w:rPr>
        <w:t>I1</w:t>
      </w:r>
      <w:r w:rsidRPr="00155571">
        <w:rPr>
          <w:rFonts w:cs="Times New Roman"/>
          <w:sz w:val="24"/>
          <w:lang w:val="en-US"/>
        </w:rPr>
        <w:t xml:space="preserve">[i] </w:t>
      </w:r>
      <w:r w:rsidRPr="00155571">
        <w:rPr>
          <w:rFonts w:cs="Times New Roman"/>
          <w:sz w:val="24"/>
          <w:vertAlign w:val="subscript"/>
          <w:lang w:val="en-US"/>
        </w:rPr>
        <w:t>old</w:t>
      </w:r>
      <w:r w:rsidRPr="00155571">
        <w:rPr>
          <w:rFonts w:cs="Times New Roman"/>
          <w:sz w:val="24"/>
          <w:lang w:val="en-US"/>
        </w:rPr>
        <w:t xml:space="preserve"> * </w:t>
      </w:r>
      <w:r w:rsidRPr="00155571">
        <w:rPr>
          <w:sz w:val="24"/>
          <w:lang w:val="en-US"/>
        </w:rPr>
        <w:t>I</w:t>
      </w:r>
      <w:r w:rsidRPr="00155571">
        <w:rPr>
          <w:sz w:val="24"/>
        </w:rPr>
        <w:t>эт</w:t>
      </w:r>
      <w:r w:rsidRPr="00155571">
        <w:rPr>
          <w:rFonts w:cs="Times New Roman"/>
          <w:sz w:val="24"/>
          <w:lang w:val="en-US"/>
        </w:rPr>
        <w:t xml:space="preserve"> / UefNat_filt[i+3] ;</w:t>
      </w:r>
    </w:p>
    <w:p w:rsidR="003C11CE" w:rsidRPr="00155571" w:rsidRDefault="003C11CE" w:rsidP="003C11CE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  <w:lang w:val="en-US"/>
        </w:rPr>
      </w:pPr>
      <w:r w:rsidRPr="00155571">
        <w:rPr>
          <w:rFonts w:cs="Times New Roman"/>
          <w:i w:val="0"/>
          <w:sz w:val="24"/>
          <w:lang w:val="en-US"/>
        </w:rPr>
        <w:t xml:space="preserve"> }</w:t>
      </w:r>
    </w:p>
    <w:p w:rsidR="003C11CE" w:rsidRPr="00155571" w:rsidRDefault="003C11CE" w:rsidP="003C11CE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  <w:lang w:val="en-US"/>
        </w:rPr>
      </w:pPr>
      <w:r w:rsidRPr="00155571">
        <w:rPr>
          <w:rFonts w:cs="Times New Roman"/>
          <w:i w:val="0"/>
          <w:sz w:val="24"/>
          <w:lang w:val="en-US"/>
        </w:rPr>
        <w:t xml:space="preserve"> K_freq </w:t>
      </w:r>
      <w:r w:rsidRPr="00155571">
        <w:rPr>
          <w:rFonts w:cs="Times New Roman"/>
          <w:i w:val="0"/>
          <w:sz w:val="24"/>
          <w:vertAlign w:val="subscript"/>
          <w:lang w:val="en-US"/>
        </w:rPr>
        <w:t>new</w:t>
      </w:r>
      <w:r w:rsidRPr="00155571">
        <w:rPr>
          <w:rFonts w:cs="Times New Roman"/>
          <w:i w:val="0"/>
          <w:sz w:val="24"/>
          <w:lang w:val="en-US"/>
        </w:rPr>
        <w:t xml:space="preserve"> = K_freq </w:t>
      </w:r>
      <w:r w:rsidRPr="00155571">
        <w:rPr>
          <w:rFonts w:cs="Times New Roman"/>
          <w:i w:val="0"/>
          <w:sz w:val="24"/>
          <w:vertAlign w:val="subscript"/>
          <w:lang w:val="en-US"/>
        </w:rPr>
        <w:t>old</w:t>
      </w:r>
      <w:r w:rsidRPr="00155571">
        <w:rPr>
          <w:rFonts w:cs="Times New Roman"/>
          <w:i w:val="0"/>
          <w:sz w:val="24"/>
          <w:lang w:val="en-US"/>
        </w:rPr>
        <w:t xml:space="preserve"> * </w:t>
      </w:r>
      <w:r w:rsidR="005759B5" w:rsidRPr="00155571">
        <w:rPr>
          <w:i w:val="0"/>
          <w:sz w:val="24"/>
          <w:lang w:val="en-US"/>
        </w:rPr>
        <w:t>f</w:t>
      </w:r>
      <w:r w:rsidR="005759B5" w:rsidRPr="00155571">
        <w:rPr>
          <w:i w:val="0"/>
          <w:sz w:val="24"/>
        </w:rPr>
        <w:t>эт</w:t>
      </w:r>
      <w:r w:rsidRPr="00155571">
        <w:rPr>
          <w:rFonts w:cs="Times New Roman"/>
          <w:i w:val="0"/>
          <w:sz w:val="24"/>
          <w:lang w:val="en-US"/>
        </w:rPr>
        <w:t xml:space="preserve"> / Frequency </w:t>
      </w:r>
      <w:r w:rsidR="005759B5" w:rsidRPr="00155571">
        <w:rPr>
          <w:rFonts w:cs="Times New Roman"/>
          <w:i w:val="0"/>
          <w:sz w:val="24"/>
          <w:lang w:val="en-US"/>
        </w:rPr>
        <w:t>;</w:t>
      </w:r>
    </w:p>
    <w:p w:rsidR="00BE319E" w:rsidRPr="003C11CE" w:rsidRDefault="00BE319E" w:rsidP="00BA65E6">
      <w:pPr>
        <w:rPr>
          <w:sz w:val="24"/>
          <w:lang w:val="en-US"/>
        </w:rPr>
      </w:pPr>
    </w:p>
    <w:p w:rsidR="00BE319E" w:rsidRPr="00155571" w:rsidRDefault="00B651AA" w:rsidP="00155571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 w:rsidRPr="00155571">
        <w:rPr>
          <w:rFonts w:cs="Times New Roman"/>
          <w:i w:val="0"/>
          <w:sz w:val="24"/>
        </w:rPr>
        <w:t xml:space="preserve">Конфигуратор определяет </w:t>
      </w:r>
      <w:r w:rsidR="00155571" w:rsidRPr="00155571">
        <w:rPr>
          <w:rFonts w:cs="Times New Roman"/>
          <w:i w:val="0"/>
          <w:sz w:val="24"/>
        </w:rPr>
        <w:t xml:space="preserve">и запоминает </w:t>
      </w:r>
      <w:r w:rsidRPr="00155571">
        <w:rPr>
          <w:rFonts w:cs="Times New Roman"/>
          <w:i w:val="0"/>
          <w:sz w:val="24"/>
        </w:rPr>
        <w:t>новые значения коррекции смещений сигналов по фазе по алгоритму:</w:t>
      </w:r>
    </w:p>
    <w:p w:rsidR="00FF38CF" w:rsidRPr="003B138B" w:rsidRDefault="00FF38CF" w:rsidP="00D041A6">
      <w:pPr>
        <w:ind w:left="709" w:firstLine="0"/>
        <w:jc w:val="left"/>
        <w:rPr>
          <w:sz w:val="24"/>
          <w:lang w:val="en-US"/>
        </w:rPr>
      </w:pPr>
      <w:r w:rsidRPr="003B138B">
        <w:rPr>
          <w:sz w:val="24"/>
          <w:lang w:val="en-US"/>
        </w:rPr>
        <w:t>u8 i;</w:t>
      </w:r>
    </w:p>
    <w:p w:rsidR="002B6D72" w:rsidRPr="00AE385F" w:rsidRDefault="000D3A5C" w:rsidP="005759B5">
      <w:pPr>
        <w:spacing w:after="120"/>
        <w:ind w:left="709" w:firstLine="0"/>
        <w:jc w:val="left"/>
        <w:rPr>
          <w:sz w:val="24"/>
          <w:lang w:val="en-US"/>
        </w:rPr>
      </w:pPr>
      <w:r w:rsidRPr="003B138B">
        <w:rPr>
          <w:b/>
          <w:sz w:val="24"/>
          <w:lang w:val="en-US"/>
        </w:rPr>
        <w:t>for</w:t>
      </w:r>
      <w:r w:rsidRPr="003B138B">
        <w:rPr>
          <w:sz w:val="24"/>
          <w:lang w:val="en-US"/>
        </w:rPr>
        <w:t xml:space="preserve"> (i=1; i &lt; </w:t>
      </w:r>
      <w:r w:rsidR="005759B5">
        <w:rPr>
          <w:sz w:val="24"/>
          <w:lang w:val="en-US"/>
        </w:rPr>
        <w:t>3</w:t>
      </w:r>
      <w:r w:rsidRPr="003B138B">
        <w:rPr>
          <w:sz w:val="24"/>
          <w:lang w:val="en-US"/>
        </w:rPr>
        <w:t>; i++)</w:t>
      </w:r>
      <w:r w:rsidR="006732DB" w:rsidRPr="003B138B">
        <w:rPr>
          <w:sz w:val="24"/>
          <w:lang w:val="en-US"/>
        </w:rPr>
        <w:t xml:space="preserve"> </w:t>
      </w:r>
      <w:r w:rsidRPr="003B138B">
        <w:rPr>
          <w:sz w:val="24"/>
          <w:lang w:val="en-US"/>
        </w:rPr>
        <w:t xml:space="preserve"> DPsi[i]</w:t>
      </w:r>
      <w:r w:rsidRPr="003B138B">
        <w:rPr>
          <w:sz w:val="24"/>
          <w:vertAlign w:val="subscript"/>
          <w:lang w:val="en-US"/>
        </w:rPr>
        <w:t>new</w:t>
      </w:r>
      <w:r w:rsidRPr="003B138B">
        <w:rPr>
          <w:sz w:val="24"/>
          <w:lang w:val="en-US"/>
        </w:rPr>
        <w:t xml:space="preserve"> =  DPsi[i]</w:t>
      </w:r>
      <w:r w:rsidRPr="003B138B">
        <w:rPr>
          <w:sz w:val="24"/>
          <w:vertAlign w:val="subscript"/>
          <w:lang w:val="en-US"/>
        </w:rPr>
        <w:t>old</w:t>
      </w:r>
      <w:r w:rsidRPr="003B138B">
        <w:rPr>
          <w:sz w:val="24"/>
          <w:lang w:val="en-US"/>
        </w:rPr>
        <w:t xml:space="preserve"> – phi_next_f[i];</w:t>
      </w:r>
      <w:r w:rsidR="001E7274" w:rsidRPr="003B138B">
        <w:rPr>
          <w:sz w:val="24"/>
          <w:lang w:val="en-US"/>
        </w:rPr>
        <w:br/>
      </w:r>
      <w:r w:rsidR="002B6D72" w:rsidRPr="003B138B">
        <w:rPr>
          <w:b/>
          <w:sz w:val="24"/>
          <w:lang w:val="en-US"/>
        </w:rPr>
        <w:t>for</w:t>
      </w:r>
      <w:r w:rsidR="002B6D72" w:rsidRPr="003B138B">
        <w:rPr>
          <w:sz w:val="24"/>
          <w:lang w:val="en-US"/>
        </w:rPr>
        <w:t xml:space="preserve"> (i=3; i &lt; 6; i++)  DPsi[i]</w:t>
      </w:r>
      <w:r w:rsidR="002B6D72" w:rsidRPr="003B138B">
        <w:rPr>
          <w:sz w:val="24"/>
          <w:vertAlign w:val="subscript"/>
          <w:lang w:val="en-US"/>
        </w:rPr>
        <w:t>new</w:t>
      </w:r>
      <w:r w:rsidR="002B6D72" w:rsidRPr="003B138B">
        <w:rPr>
          <w:sz w:val="24"/>
          <w:lang w:val="en-US"/>
        </w:rPr>
        <w:t xml:space="preserve"> =  </w:t>
      </w:r>
      <w:r w:rsidR="005759B5" w:rsidRPr="003B138B">
        <w:rPr>
          <w:sz w:val="24"/>
          <w:lang w:val="en-US"/>
        </w:rPr>
        <w:t>DPsi[i]</w:t>
      </w:r>
      <w:r w:rsidR="005759B5" w:rsidRPr="003B138B">
        <w:rPr>
          <w:sz w:val="24"/>
          <w:vertAlign w:val="subscript"/>
          <w:lang w:val="en-US"/>
        </w:rPr>
        <w:t>old</w:t>
      </w:r>
      <w:r w:rsidR="005759B5" w:rsidRPr="003B138B">
        <w:rPr>
          <w:sz w:val="24"/>
          <w:lang w:val="en-US"/>
        </w:rPr>
        <w:t xml:space="preserve"> </w:t>
      </w:r>
      <w:r w:rsidR="005759B5">
        <w:rPr>
          <w:sz w:val="24"/>
          <w:lang w:val="en-US"/>
        </w:rPr>
        <w:t xml:space="preserve">+ </w:t>
      </w:r>
      <w:r w:rsidR="00CE2AE1">
        <w:rPr>
          <w:rFonts w:cs="Times New Roman"/>
          <w:sz w:val="24"/>
        </w:rPr>
        <w:t>φ</w:t>
      </w:r>
      <w:r w:rsidR="005759B5">
        <w:rPr>
          <w:sz w:val="24"/>
        </w:rPr>
        <w:t>эт</w:t>
      </w:r>
      <w:r w:rsidR="005759B5">
        <w:rPr>
          <w:sz w:val="24"/>
          <w:lang w:val="en-US"/>
        </w:rPr>
        <w:t xml:space="preserve"> -</w:t>
      </w:r>
      <w:r w:rsidR="005759B5" w:rsidRPr="005759B5">
        <w:rPr>
          <w:sz w:val="24"/>
          <w:lang w:val="en-US"/>
        </w:rPr>
        <w:t xml:space="preserve"> </w:t>
      </w:r>
      <w:r w:rsidR="005759B5">
        <w:rPr>
          <w:sz w:val="24"/>
          <w:lang w:val="en-US"/>
        </w:rPr>
        <w:t xml:space="preserve"> </w:t>
      </w:r>
      <w:r w:rsidR="005759B5" w:rsidRPr="003B138B">
        <w:rPr>
          <w:sz w:val="24"/>
          <w:lang w:val="en-US"/>
        </w:rPr>
        <w:t>phi_next_f[i]</w:t>
      </w:r>
      <w:r w:rsidR="002B6D72" w:rsidRPr="003B138B">
        <w:rPr>
          <w:sz w:val="24"/>
          <w:lang w:val="en-US"/>
        </w:rPr>
        <w:t>;</w:t>
      </w:r>
    </w:p>
    <w:p w:rsidR="00B26703" w:rsidRDefault="007E25DE" w:rsidP="00C54CED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 xml:space="preserve">Конфигуратор меняет в конфигурационном блоке значения трех параметров </w:t>
      </w:r>
      <w:r w:rsidR="00995817" w:rsidRPr="00995817">
        <w:rPr>
          <w:rFonts w:eastAsia="Times New Roman"/>
          <w:i w:val="0"/>
          <w:color w:val="FF0000"/>
          <w:sz w:val="24"/>
        </w:rPr>
        <w:t>C_pasp</w:t>
      </w:r>
      <w:r w:rsidR="00995817" w:rsidRPr="00B26703">
        <w:rPr>
          <w:rFonts w:cs="Times New Roman"/>
          <w:i w:val="0"/>
          <w:sz w:val="24"/>
        </w:rPr>
        <w:t xml:space="preserve"> </w:t>
      </w:r>
      <w:r w:rsidR="00B26703" w:rsidRPr="00B26703">
        <w:rPr>
          <w:rFonts w:cs="Times New Roman"/>
          <w:i w:val="0"/>
          <w:sz w:val="24"/>
        </w:rPr>
        <w:t>[</w:t>
      </w:r>
      <w:r w:rsidR="00B26703">
        <w:rPr>
          <w:rFonts w:cs="Times New Roman"/>
          <w:i w:val="0"/>
          <w:sz w:val="24"/>
          <w:lang w:val="en-US"/>
        </w:rPr>
        <w:t>i</w:t>
      </w:r>
      <w:r w:rsidR="00B26703" w:rsidRPr="00B26703">
        <w:rPr>
          <w:rFonts w:cs="Times New Roman"/>
          <w:i w:val="0"/>
          <w:sz w:val="24"/>
        </w:rPr>
        <w:t xml:space="preserve">] </w:t>
      </w:r>
      <w:r w:rsidR="00B26703">
        <w:rPr>
          <w:rFonts w:cs="Times New Roman"/>
          <w:i w:val="0"/>
          <w:sz w:val="24"/>
        </w:rPr>
        <w:t xml:space="preserve">на </w:t>
      </w:r>
      <w:r w:rsidR="00995817">
        <w:rPr>
          <w:rFonts w:cs="Times New Roman"/>
          <w:i w:val="0"/>
          <w:sz w:val="24"/>
        </w:rPr>
        <w:t>4500 пФ</w:t>
      </w:r>
      <w:r w:rsidR="00B26703">
        <w:rPr>
          <w:rFonts w:cs="Times New Roman"/>
          <w:i w:val="0"/>
          <w:sz w:val="24"/>
        </w:rPr>
        <w:t xml:space="preserve"> и передает новую конфигурацию в модуль.</w:t>
      </w:r>
    </w:p>
    <w:p w:rsidR="00B26703" w:rsidRDefault="00B26703" w:rsidP="00C54CED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>Конфигуратор выдает оператору сообщение «Задайте ток ист</w:t>
      </w:r>
      <w:r w:rsidR="00C64B5D">
        <w:rPr>
          <w:rFonts w:cs="Times New Roman"/>
          <w:i w:val="0"/>
          <w:sz w:val="24"/>
        </w:rPr>
        <w:t xml:space="preserve">очника равным 250 мА». Оператор </w:t>
      </w:r>
      <w:r>
        <w:rPr>
          <w:rFonts w:cs="Times New Roman"/>
          <w:i w:val="0"/>
          <w:sz w:val="24"/>
        </w:rPr>
        <w:t>подтверждает исполнение клавишей «ОК» или «готово».</w:t>
      </w:r>
    </w:p>
    <w:p w:rsidR="00B26703" w:rsidRDefault="00B26703" w:rsidP="00C54CED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 xml:space="preserve"> Конфигуратор </w:t>
      </w:r>
      <w:r>
        <w:rPr>
          <w:rFonts w:cs="Times New Roman"/>
          <w:i w:val="0"/>
          <w:sz w:val="24"/>
          <w:lang w:val="en-US"/>
        </w:rPr>
        <w:t>N</w:t>
      </w:r>
      <w:r>
        <w:rPr>
          <w:rFonts w:cs="Times New Roman"/>
          <w:i w:val="0"/>
          <w:sz w:val="24"/>
        </w:rPr>
        <w:t xml:space="preserve"> раз запрашивает блок </w:t>
      </w:r>
      <w:r w:rsidRPr="00A347C1">
        <w:rPr>
          <w:rFonts w:cs="Times New Roman"/>
          <w:i w:val="0"/>
          <w:sz w:val="24"/>
        </w:rPr>
        <w:t>Bda_in</w:t>
      </w:r>
      <w:r w:rsidRPr="00B26703">
        <w:rPr>
          <w:rFonts w:cs="Times New Roman"/>
          <w:i w:val="0"/>
          <w:sz w:val="24"/>
        </w:rPr>
        <w:t xml:space="preserve">, </w:t>
      </w:r>
      <w:r>
        <w:rPr>
          <w:rFonts w:cs="Times New Roman"/>
          <w:i w:val="0"/>
          <w:sz w:val="24"/>
        </w:rPr>
        <w:t>усредняет и запоминает значения измеренных токов</w:t>
      </w:r>
      <w:r w:rsidR="001A6C9C" w:rsidRPr="001A6C9C">
        <w:rPr>
          <w:rFonts w:cs="Times New Roman"/>
          <w:sz w:val="24"/>
        </w:rPr>
        <w:t xml:space="preserve"> </w:t>
      </w:r>
      <w:r w:rsidR="001A6C9C" w:rsidRPr="00155571">
        <w:rPr>
          <w:rFonts w:cs="Times New Roman"/>
          <w:sz w:val="24"/>
          <w:lang w:val="en-US"/>
        </w:rPr>
        <w:t>UefNat</w:t>
      </w:r>
      <w:r w:rsidR="001A6C9C" w:rsidRPr="001A6C9C">
        <w:rPr>
          <w:rFonts w:cs="Times New Roman"/>
          <w:sz w:val="24"/>
        </w:rPr>
        <w:t>_</w:t>
      </w:r>
      <w:r w:rsidR="001A6C9C" w:rsidRPr="00155571">
        <w:rPr>
          <w:rFonts w:cs="Times New Roman"/>
          <w:sz w:val="24"/>
          <w:lang w:val="en-US"/>
        </w:rPr>
        <w:t>filt</w:t>
      </w:r>
      <w:r w:rsidR="001A6C9C" w:rsidRPr="001A6C9C">
        <w:rPr>
          <w:rFonts w:cs="Times New Roman"/>
          <w:sz w:val="24"/>
        </w:rPr>
        <w:t>[</w:t>
      </w:r>
      <w:r w:rsidR="001A6C9C" w:rsidRPr="00155571">
        <w:rPr>
          <w:rFonts w:cs="Times New Roman"/>
          <w:sz w:val="24"/>
          <w:lang w:val="en-US"/>
        </w:rPr>
        <w:t>i</w:t>
      </w:r>
      <w:r w:rsidR="001A6C9C" w:rsidRPr="001A6C9C">
        <w:rPr>
          <w:rFonts w:cs="Times New Roman"/>
          <w:sz w:val="24"/>
        </w:rPr>
        <w:t>]</w:t>
      </w:r>
      <w:r w:rsidR="001A6C9C" w:rsidRPr="001A6C9C">
        <w:rPr>
          <w:rFonts w:cs="Times New Roman"/>
          <w:i w:val="0"/>
          <w:sz w:val="24"/>
        </w:rPr>
        <w:t xml:space="preserve">, </w:t>
      </w:r>
      <w:r w:rsidR="001A6C9C">
        <w:rPr>
          <w:rFonts w:cs="Times New Roman"/>
          <w:i w:val="0"/>
          <w:sz w:val="24"/>
          <w:lang w:val="en-US"/>
        </w:rPr>
        <w:t>i</w:t>
      </w:r>
      <w:r w:rsidR="001A6C9C">
        <w:rPr>
          <w:rFonts w:cs="Times New Roman"/>
          <w:i w:val="0"/>
          <w:sz w:val="24"/>
        </w:rPr>
        <w:t>=3</w:t>
      </w:r>
      <w:r w:rsidR="001A6C9C" w:rsidRPr="001A6C9C">
        <w:rPr>
          <w:rFonts w:cs="Times New Roman"/>
          <w:i w:val="0"/>
          <w:sz w:val="24"/>
        </w:rPr>
        <w:t>..5.</w:t>
      </w:r>
    </w:p>
    <w:p w:rsidR="001A6C9C" w:rsidRDefault="001A6C9C" w:rsidP="00C54CED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>По запросу конфигуратора оператор вводит в соответствующем поле значение тока, измеренное прибором «Энергомонитор».</w:t>
      </w:r>
    </w:p>
    <w:p w:rsidR="001A6C9C" w:rsidRDefault="001A6C9C" w:rsidP="00C54CED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>Конфигуратор рассчитывает новые значения калибровочных коэффициентов по току для Кацп=2:</w:t>
      </w:r>
    </w:p>
    <w:p w:rsidR="001A6C9C" w:rsidRPr="00155571" w:rsidRDefault="00B26703" w:rsidP="001A6C9C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  <w:lang w:val="en-US"/>
        </w:rPr>
      </w:pPr>
      <w:r w:rsidRPr="00804AF4">
        <w:rPr>
          <w:rFonts w:cs="Times New Roman"/>
          <w:i w:val="0"/>
          <w:sz w:val="24"/>
        </w:rPr>
        <w:t xml:space="preserve">  </w:t>
      </w:r>
      <w:r w:rsidR="001A6C9C" w:rsidRPr="00155571">
        <w:rPr>
          <w:rFonts w:cs="Times New Roman"/>
          <w:i w:val="0"/>
          <w:sz w:val="24"/>
          <w:lang w:val="en-US"/>
        </w:rPr>
        <w:t>for (i=0; i&lt;2; i++)</w:t>
      </w:r>
    </w:p>
    <w:p w:rsidR="001A6C9C" w:rsidRPr="00155571" w:rsidRDefault="001A6C9C" w:rsidP="001A6C9C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  <w:lang w:val="en-US"/>
        </w:rPr>
      </w:pPr>
      <w:r w:rsidRPr="00155571">
        <w:rPr>
          <w:rFonts w:cs="Times New Roman"/>
          <w:i w:val="0"/>
          <w:sz w:val="24"/>
          <w:lang w:val="en-US"/>
        </w:rPr>
        <w:t xml:space="preserve">{    </w:t>
      </w:r>
    </w:p>
    <w:p w:rsidR="001A6C9C" w:rsidRPr="00155571" w:rsidRDefault="001A6C9C" w:rsidP="001A6C9C">
      <w:pPr>
        <w:rPr>
          <w:lang w:val="en-US"/>
        </w:rPr>
      </w:pPr>
      <w:r w:rsidRPr="00155571">
        <w:rPr>
          <w:rFonts w:cs="Times New Roman"/>
          <w:sz w:val="24"/>
          <w:lang w:val="en-US"/>
        </w:rPr>
        <w:t xml:space="preserve"> </w:t>
      </w:r>
      <w:r w:rsidRPr="00155571">
        <w:rPr>
          <w:rFonts w:cs="Times New Roman"/>
          <w:sz w:val="24"/>
          <w:lang w:val="en-US"/>
        </w:rPr>
        <w:tab/>
        <w:t>KmI</w:t>
      </w:r>
      <w:r w:rsidRPr="001A6C9C">
        <w:rPr>
          <w:rFonts w:cs="Times New Roman"/>
          <w:sz w:val="24"/>
          <w:lang w:val="en-US"/>
        </w:rPr>
        <w:t>2</w:t>
      </w:r>
      <w:r w:rsidRPr="00155571">
        <w:rPr>
          <w:rFonts w:cs="Times New Roman"/>
          <w:sz w:val="24"/>
          <w:lang w:val="en-US"/>
        </w:rPr>
        <w:t xml:space="preserve">[i] </w:t>
      </w:r>
      <w:r w:rsidRPr="00155571">
        <w:rPr>
          <w:rFonts w:cs="Times New Roman"/>
          <w:sz w:val="24"/>
          <w:vertAlign w:val="subscript"/>
          <w:lang w:val="en-US"/>
        </w:rPr>
        <w:t>new</w:t>
      </w:r>
      <w:r w:rsidRPr="00155571">
        <w:rPr>
          <w:rFonts w:cs="Times New Roman"/>
          <w:sz w:val="24"/>
          <w:lang w:val="en-US"/>
        </w:rPr>
        <w:t xml:space="preserve"> = Km</w:t>
      </w:r>
      <w:r>
        <w:rPr>
          <w:rFonts w:cs="Times New Roman"/>
          <w:sz w:val="24"/>
          <w:lang w:val="en-US"/>
        </w:rPr>
        <w:t>I2</w:t>
      </w:r>
      <w:r w:rsidRPr="00155571">
        <w:rPr>
          <w:rFonts w:cs="Times New Roman"/>
          <w:sz w:val="24"/>
          <w:lang w:val="en-US"/>
        </w:rPr>
        <w:t xml:space="preserve">[i] </w:t>
      </w:r>
      <w:r w:rsidRPr="00155571">
        <w:rPr>
          <w:rFonts w:cs="Times New Roman"/>
          <w:sz w:val="24"/>
          <w:vertAlign w:val="subscript"/>
          <w:lang w:val="en-US"/>
        </w:rPr>
        <w:t>old</w:t>
      </w:r>
      <w:r w:rsidRPr="00155571">
        <w:rPr>
          <w:rFonts w:cs="Times New Roman"/>
          <w:sz w:val="24"/>
          <w:lang w:val="en-US"/>
        </w:rPr>
        <w:t xml:space="preserve"> * </w:t>
      </w:r>
      <w:r w:rsidRPr="00155571">
        <w:rPr>
          <w:sz w:val="24"/>
          <w:lang w:val="en-US"/>
        </w:rPr>
        <w:t>I</w:t>
      </w:r>
      <w:r w:rsidRPr="00155571">
        <w:rPr>
          <w:sz w:val="24"/>
        </w:rPr>
        <w:t>эт</w:t>
      </w:r>
      <w:r w:rsidRPr="00155571">
        <w:rPr>
          <w:rFonts w:cs="Times New Roman"/>
          <w:sz w:val="24"/>
          <w:lang w:val="en-US"/>
        </w:rPr>
        <w:t xml:space="preserve"> / UefNat_filt[i+3] ;</w:t>
      </w:r>
    </w:p>
    <w:p w:rsidR="001A6C9C" w:rsidRDefault="001A6C9C" w:rsidP="001A6C9C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  <w:lang w:val="en-US"/>
        </w:rPr>
      </w:pPr>
      <w:r w:rsidRPr="00155571">
        <w:rPr>
          <w:rFonts w:cs="Times New Roman"/>
          <w:i w:val="0"/>
          <w:sz w:val="24"/>
          <w:lang w:val="en-US"/>
        </w:rPr>
        <w:t xml:space="preserve"> }</w:t>
      </w:r>
    </w:p>
    <w:p w:rsidR="001A6C9C" w:rsidRDefault="001A6C9C" w:rsidP="001A6C9C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lastRenderedPageBreak/>
        <w:t>Операции п.7.3.</w:t>
      </w:r>
      <w:r w:rsidR="0056141D">
        <w:rPr>
          <w:rFonts w:cs="Times New Roman"/>
          <w:i w:val="0"/>
          <w:sz w:val="24"/>
        </w:rPr>
        <w:t>4</w:t>
      </w:r>
      <w:r>
        <w:rPr>
          <w:rFonts w:cs="Times New Roman"/>
          <w:i w:val="0"/>
          <w:sz w:val="24"/>
        </w:rPr>
        <w:t>.</w:t>
      </w:r>
      <w:r w:rsidR="0056141D">
        <w:rPr>
          <w:rFonts w:cs="Times New Roman"/>
          <w:i w:val="0"/>
          <w:sz w:val="24"/>
        </w:rPr>
        <w:t>6</w:t>
      </w:r>
      <w:r>
        <w:rPr>
          <w:rFonts w:cs="Times New Roman"/>
          <w:i w:val="0"/>
          <w:sz w:val="24"/>
        </w:rPr>
        <w:t>…7.3.6.</w:t>
      </w:r>
      <w:r w:rsidR="0056141D">
        <w:rPr>
          <w:rFonts w:cs="Times New Roman"/>
          <w:i w:val="0"/>
          <w:sz w:val="24"/>
        </w:rPr>
        <w:t>10</w:t>
      </w:r>
      <w:r>
        <w:rPr>
          <w:rFonts w:cs="Times New Roman"/>
          <w:i w:val="0"/>
          <w:sz w:val="24"/>
        </w:rPr>
        <w:t xml:space="preserve"> повторяются для значений </w:t>
      </w:r>
      <w:r w:rsidR="00995817" w:rsidRPr="00995817">
        <w:rPr>
          <w:rFonts w:eastAsia="Times New Roman"/>
          <w:i w:val="0"/>
          <w:color w:val="FF0000"/>
          <w:sz w:val="24"/>
        </w:rPr>
        <w:t>C_pasp</w:t>
      </w:r>
      <w:r w:rsidR="00995817" w:rsidRPr="00B26703">
        <w:rPr>
          <w:rFonts w:cs="Times New Roman"/>
          <w:i w:val="0"/>
          <w:sz w:val="24"/>
        </w:rPr>
        <w:t xml:space="preserve"> </w:t>
      </w:r>
      <w:r w:rsidRPr="00B26703">
        <w:rPr>
          <w:rFonts w:cs="Times New Roman"/>
          <w:i w:val="0"/>
          <w:sz w:val="24"/>
        </w:rPr>
        <w:t>[</w:t>
      </w:r>
      <w:r>
        <w:rPr>
          <w:rFonts w:cs="Times New Roman"/>
          <w:i w:val="0"/>
          <w:sz w:val="24"/>
          <w:lang w:val="en-US"/>
        </w:rPr>
        <w:t>i</w:t>
      </w:r>
      <w:r w:rsidRPr="00B26703">
        <w:rPr>
          <w:rFonts w:cs="Times New Roman"/>
          <w:i w:val="0"/>
          <w:sz w:val="24"/>
        </w:rPr>
        <w:t>]</w:t>
      </w:r>
      <w:r>
        <w:rPr>
          <w:rFonts w:cs="Times New Roman"/>
          <w:i w:val="0"/>
          <w:sz w:val="24"/>
        </w:rPr>
        <w:t xml:space="preserve"> </w:t>
      </w:r>
      <w:r w:rsidR="00995817">
        <w:rPr>
          <w:rFonts w:cs="Times New Roman"/>
          <w:i w:val="0"/>
          <w:sz w:val="24"/>
        </w:rPr>
        <w:t>2250</w:t>
      </w:r>
      <w:r>
        <w:rPr>
          <w:rFonts w:cs="Times New Roman"/>
          <w:i w:val="0"/>
          <w:sz w:val="24"/>
        </w:rPr>
        <w:t xml:space="preserve">, </w:t>
      </w:r>
      <w:r w:rsidR="00995817">
        <w:rPr>
          <w:rFonts w:cs="Times New Roman"/>
          <w:i w:val="0"/>
          <w:sz w:val="24"/>
        </w:rPr>
        <w:t>1124</w:t>
      </w:r>
      <w:r>
        <w:rPr>
          <w:rFonts w:cs="Times New Roman"/>
          <w:i w:val="0"/>
          <w:sz w:val="24"/>
        </w:rPr>
        <w:t>,</w:t>
      </w:r>
      <w:r w:rsidR="00995817">
        <w:rPr>
          <w:rFonts w:cs="Times New Roman"/>
          <w:i w:val="0"/>
          <w:sz w:val="24"/>
        </w:rPr>
        <w:t xml:space="preserve"> 562</w:t>
      </w:r>
      <w:r w:rsidRPr="001A6C9C">
        <w:rPr>
          <w:rFonts w:cs="Times New Roman"/>
          <w:i w:val="0"/>
          <w:sz w:val="24"/>
        </w:rPr>
        <w:t xml:space="preserve"> </w:t>
      </w:r>
      <w:r>
        <w:rPr>
          <w:rFonts w:cs="Times New Roman"/>
          <w:i w:val="0"/>
          <w:sz w:val="24"/>
        </w:rPr>
        <w:t xml:space="preserve">и </w:t>
      </w:r>
      <w:r w:rsidR="00995817">
        <w:rPr>
          <w:rFonts w:cs="Times New Roman"/>
          <w:i w:val="0"/>
          <w:sz w:val="24"/>
        </w:rPr>
        <w:t>281</w:t>
      </w:r>
      <w:r w:rsidR="00E654E2">
        <w:rPr>
          <w:rFonts w:cs="Times New Roman"/>
          <w:i w:val="0"/>
          <w:sz w:val="24"/>
        </w:rPr>
        <w:t xml:space="preserve"> </w:t>
      </w:r>
      <w:del w:id="98" w:author="Григорий" w:date="2020-09-16T15:09:00Z">
        <w:r w:rsidR="00E654E2" w:rsidDel="00804AF4">
          <w:rPr>
            <w:rFonts w:cs="Times New Roman"/>
            <w:i w:val="0"/>
            <w:sz w:val="24"/>
          </w:rPr>
          <w:delText xml:space="preserve">мА </w:delText>
        </w:r>
      </w:del>
      <w:ins w:id="99" w:author="Григорий" w:date="2020-09-16T15:09:00Z">
        <w:r w:rsidR="00804AF4">
          <w:rPr>
            <w:rFonts w:cs="Times New Roman"/>
            <w:i w:val="0"/>
            <w:sz w:val="24"/>
          </w:rPr>
          <w:t xml:space="preserve">пФ </w:t>
        </w:r>
      </w:ins>
      <w:r w:rsidR="00E654E2">
        <w:rPr>
          <w:rFonts w:cs="Times New Roman"/>
          <w:i w:val="0"/>
          <w:sz w:val="24"/>
        </w:rPr>
        <w:t>и задаваемых токов 1</w:t>
      </w:r>
      <w:r w:rsidR="00995817">
        <w:rPr>
          <w:rFonts w:cs="Times New Roman"/>
          <w:i w:val="0"/>
          <w:sz w:val="24"/>
        </w:rPr>
        <w:t>40</w:t>
      </w:r>
      <w:r w:rsidR="00E654E2">
        <w:rPr>
          <w:rFonts w:cs="Times New Roman"/>
          <w:i w:val="0"/>
          <w:sz w:val="24"/>
        </w:rPr>
        <w:t xml:space="preserve">, </w:t>
      </w:r>
      <w:r w:rsidR="00995817">
        <w:rPr>
          <w:rFonts w:cs="Times New Roman"/>
          <w:i w:val="0"/>
          <w:sz w:val="24"/>
        </w:rPr>
        <w:t>80</w:t>
      </w:r>
      <w:r w:rsidR="00E654E2">
        <w:rPr>
          <w:rFonts w:cs="Times New Roman"/>
          <w:i w:val="0"/>
          <w:sz w:val="24"/>
        </w:rPr>
        <w:t xml:space="preserve">, </w:t>
      </w:r>
      <w:r w:rsidR="00995817">
        <w:rPr>
          <w:rFonts w:cs="Times New Roman"/>
          <w:i w:val="0"/>
          <w:sz w:val="24"/>
        </w:rPr>
        <w:t>40</w:t>
      </w:r>
      <w:r w:rsidR="00E654E2">
        <w:rPr>
          <w:rFonts w:cs="Times New Roman"/>
          <w:i w:val="0"/>
          <w:sz w:val="24"/>
        </w:rPr>
        <w:t xml:space="preserve"> и </w:t>
      </w:r>
      <w:r w:rsidR="00995817">
        <w:rPr>
          <w:rFonts w:cs="Times New Roman"/>
          <w:i w:val="0"/>
          <w:sz w:val="24"/>
        </w:rPr>
        <w:t>23</w:t>
      </w:r>
      <w:r w:rsidR="00E654E2">
        <w:rPr>
          <w:rFonts w:cs="Times New Roman"/>
          <w:i w:val="0"/>
          <w:sz w:val="24"/>
        </w:rPr>
        <w:t xml:space="preserve"> мА.</w:t>
      </w:r>
      <w:r w:rsidR="00C64B5D">
        <w:rPr>
          <w:rFonts w:cs="Times New Roman"/>
          <w:i w:val="0"/>
          <w:sz w:val="24"/>
        </w:rPr>
        <w:t xml:space="preserve"> При использовании в качестве источника</w:t>
      </w:r>
      <w:r w:rsidR="00A15FE4">
        <w:rPr>
          <w:rFonts w:cs="Times New Roman"/>
          <w:i w:val="0"/>
          <w:sz w:val="24"/>
        </w:rPr>
        <w:t xml:space="preserve"> тока</w:t>
      </w:r>
      <w:r w:rsidR="00C64B5D">
        <w:rPr>
          <w:rFonts w:cs="Times New Roman"/>
          <w:i w:val="0"/>
          <w:sz w:val="24"/>
        </w:rPr>
        <w:t xml:space="preserve"> имитатора ИС АВМ-КИВ следует соблюдать следующие соотношения: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992"/>
        <w:gridCol w:w="992"/>
        <w:gridCol w:w="993"/>
        <w:gridCol w:w="1134"/>
        <w:gridCol w:w="1275"/>
        <w:gridCol w:w="959"/>
      </w:tblGrid>
      <w:tr w:rsidR="00995817" w:rsidTr="003B1DBA">
        <w:tc>
          <w:tcPr>
            <w:tcW w:w="3794" w:type="dxa"/>
          </w:tcPr>
          <w:p w:rsidR="00995817" w:rsidRPr="003B1DBA" w:rsidRDefault="00995817" w:rsidP="00C64B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Паспортное значение емкости, пФ</w:t>
            </w:r>
          </w:p>
        </w:tc>
        <w:tc>
          <w:tcPr>
            <w:tcW w:w="992" w:type="dxa"/>
            <w:vAlign w:val="center"/>
          </w:tcPr>
          <w:p w:rsidR="00995817" w:rsidRDefault="00995817" w:rsidP="003B1DBA">
            <w:pPr>
              <w:ind w:firstLine="0"/>
              <w:jc w:val="center"/>
            </w:pPr>
            <w:r>
              <w:t>9000</w:t>
            </w:r>
          </w:p>
        </w:tc>
        <w:tc>
          <w:tcPr>
            <w:tcW w:w="992" w:type="dxa"/>
            <w:vAlign w:val="center"/>
          </w:tcPr>
          <w:p w:rsidR="00995817" w:rsidRDefault="00995817" w:rsidP="003B1DBA">
            <w:pPr>
              <w:ind w:firstLine="0"/>
              <w:jc w:val="center"/>
            </w:pPr>
            <w:r>
              <w:t>4500</w:t>
            </w:r>
          </w:p>
        </w:tc>
        <w:tc>
          <w:tcPr>
            <w:tcW w:w="993" w:type="dxa"/>
            <w:vAlign w:val="center"/>
          </w:tcPr>
          <w:p w:rsidR="00995817" w:rsidRDefault="00995817" w:rsidP="003B1DBA">
            <w:pPr>
              <w:ind w:firstLine="0"/>
              <w:jc w:val="center"/>
            </w:pPr>
            <w:r>
              <w:t>2250</w:t>
            </w:r>
          </w:p>
        </w:tc>
        <w:tc>
          <w:tcPr>
            <w:tcW w:w="1134" w:type="dxa"/>
            <w:vAlign w:val="center"/>
          </w:tcPr>
          <w:p w:rsidR="00995817" w:rsidRDefault="00995817" w:rsidP="003B1DBA">
            <w:pPr>
              <w:ind w:firstLine="0"/>
              <w:jc w:val="center"/>
            </w:pPr>
            <w:r>
              <w:t>1124</w:t>
            </w:r>
          </w:p>
        </w:tc>
        <w:tc>
          <w:tcPr>
            <w:tcW w:w="1275" w:type="dxa"/>
            <w:vAlign w:val="center"/>
          </w:tcPr>
          <w:p w:rsidR="00995817" w:rsidRDefault="00995817" w:rsidP="003B1DBA">
            <w:pPr>
              <w:ind w:firstLine="0"/>
              <w:jc w:val="center"/>
            </w:pPr>
            <w:r>
              <w:t>562</w:t>
            </w:r>
          </w:p>
        </w:tc>
        <w:tc>
          <w:tcPr>
            <w:tcW w:w="959" w:type="dxa"/>
            <w:vAlign w:val="center"/>
          </w:tcPr>
          <w:p w:rsidR="00995817" w:rsidRDefault="00995817" w:rsidP="003B1DBA">
            <w:pPr>
              <w:ind w:firstLine="0"/>
              <w:jc w:val="center"/>
            </w:pPr>
            <w:r>
              <w:t>281</w:t>
            </w:r>
          </w:p>
        </w:tc>
      </w:tr>
      <w:tr w:rsidR="003B1DBA" w:rsidTr="003B1DBA">
        <w:tc>
          <w:tcPr>
            <w:tcW w:w="3794" w:type="dxa"/>
          </w:tcPr>
          <w:p w:rsidR="003B1DBA" w:rsidRPr="003B1DBA" w:rsidRDefault="003B1DBA" w:rsidP="00C64B5D">
            <w:pPr>
              <w:ind w:firstLine="0"/>
              <w:rPr>
                <w:sz w:val="24"/>
              </w:rPr>
            </w:pPr>
            <w:r w:rsidRPr="003B1DBA">
              <w:rPr>
                <w:sz w:val="24"/>
              </w:rPr>
              <w:t>Предел измерений МНК3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Imax</w:t>
            </w:r>
            <w:r>
              <w:rPr>
                <w:sz w:val="24"/>
              </w:rPr>
              <w:t>, мА</w:t>
            </w:r>
          </w:p>
        </w:tc>
        <w:tc>
          <w:tcPr>
            <w:tcW w:w="992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600</w:t>
            </w:r>
          </w:p>
        </w:tc>
        <w:tc>
          <w:tcPr>
            <w:tcW w:w="992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400</w:t>
            </w:r>
          </w:p>
        </w:tc>
        <w:tc>
          <w:tcPr>
            <w:tcW w:w="993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200</w:t>
            </w:r>
          </w:p>
        </w:tc>
        <w:tc>
          <w:tcPr>
            <w:tcW w:w="1134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100</w:t>
            </w:r>
          </w:p>
        </w:tc>
        <w:tc>
          <w:tcPr>
            <w:tcW w:w="1275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50</w:t>
            </w:r>
          </w:p>
        </w:tc>
        <w:tc>
          <w:tcPr>
            <w:tcW w:w="959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25</w:t>
            </w:r>
          </w:p>
        </w:tc>
      </w:tr>
      <w:tr w:rsidR="008D2291" w:rsidTr="003B1DBA">
        <w:tc>
          <w:tcPr>
            <w:tcW w:w="3794" w:type="dxa"/>
          </w:tcPr>
          <w:p w:rsidR="008D2291" w:rsidRPr="003B1DBA" w:rsidRDefault="008D2291" w:rsidP="00C64B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Коэффициент АЦП (справочно)</w:t>
            </w:r>
          </w:p>
        </w:tc>
        <w:tc>
          <w:tcPr>
            <w:tcW w:w="992" w:type="dxa"/>
            <w:vAlign w:val="center"/>
          </w:tcPr>
          <w:p w:rsidR="008D2291" w:rsidRDefault="008D2291" w:rsidP="003B1DBA"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8D2291" w:rsidRDefault="008D2291" w:rsidP="003B1DBA">
            <w:pPr>
              <w:ind w:firstLine="0"/>
              <w:jc w:val="center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8D2291" w:rsidRDefault="008D2291" w:rsidP="003B1DBA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8D2291" w:rsidRDefault="008D2291" w:rsidP="003B1DBA">
            <w:pPr>
              <w:ind w:firstLine="0"/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8D2291" w:rsidRDefault="008D2291" w:rsidP="003B1DBA">
            <w:pPr>
              <w:ind w:firstLine="0"/>
              <w:jc w:val="center"/>
            </w:pPr>
            <w:r>
              <w:t>16</w:t>
            </w:r>
          </w:p>
        </w:tc>
        <w:tc>
          <w:tcPr>
            <w:tcW w:w="959" w:type="dxa"/>
            <w:vAlign w:val="center"/>
          </w:tcPr>
          <w:p w:rsidR="008D2291" w:rsidRDefault="008D2291" w:rsidP="003B1DBA">
            <w:pPr>
              <w:ind w:firstLine="0"/>
              <w:jc w:val="center"/>
            </w:pPr>
            <w:r>
              <w:t>32</w:t>
            </w:r>
          </w:p>
        </w:tc>
      </w:tr>
      <w:tr w:rsidR="003B1DBA" w:rsidTr="00AC6D71">
        <w:tc>
          <w:tcPr>
            <w:tcW w:w="3794" w:type="dxa"/>
          </w:tcPr>
          <w:p w:rsidR="003B1DBA" w:rsidRPr="003B1DBA" w:rsidRDefault="003B1DBA" w:rsidP="00C64B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Предел измерения тока в приборе Энергомонитор</w:t>
            </w:r>
          </w:p>
        </w:tc>
        <w:tc>
          <w:tcPr>
            <w:tcW w:w="1984" w:type="dxa"/>
            <w:gridSpan w:val="2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2,5А</w:t>
            </w:r>
          </w:p>
        </w:tc>
        <w:tc>
          <w:tcPr>
            <w:tcW w:w="993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1А</w:t>
            </w:r>
          </w:p>
        </w:tc>
        <w:tc>
          <w:tcPr>
            <w:tcW w:w="1134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0,5А</w:t>
            </w:r>
          </w:p>
        </w:tc>
        <w:tc>
          <w:tcPr>
            <w:tcW w:w="1275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100 мА</w:t>
            </w:r>
          </w:p>
        </w:tc>
        <w:tc>
          <w:tcPr>
            <w:tcW w:w="959" w:type="dxa"/>
            <w:vAlign w:val="center"/>
          </w:tcPr>
          <w:p w:rsidR="003B1DBA" w:rsidRDefault="003B1DBA" w:rsidP="003B1DBA">
            <w:pPr>
              <w:ind w:firstLine="0"/>
              <w:jc w:val="center"/>
            </w:pPr>
            <w:r>
              <w:t>50 мА</w:t>
            </w:r>
          </w:p>
        </w:tc>
      </w:tr>
      <w:tr w:rsidR="009450C5" w:rsidTr="003B1DBA">
        <w:tc>
          <w:tcPr>
            <w:tcW w:w="3794" w:type="dxa"/>
          </w:tcPr>
          <w:p w:rsidR="009450C5" w:rsidRPr="003B1DBA" w:rsidRDefault="009450C5" w:rsidP="00C64B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Измеряемый ток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мА</w:t>
            </w:r>
          </w:p>
        </w:tc>
        <w:tc>
          <w:tcPr>
            <w:tcW w:w="992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290</w:t>
            </w:r>
          </w:p>
        </w:tc>
        <w:tc>
          <w:tcPr>
            <w:tcW w:w="992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250</w:t>
            </w:r>
          </w:p>
        </w:tc>
        <w:tc>
          <w:tcPr>
            <w:tcW w:w="993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140</w:t>
            </w:r>
          </w:p>
        </w:tc>
        <w:tc>
          <w:tcPr>
            <w:tcW w:w="1134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80</w:t>
            </w:r>
          </w:p>
        </w:tc>
        <w:tc>
          <w:tcPr>
            <w:tcW w:w="1275" w:type="dxa"/>
            <w:vAlign w:val="center"/>
          </w:tcPr>
          <w:p w:rsidR="009450C5" w:rsidRDefault="009450C5" w:rsidP="006E4C93">
            <w:pPr>
              <w:ind w:firstLine="0"/>
              <w:jc w:val="center"/>
            </w:pPr>
            <w:r>
              <w:t>40</w:t>
            </w:r>
          </w:p>
        </w:tc>
        <w:tc>
          <w:tcPr>
            <w:tcW w:w="959" w:type="dxa"/>
            <w:vAlign w:val="center"/>
          </w:tcPr>
          <w:p w:rsidR="009450C5" w:rsidRDefault="009450C5" w:rsidP="006E4C93">
            <w:pPr>
              <w:ind w:firstLine="0"/>
              <w:jc w:val="center"/>
            </w:pPr>
            <w:r>
              <w:t>23</w:t>
            </w:r>
          </w:p>
        </w:tc>
      </w:tr>
      <w:tr w:rsidR="009450C5" w:rsidTr="00AC6D71">
        <w:tc>
          <w:tcPr>
            <w:tcW w:w="3794" w:type="dxa"/>
          </w:tcPr>
          <w:p w:rsidR="009450C5" w:rsidRDefault="009450C5" w:rsidP="00C64B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Коэффициент передачи РЕТ-10</w:t>
            </w:r>
          </w:p>
        </w:tc>
        <w:tc>
          <w:tcPr>
            <w:tcW w:w="1984" w:type="dxa"/>
            <w:gridSpan w:val="2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30:3</w:t>
            </w:r>
          </w:p>
        </w:tc>
        <w:tc>
          <w:tcPr>
            <w:tcW w:w="2127" w:type="dxa"/>
            <w:gridSpan w:val="2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30:6</w:t>
            </w:r>
          </w:p>
        </w:tc>
        <w:tc>
          <w:tcPr>
            <w:tcW w:w="2234" w:type="dxa"/>
            <w:gridSpan w:val="2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1:1 (без РЕТ-10)</w:t>
            </w:r>
          </w:p>
        </w:tc>
      </w:tr>
      <w:tr w:rsidR="009450C5" w:rsidTr="003B1DBA">
        <w:tc>
          <w:tcPr>
            <w:tcW w:w="3794" w:type="dxa"/>
          </w:tcPr>
          <w:p w:rsidR="009450C5" w:rsidRPr="003B1DBA" w:rsidRDefault="009450C5" w:rsidP="00C64B5D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Ток имитатора </w:t>
            </w:r>
            <w:r w:rsidRPr="003B1DBA">
              <w:rPr>
                <w:sz w:val="24"/>
              </w:rPr>
              <w:t>ИС АВМ-КИВ</w:t>
            </w:r>
            <w:r>
              <w:rPr>
                <w:sz w:val="24"/>
              </w:rPr>
              <w:t>, мА</w:t>
            </w:r>
          </w:p>
        </w:tc>
        <w:tc>
          <w:tcPr>
            <w:tcW w:w="992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29</w:t>
            </w:r>
          </w:p>
        </w:tc>
        <w:tc>
          <w:tcPr>
            <w:tcW w:w="992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28</w:t>
            </w:r>
          </w:p>
        </w:tc>
        <w:tc>
          <w:tcPr>
            <w:tcW w:w="1134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40</w:t>
            </w:r>
          </w:p>
        </w:tc>
        <w:tc>
          <w:tcPr>
            <w:tcW w:w="959" w:type="dxa"/>
            <w:vAlign w:val="center"/>
          </w:tcPr>
          <w:p w:rsidR="009450C5" w:rsidRDefault="009450C5" w:rsidP="003B1DBA">
            <w:pPr>
              <w:ind w:firstLine="0"/>
              <w:jc w:val="center"/>
            </w:pPr>
            <w:r>
              <w:t>23</w:t>
            </w:r>
          </w:p>
        </w:tc>
      </w:tr>
    </w:tbl>
    <w:p w:rsidR="00C64B5D" w:rsidRPr="00C64B5D" w:rsidRDefault="00C64B5D" w:rsidP="008D2291">
      <w:pPr>
        <w:ind w:firstLine="0"/>
      </w:pPr>
    </w:p>
    <w:p w:rsidR="001A6C9C" w:rsidRPr="001A6C9C" w:rsidRDefault="001A6C9C" w:rsidP="00E654E2">
      <w:pPr>
        <w:pStyle w:val="3"/>
        <w:numPr>
          <w:ilvl w:val="0"/>
          <w:numId w:val="0"/>
        </w:numPr>
        <w:spacing w:after="120"/>
        <w:ind w:left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 xml:space="preserve">Рассчитываются соответственно коэффициенты </w:t>
      </w:r>
      <w:r w:rsidRPr="001A6C9C">
        <w:rPr>
          <w:rFonts w:cs="Times New Roman"/>
          <w:i w:val="0"/>
          <w:sz w:val="24"/>
          <w:lang w:val="en-US"/>
        </w:rPr>
        <w:t>KmI</w:t>
      </w:r>
      <w:r w:rsidRPr="001A6C9C">
        <w:rPr>
          <w:rFonts w:cs="Times New Roman"/>
          <w:i w:val="0"/>
          <w:sz w:val="24"/>
        </w:rPr>
        <w:t>4,</w:t>
      </w:r>
      <w:r>
        <w:rPr>
          <w:rFonts w:cs="Times New Roman"/>
          <w:i w:val="0"/>
          <w:sz w:val="24"/>
        </w:rPr>
        <w:t xml:space="preserve"> </w:t>
      </w:r>
      <w:r w:rsidRPr="001A6C9C">
        <w:rPr>
          <w:rFonts w:cs="Times New Roman"/>
          <w:i w:val="0"/>
          <w:sz w:val="24"/>
          <w:lang w:val="en-US"/>
        </w:rPr>
        <w:t>KmI</w:t>
      </w:r>
      <w:r>
        <w:rPr>
          <w:rFonts w:cs="Times New Roman"/>
          <w:i w:val="0"/>
          <w:sz w:val="24"/>
        </w:rPr>
        <w:t>8</w:t>
      </w:r>
      <w:r w:rsidRPr="001A6C9C">
        <w:rPr>
          <w:rFonts w:cs="Times New Roman"/>
          <w:i w:val="0"/>
          <w:sz w:val="24"/>
        </w:rPr>
        <w:t>,</w:t>
      </w:r>
      <w:r>
        <w:rPr>
          <w:rFonts w:cs="Times New Roman"/>
          <w:i w:val="0"/>
          <w:sz w:val="24"/>
        </w:rPr>
        <w:t xml:space="preserve"> </w:t>
      </w:r>
      <w:r w:rsidRPr="001A6C9C">
        <w:rPr>
          <w:rFonts w:cs="Times New Roman"/>
          <w:i w:val="0"/>
          <w:sz w:val="24"/>
          <w:lang w:val="en-US"/>
        </w:rPr>
        <w:t>KmI</w:t>
      </w:r>
      <w:r>
        <w:rPr>
          <w:rFonts w:cs="Times New Roman"/>
          <w:i w:val="0"/>
          <w:sz w:val="24"/>
        </w:rPr>
        <w:t xml:space="preserve">16 и </w:t>
      </w:r>
      <w:r w:rsidRPr="001A6C9C">
        <w:rPr>
          <w:rFonts w:cs="Times New Roman"/>
          <w:i w:val="0"/>
          <w:sz w:val="24"/>
          <w:lang w:val="en-US"/>
        </w:rPr>
        <w:t>KmI</w:t>
      </w:r>
      <w:r>
        <w:rPr>
          <w:rFonts w:cs="Times New Roman"/>
          <w:i w:val="0"/>
          <w:sz w:val="24"/>
        </w:rPr>
        <w:t>32</w:t>
      </w:r>
      <w:r w:rsidRPr="001A6C9C">
        <w:rPr>
          <w:rFonts w:cs="Times New Roman"/>
          <w:i w:val="0"/>
          <w:sz w:val="24"/>
        </w:rPr>
        <w:t>[</w:t>
      </w:r>
      <w:r>
        <w:rPr>
          <w:rFonts w:cs="Times New Roman"/>
          <w:i w:val="0"/>
          <w:sz w:val="24"/>
          <w:lang w:val="en-US"/>
        </w:rPr>
        <w:t>i</w:t>
      </w:r>
      <w:r w:rsidRPr="001A6C9C">
        <w:rPr>
          <w:rFonts w:cs="Times New Roman"/>
          <w:i w:val="0"/>
          <w:sz w:val="24"/>
        </w:rPr>
        <w:t>].</w:t>
      </w:r>
      <w:r>
        <w:rPr>
          <w:rFonts w:cs="Times New Roman"/>
          <w:i w:val="0"/>
          <w:sz w:val="24"/>
        </w:rPr>
        <w:t xml:space="preserve">  </w:t>
      </w:r>
    </w:p>
    <w:p w:rsidR="00E654E2" w:rsidRPr="006D6DB2" w:rsidRDefault="00E654E2" w:rsidP="00E654E2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color w:val="FF0000"/>
          <w:sz w:val="24"/>
        </w:rPr>
      </w:pPr>
      <w:r w:rsidRPr="006D6DB2">
        <w:rPr>
          <w:rFonts w:cs="Times New Roman"/>
          <w:i w:val="0"/>
          <w:color w:val="FF0000"/>
          <w:sz w:val="24"/>
        </w:rPr>
        <w:t>Новыми значениями калибровочных параметров, вычисленными при выполнении п.7.3.</w:t>
      </w:r>
      <w:r w:rsidR="0056141D" w:rsidRPr="006D6DB2">
        <w:rPr>
          <w:rFonts w:cs="Times New Roman"/>
          <w:i w:val="0"/>
          <w:color w:val="FF0000"/>
          <w:sz w:val="24"/>
        </w:rPr>
        <w:t>4</w:t>
      </w:r>
      <w:r w:rsidRPr="006D6DB2">
        <w:rPr>
          <w:rFonts w:cs="Times New Roman"/>
          <w:i w:val="0"/>
          <w:color w:val="FF0000"/>
          <w:sz w:val="24"/>
        </w:rPr>
        <w:t>.</w:t>
      </w:r>
      <w:r w:rsidR="0056141D" w:rsidRPr="006D6DB2">
        <w:rPr>
          <w:rFonts w:cs="Times New Roman"/>
          <w:i w:val="0"/>
          <w:color w:val="FF0000"/>
          <w:sz w:val="24"/>
        </w:rPr>
        <w:t>4</w:t>
      </w:r>
      <w:r w:rsidRPr="006D6DB2">
        <w:rPr>
          <w:rFonts w:cs="Times New Roman"/>
          <w:i w:val="0"/>
          <w:color w:val="FF0000"/>
          <w:sz w:val="24"/>
        </w:rPr>
        <w:t>..7.3.</w:t>
      </w:r>
      <w:r w:rsidR="0056141D" w:rsidRPr="006D6DB2">
        <w:rPr>
          <w:rFonts w:cs="Times New Roman"/>
          <w:i w:val="0"/>
          <w:color w:val="FF0000"/>
          <w:sz w:val="24"/>
        </w:rPr>
        <w:t>4</w:t>
      </w:r>
      <w:r w:rsidRPr="006D6DB2">
        <w:rPr>
          <w:rFonts w:cs="Times New Roman"/>
          <w:i w:val="0"/>
          <w:color w:val="FF0000"/>
          <w:sz w:val="24"/>
        </w:rPr>
        <w:t>.1</w:t>
      </w:r>
      <w:r w:rsidR="0056141D" w:rsidRPr="006D6DB2">
        <w:rPr>
          <w:rFonts w:cs="Times New Roman"/>
          <w:i w:val="0"/>
          <w:color w:val="FF0000"/>
          <w:sz w:val="24"/>
        </w:rPr>
        <w:t>1</w:t>
      </w:r>
      <w:r w:rsidRPr="006D6DB2">
        <w:rPr>
          <w:rFonts w:cs="Times New Roman"/>
          <w:i w:val="0"/>
          <w:color w:val="FF0000"/>
          <w:sz w:val="24"/>
        </w:rPr>
        <w:t xml:space="preserve">, заменяются соответствующие параметры блока </w:t>
      </w:r>
      <w:r w:rsidR="0037407D" w:rsidRPr="006D6DB2">
        <w:rPr>
          <w:rFonts w:cs="Times New Roman"/>
          <w:i w:val="0"/>
          <w:color w:val="FF0000"/>
          <w:sz w:val="24"/>
          <w:lang w:val="en-US"/>
        </w:rPr>
        <w:t>Bac</w:t>
      </w:r>
      <w:r w:rsidR="00804AF4" w:rsidRPr="006D6DB2">
        <w:rPr>
          <w:rFonts w:cs="Times New Roman"/>
          <w:i w:val="0"/>
          <w:color w:val="FF0000"/>
          <w:sz w:val="24"/>
        </w:rPr>
        <w:t>.</w:t>
      </w:r>
      <w:r w:rsidR="0037407D" w:rsidRPr="006D6DB2">
        <w:rPr>
          <w:rFonts w:cs="Times New Roman"/>
          <w:i w:val="0"/>
          <w:color w:val="FF0000"/>
          <w:sz w:val="24"/>
        </w:rPr>
        <w:t xml:space="preserve"> </w:t>
      </w:r>
      <w:r w:rsidR="00804AF4" w:rsidRPr="006D6DB2">
        <w:rPr>
          <w:rFonts w:cs="Times New Roman"/>
          <w:i w:val="0"/>
          <w:color w:val="FF0000"/>
          <w:sz w:val="24"/>
        </w:rPr>
        <w:t>Н</w:t>
      </w:r>
      <w:r w:rsidRPr="006D6DB2">
        <w:rPr>
          <w:rFonts w:cs="Times New Roman"/>
          <w:i w:val="0"/>
          <w:color w:val="FF0000"/>
          <w:sz w:val="24"/>
        </w:rPr>
        <w:t xml:space="preserve">овый блок </w:t>
      </w:r>
      <w:r w:rsidR="000649C6" w:rsidRPr="006D6DB2">
        <w:rPr>
          <w:i w:val="0"/>
          <w:color w:val="FF0000"/>
          <w:sz w:val="24"/>
        </w:rPr>
        <w:t>командой</w:t>
      </w:r>
      <w:r w:rsidR="000649C6" w:rsidRPr="006D6DB2">
        <w:rPr>
          <w:b/>
          <w:color w:val="FF0000"/>
          <w:sz w:val="24"/>
        </w:rPr>
        <w:t xml:space="preserve"> </w:t>
      </w:r>
      <w:r w:rsidR="000649C6" w:rsidRPr="006D6DB2">
        <w:rPr>
          <w:b/>
          <w:color w:val="FF0000"/>
          <w:sz w:val="24"/>
          <w:lang w:val="en-US"/>
        </w:rPr>
        <w:t>WBac</w:t>
      </w:r>
      <w:r w:rsidR="000649C6" w:rsidRPr="006D6DB2">
        <w:rPr>
          <w:i w:val="0"/>
          <w:color w:val="FF0000"/>
          <w:sz w:val="24"/>
        </w:rPr>
        <w:t xml:space="preserve">  </w:t>
      </w:r>
      <w:r w:rsidRPr="006D6DB2">
        <w:rPr>
          <w:rFonts w:cs="Times New Roman"/>
          <w:i w:val="0"/>
          <w:color w:val="FF0000"/>
          <w:sz w:val="24"/>
        </w:rPr>
        <w:t>передается в модуль.</w:t>
      </w:r>
    </w:p>
    <w:p w:rsidR="00C92888" w:rsidRPr="003B138B" w:rsidRDefault="00CE635C" w:rsidP="00D20CF7">
      <w:pPr>
        <w:ind w:firstLine="0"/>
        <w:rPr>
          <w:sz w:val="24"/>
        </w:rPr>
      </w:pPr>
      <w:r w:rsidRPr="003B138B">
        <w:rPr>
          <w:sz w:val="24"/>
        </w:rPr>
        <w:t xml:space="preserve">При успешной </w:t>
      </w:r>
      <w:r w:rsidR="00C92888" w:rsidRPr="003B138B">
        <w:rPr>
          <w:sz w:val="24"/>
        </w:rPr>
        <w:t xml:space="preserve">записи </w:t>
      </w:r>
      <w:r w:rsidR="00150EF3" w:rsidRPr="003B138B">
        <w:rPr>
          <w:sz w:val="24"/>
        </w:rPr>
        <w:t>модуль переинициализирует измерения с новыми значениями настроечных параметров.</w:t>
      </w:r>
    </w:p>
    <w:p w:rsidR="00D20CF7" w:rsidRPr="003B138B" w:rsidRDefault="00150EF3" w:rsidP="00D20CF7">
      <w:pPr>
        <w:ind w:firstLine="0"/>
        <w:rPr>
          <w:sz w:val="24"/>
        </w:rPr>
      </w:pPr>
      <w:r w:rsidRPr="003B138B">
        <w:rPr>
          <w:sz w:val="24"/>
        </w:rPr>
        <w:t>К</w:t>
      </w:r>
      <w:r w:rsidR="00CE635C" w:rsidRPr="003B138B">
        <w:rPr>
          <w:sz w:val="24"/>
        </w:rPr>
        <w:t xml:space="preserve">онфигуратор вновь посылает  проверяемому модулю запрос текущих аналоговых данных и отображает их. </w:t>
      </w:r>
    </w:p>
    <w:p w:rsidR="00CE635C" w:rsidRPr="003B138B" w:rsidRDefault="00CE635C" w:rsidP="00CE635C">
      <w:pPr>
        <w:ind w:firstLine="0"/>
        <w:jc w:val="left"/>
        <w:rPr>
          <w:sz w:val="24"/>
        </w:rPr>
      </w:pPr>
      <w:r w:rsidRPr="003B138B">
        <w:rPr>
          <w:sz w:val="24"/>
        </w:rPr>
        <w:t xml:space="preserve">Значения измеренных напряжений  должны теперь соответствовать показаниям эталонного прибора с погрешностью не более </w:t>
      </w:r>
      <w:r w:rsidRPr="003B138B">
        <w:rPr>
          <w:rFonts w:cs="Times New Roman"/>
          <w:sz w:val="24"/>
        </w:rPr>
        <w:t>±</w:t>
      </w:r>
      <w:r w:rsidRPr="003B138B">
        <w:rPr>
          <w:sz w:val="24"/>
        </w:rPr>
        <w:t>0,</w:t>
      </w:r>
      <w:r w:rsidR="00BA658D">
        <w:rPr>
          <w:sz w:val="24"/>
        </w:rPr>
        <w:t>03</w:t>
      </w:r>
      <w:r w:rsidRPr="003B138B">
        <w:rPr>
          <w:sz w:val="24"/>
        </w:rPr>
        <w:t xml:space="preserve">В, значения токов – не более </w:t>
      </w:r>
      <w:r w:rsidRPr="003B138B">
        <w:rPr>
          <w:rFonts w:cs="Times New Roman"/>
          <w:sz w:val="24"/>
        </w:rPr>
        <w:t>±</w:t>
      </w:r>
      <w:r w:rsidRPr="003B138B">
        <w:rPr>
          <w:sz w:val="24"/>
        </w:rPr>
        <w:t>0,0</w:t>
      </w:r>
      <w:r w:rsidR="00D20CF7" w:rsidRPr="003B138B">
        <w:rPr>
          <w:sz w:val="24"/>
        </w:rPr>
        <w:t>1</w:t>
      </w:r>
      <w:r w:rsidR="00BA658D">
        <w:rPr>
          <w:sz w:val="24"/>
        </w:rPr>
        <w:t>6</w:t>
      </w:r>
      <w:r w:rsidRPr="003B138B">
        <w:rPr>
          <w:sz w:val="24"/>
        </w:rPr>
        <w:t xml:space="preserve"> </w:t>
      </w:r>
      <w:r w:rsidR="00BA658D">
        <w:rPr>
          <w:sz w:val="24"/>
        </w:rPr>
        <w:t>м</w:t>
      </w:r>
      <w:r w:rsidRPr="003B138B">
        <w:rPr>
          <w:sz w:val="24"/>
        </w:rPr>
        <w:t xml:space="preserve">А. </w:t>
      </w:r>
      <w:r w:rsidR="00BA658D">
        <w:rPr>
          <w:sz w:val="24"/>
        </w:rPr>
        <w:t>З</w:t>
      </w:r>
      <w:r w:rsidRPr="003B138B">
        <w:rPr>
          <w:sz w:val="24"/>
        </w:rPr>
        <w:t xml:space="preserve">начения параметров  </w:t>
      </w:r>
      <w:r w:rsidR="00BA658D" w:rsidRPr="003B138B">
        <w:rPr>
          <w:sz w:val="24"/>
          <w:lang w:val="en-US"/>
        </w:rPr>
        <w:t>phi</w:t>
      </w:r>
      <w:r w:rsidR="00BA658D" w:rsidRPr="00BA658D">
        <w:rPr>
          <w:sz w:val="24"/>
        </w:rPr>
        <w:t>_</w:t>
      </w:r>
      <w:r w:rsidR="00BA658D" w:rsidRPr="003B138B">
        <w:rPr>
          <w:sz w:val="24"/>
          <w:lang w:val="en-US"/>
        </w:rPr>
        <w:t>next</w:t>
      </w:r>
      <w:r w:rsidR="00BA658D" w:rsidRPr="00BA658D">
        <w:rPr>
          <w:sz w:val="24"/>
        </w:rPr>
        <w:t>_</w:t>
      </w:r>
      <w:r w:rsidR="00BA658D" w:rsidRPr="003B138B">
        <w:rPr>
          <w:sz w:val="24"/>
          <w:lang w:val="en-US"/>
        </w:rPr>
        <w:t>f</w:t>
      </w:r>
      <w:r w:rsidR="00BA658D" w:rsidRPr="00BA658D">
        <w:rPr>
          <w:sz w:val="24"/>
        </w:rPr>
        <w:t>[</w:t>
      </w:r>
      <w:r w:rsidR="00BA658D" w:rsidRPr="003B138B">
        <w:rPr>
          <w:sz w:val="24"/>
          <w:lang w:val="en-US"/>
        </w:rPr>
        <w:t>i</w:t>
      </w:r>
      <w:r w:rsidR="00BA658D" w:rsidRPr="00BA658D">
        <w:rPr>
          <w:sz w:val="24"/>
        </w:rPr>
        <w:t>]</w:t>
      </w:r>
      <w:r w:rsidR="00BA658D">
        <w:rPr>
          <w:sz w:val="24"/>
        </w:rPr>
        <w:t xml:space="preserve"> для </w:t>
      </w:r>
      <w:r w:rsidR="00BA658D">
        <w:rPr>
          <w:sz w:val="24"/>
          <w:lang w:val="en-US"/>
        </w:rPr>
        <w:t>i</w:t>
      </w:r>
      <w:r w:rsidR="00BA658D" w:rsidRPr="00BA658D">
        <w:rPr>
          <w:sz w:val="24"/>
        </w:rPr>
        <w:t xml:space="preserve">=1 </w:t>
      </w:r>
      <w:r w:rsidR="00BA658D">
        <w:rPr>
          <w:sz w:val="24"/>
        </w:rPr>
        <w:t xml:space="preserve">и </w:t>
      </w:r>
      <w:r w:rsidR="00BA658D">
        <w:rPr>
          <w:sz w:val="24"/>
          <w:lang w:val="en-US"/>
        </w:rPr>
        <w:t>i</w:t>
      </w:r>
      <w:r w:rsidR="00BA658D" w:rsidRPr="00BA658D">
        <w:rPr>
          <w:sz w:val="24"/>
        </w:rPr>
        <w:t>=2</w:t>
      </w:r>
      <w:r w:rsidR="00F72496" w:rsidRPr="003B138B">
        <w:rPr>
          <w:i/>
          <w:sz w:val="24"/>
        </w:rPr>
        <w:t xml:space="preserve">  </w:t>
      </w:r>
      <w:r w:rsidRPr="003B138B">
        <w:rPr>
          <w:sz w:val="24"/>
        </w:rPr>
        <w:t xml:space="preserve">должны </w:t>
      </w:r>
      <w:r w:rsidR="00BA658D">
        <w:rPr>
          <w:sz w:val="24"/>
        </w:rPr>
        <w:t xml:space="preserve">лежать в пределах </w:t>
      </w:r>
      <w:r w:rsidR="00BA658D">
        <w:rPr>
          <w:rFonts w:cs="Times New Roman"/>
          <w:sz w:val="24"/>
        </w:rPr>
        <w:t>±</w:t>
      </w:r>
      <w:r w:rsidR="00BA658D">
        <w:rPr>
          <w:sz w:val="24"/>
        </w:rPr>
        <w:t xml:space="preserve">0,02 град.,  для </w:t>
      </w:r>
      <w:r w:rsidR="00BA658D">
        <w:rPr>
          <w:sz w:val="24"/>
          <w:lang w:val="en-US"/>
        </w:rPr>
        <w:t>i</w:t>
      </w:r>
      <w:r w:rsidR="00BA658D" w:rsidRPr="00BA658D">
        <w:rPr>
          <w:sz w:val="24"/>
        </w:rPr>
        <w:t xml:space="preserve">=3..5 - </w:t>
      </w:r>
      <w:r w:rsidRPr="003B138B">
        <w:rPr>
          <w:sz w:val="24"/>
        </w:rPr>
        <w:t xml:space="preserve">совпадать с индицируемым </w:t>
      </w:r>
      <w:r w:rsidR="00BA658D">
        <w:rPr>
          <w:sz w:val="24"/>
        </w:rPr>
        <w:t xml:space="preserve">прибором «Энергомонитор» </w:t>
      </w:r>
      <w:r w:rsidRPr="003B138B">
        <w:rPr>
          <w:sz w:val="24"/>
        </w:rPr>
        <w:t xml:space="preserve"> угл</w:t>
      </w:r>
      <w:r w:rsidR="00BA658D">
        <w:rPr>
          <w:sz w:val="24"/>
        </w:rPr>
        <w:t>ом</w:t>
      </w:r>
      <w:r w:rsidRPr="003B138B">
        <w:rPr>
          <w:sz w:val="24"/>
        </w:rPr>
        <w:t xml:space="preserve"> нагрузки с точностью не хуже </w:t>
      </w:r>
      <w:r w:rsidRPr="003B138B">
        <w:rPr>
          <w:rFonts w:cs="Times New Roman"/>
          <w:sz w:val="24"/>
        </w:rPr>
        <w:t>±</w:t>
      </w:r>
      <w:r w:rsidR="00BA658D">
        <w:rPr>
          <w:sz w:val="24"/>
        </w:rPr>
        <w:t>0,05</w:t>
      </w:r>
      <w:r w:rsidRPr="003B138B">
        <w:rPr>
          <w:sz w:val="24"/>
        </w:rPr>
        <w:t xml:space="preserve"> градуса.</w:t>
      </w:r>
      <w:r w:rsidR="006B4468">
        <w:rPr>
          <w:sz w:val="24"/>
        </w:rPr>
        <w:t xml:space="preserve"> </w:t>
      </w:r>
    </w:p>
    <w:p w:rsidR="0024019E" w:rsidRPr="003B138B" w:rsidRDefault="0024019E" w:rsidP="00D24CD6">
      <w:pPr>
        <w:ind w:firstLine="0"/>
        <w:jc w:val="center"/>
        <w:rPr>
          <w:sz w:val="24"/>
        </w:rPr>
      </w:pPr>
    </w:p>
    <w:p w:rsidR="006D6DB2" w:rsidRPr="006D6DB2" w:rsidRDefault="001107F0" w:rsidP="008C0773">
      <w:pPr>
        <w:pStyle w:val="3"/>
        <w:numPr>
          <w:ilvl w:val="3"/>
          <w:numId w:val="1"/>
        </w:numPr>
        <w:spacing w:after="120"/>
        <w:ind w:left="0" w:firstLine="993"/>
        <w:rPr>
          <w:ins w:id="100" w:author="Григорий" w:date="2020-09-18T11:01:00Z"/>
          <w:i w:val="0"/>
          <w:sz w:val="24"/>
        </w:rPr>
      </w:pPr>
      <w:r w:rsidRPr="008C0773">
        <w:rPr>
          <w:rFonts w:cs="Times New Roman"/>
          <w:i w:val="0"/>
          <w:sz w:val="24"/>
        </w:rPr>
        <w:t>Конфигуратор выдает запрос оператору «Закончить настройку?».</w:t>
      </w:r>
      <w:r w:rsidRPr="008C0773">
        <w:rPr>
          <w:rFonts w:cs="Times New Roman"/>
          <w:i w:val="0"/>
          <w:sz w:val="24"/>
        </w:rPr>
        <w:br/>
        <w:t>Получив подтверждение (кнопка «ОК»),</w:t>
      </w:r>
      <w:r w:rsidR="00A207FA" w:rsidRPr="008C0773">
        <w:rPr>
          <w:rFonts w:cs="Times New Roman"/>
          <w:i w:val="0"/>
          <w:sz w:val="24"/>
        </w:rPr>
        <w:t xml:space="preserve"> конфигуратор</w:t>
      </w:r>
      <w:r w:rsidR="00F47C68">
        <w:rPr>
          <w:rFonts w:cs="Times New Roman"/>
          <w:i w:val="0"/>
          <w:sz w:val="24"/>
        </w:rPr>
        <w:t xml:space="preserve"> передает в модуль запомненную ранее исходную конфигурацию модуля</w:t>
      </w:r>
      <w:r w:rsidR="006B4468" w:rsidRPr="008C0773">
        <w:rPr>
          <w:rFonts w:cs="Times New Roman"/>
          <w:i w:val="0"/>
          <w:sz w:val="24"/>
        </w:rPr>
        <w:t xml:space="preserve"> </w:t>
      </w:r>
      <w:r w:rsidR="00F47C68">
        <w:rPr>
          <w:rFonts w:cs="Times New Roman"/>
          <w:i w:val="0"/>
          <w:sz w:val="24"/>
        </w:rPr>
        <w:t>(см. п</w:t>
      </w:r>
      <w:r w:rsidR="006E1943">
        <w:rPr>
          <w:rFonts w:cs="Times New Roman"/>
          <w:i w:val="0"/>
          <w:sz w:val="24"/>
        </w:rPr>
        <w:t xml:space="preserve">.7.3.4.1) </w:t>
      </w:r>
      <w:ins w:id="101" w:author="Григорий" w:date="2020-09-18T11:01:00Z">
        <w:r w:rsidR="006D6DB2">
          <w:rPr>
            <w:rFonts w:cs="Times New Roman"/>
            <w:i w:val="0"/>
            <w:sz w:val="24"/>
          </w:rPr>
          <w:t>и при успешном выполнении</w:t>
        </w:r>
      </w:ins>
      <w:ins w:id="102" w:author="Григорий" w:date="2020-09-18T11:00:00Z">
        <w:r w:rsidR="006D6DB2">
          <w:rPr>
            <w:rFonts w:cs="Times New Roman"/>
            <w:i w:val="0"/>
            <w:sz w:val="24"/>
          </w:rPr>
          <w:t xml:space="preserve"> выдает в модуль команду </w:t>
        </w:r>
        <w:r w:rsidR="006D6DB2">
          <w:rPr>
            <w:rFonts w:cs="Times New Roman"/>
            <w:i w:val="0"/>
            <w:sz w:val="24"/>
            <w:lang w:val="en-US"/>
          </w:rPr>
          <w:t>Smode</w:t>
        </w:r>
        <w:r w:rsidR="006D6DB2" w:rsidRPr="006D6DB2">
          <w:rPr>
            <w:rFonts w:cs="Times New Roman"/>
            <w:i w:val="0"/>
            <w:sz w:val="24"/>
            <w:rPrChange w:id="103" w:author="Григорий" w:date="2020-09-18T11:01:00Z">
              <w:rPr>
                <w:rFonts w:cs="Times New Roman"/>
                <w:i w:val="0"/>
                <w:sz w:val="24"/>
                <w:lang w:val="en-US"/>
              </w:rPr>
            </w:rPrChange>
          </w:rPr>
          <w:t xml:space="preserve"> 0</w:t>
        </w:r>
      </w:ins>
      <w:ins w:id="104" w:author="Григорий" w:date="2020-09-18T11:01:00Z">
        <w:r w:rsidR="006D6DB2">
          <w:rPr>
            <w:rFonts w:cs="Times New Roman"/>
            <w:i w:val="0"/>
            <w:sz w:val="24"/>
          </w:rPr>
          <w:t>.</w:t>
        </w:r>
      </w:ins>
    </w:p>
    <w:p w:rsidR="00A207FA" w:rsidRDefault="006D6DB2" w:rsidP="008C0773">
      <w:pPr>
        <w:pStyle w:val="3"/>
        <w:numPr>
          <w:ilvl w:val="3"/>
          <w:numId w:val="1"/>
        </w:numPr>
        <w:spacing w:after="120"/>
        <w:ind w:left="0" w:firstLine="993"/>
        <w:rPr>
          <w:i w:val="0"/>
          <w:sz w:val="24"/>
        </w:rPr>
      </w:pPr>
      <w:ins w:id="105" w:author="Григорий" w:date="2020-09-18T11:01:00Z">
        <w:r>
          <w:rPr>
            <w:rFonts w:cs="Times New Roman"/>
            <w:i w:val="0"/>
            <w:sz w:val="24"/>
          </w:rPr>
          <w:t xml:space="preserve">Конфигуратор выдает запрос оператору </w:t>
        </w:r>
      </w:ins>
      <w:ins w:id="106" w:author="Григорий" w:date="2020-09-18T11:02:00Z">
        <w:r>
          <w:rPr>
            <w:rFonts w:cs="Times New Roman"/>
            <w:i w:val="0"/>
            <w:sz w:val="24"/>
          </w:rPr>
          <w:t>«Записать результаты настройки в файл?» и при ответе «Да» осуществляет запись в файл с расширением .</w:t>
        </w:r>
      </w:ins>
      <w:ins w:id="107" w:author="Григорий" w:date="2020-09-18T11:03:00Z">
        <w:r>
          <w:rPr>
            <w:rFonts w:cs="Times New Roman"/>
            <w:i w:val="0"/>
            <w:sz w:val="24"/>
            <w:lang w:val="en-US"/>
          </w:rPr>
          <w:t>tn</w:t>
        </w:r>
        <w:r w:rsidRPr="006D6DB2">
          <w:rPr>
            <w:rFonts w:cs="Times New Roman"/>
            <w:i w:val="0"/>
            <w:sz w:val="24"/>
            <w:rPrChange w:id="108" w:author="Григорий" w:date="2020-09-18T11:03:00Z">
              <w:rPr>
                <w:rFonts w:cs="Times New Roman"/>
                <w:i w:val="0"/>
                <w:sz w:val="24"/>
                <w:lang w:val="en-US"/>
              </w:rPr>
            </w:rPrChange>
          </w:rPr>
          <w:t xml:space="preserve"> (</w:t>
        </w:r>
        <w:r>
          <w:rPr>
            <w:rFonts w:cs="Times New Roman"/>
            <w:i w:val="0"/>
            <w:sz w:val="24"/>
          </w:rPr>
          <w:t xml:space="preserve">аналогично п. </w:t>
        </w:r>
      </w:ins>
      <w:ins w:id="109" w:author="Григорий" w:date="2020-09-18T11:05:00Z">
        <w:r>
          <w:rPr>
            <w:rFonts w:cs="Times New Roman"/>
            <w:i w:val="0"/>
            <w:sz w:val="24"/>
          </w:rPr>
          <w:t>6.2.6)</w:t>
        </w:r>
      </w:ins>
      <w:ins w:id="110" w:author="Григорий" w:date="2020-09-18T11:00:00Z">
        <w:r w:rsidRPr="006D6DB2">
          <w:rPr>
            <w:rFonts w:cs="Times New Roman"/>
            <w:i w:val="0"/>
            <w:sz w:val="24"/>
            <w:rPrChange w:id="111" w:author="Григорий" w:date="2020-09-18T11:01:00Z">
              <w:rPr>
                <w:rFonts w:cs="Times New Roman"/>
                <w:i w:val="0"/>
                <w:sz w:val="24"/>
                <w:lang w:val="en-US"/>
              </w:rPr>
            </w:rPrChange>
          </w:rPr>
          <w:t xml:space="preserve"> </w:t>
        </w:r>
      </w:ins>
      <w:r w:rsidR="006E1943">
        <w:rPr>
          <w:rFonts w:cs="Times New Roman"/>
          <w:i w:val="0"/>
          <w:sz w:val="24"/>
        </w:rPr>
        <w:t>и</w:t>
      </w:r>
      <w:r w:rsidR="00F47C68">
        <w:rPr>
          <w:rFonts w:cs="Times New Roman"/>
          <w:i w:val="0"/>
          <w:sz w:val="24"/>
        </w:rPr>
        <w:t xml:space="preserve"> </w:t>
      </w:r>
      <w:r w:rsidR="006B4468" w:rsidRPr="008C0773">
        <w:rPr>
          <w:rFonts w:cs="Times New Roman"/>
          <w:i w:val="0"/>
          <w:sz w:val="24"/>
        </w:rPr>
        <w:t xml:space="preserve">возвращается в главное окно </w:t>
      </w:r>
      <w:r w:rsidR="006B4468" w:rsidRPr="008C0773">
        <w:rPr>
          <w:i w:val="0"/>
          <w:sz w:val="24"/>
        </w:rPr>
        <w:t>«Регулировка» («настройка»).</w:t>
      </w:r>
    </w:p>
    <w:p w:rsidR="008C0773" w:rsidRPr="008C0773" w:rsidRDefault="008C0773" w:rsidP="008C0773">
      <w:pPr>
        <w:rPr>
          <w:sz w:val="24"/>
        </w:rPr>
      </w:pPr>
    </w:p>
    <w:p w:rsidR="008C0773" w:rsidRPr="008C0773" w:rsidRDefault="008C0773" w:rsidP="008C0773">
      <w:pPr>
        <w:rPr>
          <w:sz w:val="24"/>
        </w:rPr>
      </w:pPr>
    </w:p>
    <w:p w:rsidR="008C0773" w:rsidRDefault="008C0773" w:rsidP="008C0773">
      <w:pPr>
        <w:pStyle w:val="3"/>
        <w:spacing w:after="120"/>
        <w:ind w:left="0" w:firstLine="709"/>
        <w:jc w:val="left"/>
        <w:rPr>
          <w:i w:val="0"/>
          <w:sz w:val="24"/>
        </w:rPr>
      </w:pPr>
      <w:bookmarkStart w:id="112" w:name="_Toc418752129"/>
      <w:r>
        <w:rPr>
          <w:i w:val="0"/>
          <w:sz w:val="24"/>
        </w:rPr>
        <w:t>Настройка температурной коррекции.</w:t>
      </w:r>
    </w:p>
    <w:p w:rsidR="008C0773" w:rsidRDefault="008C0773" w:rsidP="008C0773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 xml:space="preserve">В окне «регулировка» оператор нажимает клавишу </w:t>
      </w:r>
      <w:r w:rsidRPr="008C0773">
        <w:rPr>
          <w:rFonts w:cs="Times New Roman"/>
          <w:i w:val="0"/>
          <w:sz w:val="24"/>
        </w:rPr>
        <w:t>выбирает опцию «настройка температурной коррекции».</w:t>
      </w:r>
      <w:r w:rsidR="00AC0C8F">
        <w:rPr>
          <w:rFonts w:cs="Times New Roman"/>
          <w:i w:val="0"/>
          <w:sz w:val="24"/>
        </w:rPr>
        <w:t xml:space="preserve"> Конфигуратор входит в соответствующий режим с запросом пароля.</w:t>
      </w:r>
    </w:p>
    <w:p w:rsidR="009A2718" w:rsidRDefault="00AE385F" w:rsidP="009A2718">
      <w:pPr>
        <w:pStyle w:val="3"/>
        <w:numPr>
          <w:ilvl w:val="3"/>
          <w:numId w:val="1"/>
        </w:numPr>
        <w:spacing w:after="120"/>
        <w:ind w:left="0" w:firstLine="993"/>
        <w:rPr>
          <w:ins w:id="113" w:author="Григорий" w:date="2020-09-16T15:48:00Z"/>
          <w:rFonts w:cs="Times New Roman"/>
          <w:i w:val="0"/>
          <w:sz w:val="24"/>
        </w:rPr>
      </w:pPr>
      <w:r w:rsidRPr="00AE385F">
        <w:rPr>
          <w:rFonts w:cs="Times New Roman"/>
          <w:i w:val="0"/>
          <w:sz w:val="24"/>
        </w:rPr>
        <w:t>Конфигуратор</w:t>
      </w:r>
      <w:ins w:id="114" w:author="Григорий" w:date="2020-09-16T15:47:00Z">
        <w:r w:rsidR="009A2718" w:rsidRPr="009A2718">
          <w:rPr>
            <w:rFonts w:cs="Times New Roman"/>
            <w:i w:val="0"/>
            <w:sz w:val="24"/>
            <w:rPrChange w:id="115" w:author="Григорий" w:date="2020-09-16T15:48:00Z">
              <w:rPr>
                <w:rFonts w:cs="Times New Roman"/>
                <w:i w:val="0"/>
                <w:sz w:val="24"/>
                <w:lang w:val="en-US"/>
              </w:rPr>
            </w:rPrChange>
          </w:rPr>
          <w:t xml:space="preserve"> </w:t>
        </w:r>
      </w:ins>
      <w:ins w:id="116" w:author="Григорий" w:date="2020-09-18T11:05:00Z">
        <w:r w:rsidR="006D6DB2">
          <w:rPr>
            <w:rFonts w:cs="Times New Roman"/>
            <w:i w:val="0"/>
            <w:sz w:val="24"/>
          </w:rPr>
          <w:t xml:space="preserve">выдает в модуль команду </w:t>
        </w:r>
      </w:ins>
      <w:ins w:id="117" w:author="Григорий" w:date="2020-09-18T11:06:00Z">
        <w:r w:rsidR="006D6DB2">
          <w:rPr>
            <w:rFonts w:cs="Times New Roman"/>
            <w:i w:val="0"/>
            <w:sz w:val="24"/>
            <w:lang w:val="en-US"/>
          </w:rPr>
          <w:t>Smode</w:t>
        </w:r>
        <w:r w:rsidR="006D6DB2" w:rsidRPr="006D6DB2">
          <w:rPr>
            <w:rFonts w:cs="Times New Roman"/>
            <w:i w:val="0"/>
            <w:sz w:val="24"/>
            <w:rPrChange w:id="118" w:author="Григорий" w:date="2020-09-18T11:06:00Z">
              <w:rPr>
                <w:rFonts w:cs="Times New Roman"/>
                <w:i w:val="0"/>
                <w:sz w:val="24"/>
                <w:lang w:val="en-US"/>
              </w:rPr>
            </w:rPrChange>
          </w:rPr>
          <w:t xml:space="preserve"> 2, </w:t>
        </w:r>
      </w:ins>
      <w:ins w:id="119" w:author="Григорий" w:date="2020-09-16T15:48:00Z">
        <w:r w:rsidR="009A2718">
          <w:rPr>
            <w:rFonts w:cs="Times New Roman"/>
            <w:i w:val="0"/>
            <w:sz w:val="24"/>
          </w:rPr>
          <w:t xml:space="preserve">читает из модуля и запоминает для последующего восстановления файл конфигурации и блок настроечных параметров </w:t>
        </w:r>
        <w:r w:rsidR="009A2718">
          <w:rPr>
            <w:rFonts w:cs="Times New Roman"/>
            <w:i w:val="0"/>
            <w:sz w:val="24"/>
            <w:lang w:val="en-US"/>
          </w:rPr>
          <w:t>Bac</w:t>
        </w:r>
        <w:r w:rsidR="009A2718">
          <w:rPr>
            <w:rFonts w:cs="Times New Roman"/>
            <w:i w:val="0"/>
            <w:sz w:val="24"/>
          </w:rPr>
          <w:t>.</w:t>
        </w:r>
      </w:ins>
    </w:p>
    <w:p w:rsidR="00AE385F" w:rsidRPr="009A2718" w:rsidRDefault="00AE385F" w:rsidP="009A2718">
      <w:pPr>
        <w:jc w:val="left"/>
        <w:rPr>
          <w:rFonts w:eastAsia="Times New Roman"/>
          <w:color w:val="FF0000"/>
          <w:sz w:val="24"/>
        </w:rPr>
      </w:pPr>
    </w:p>
    <w:p w:rsidR="007D2260" w:rsidRDefault="009A2718" w:rsidP="007D2260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ins w:id="120" w:author="Григорий" w:date="2020-09-16T15:55:00Z">
        <w:r w:rsidRPr="009A2718">
          <w:rPr>
            <w:rFonts w:cs="Times New Roman"/>
            <w:i w:val="0"/>
            <w:sz w:val="24"/>
          </w:rPr>
          <w:t xml:space="preserve">Во временной конфигурации устанавливается номинальное значение линейного первичного напряжения Unom равным 220 кВ,  паспортные значения </w:t>
        </w:r>
        <w:r w:rsidRPr="009A2718">
          <w:rPr>
            <w:rFonts w:cs="Times New Roman"/>
            <w:i w:val="0"/>
            <w:sz w:val="24"/>
          </w:rPr>
          <w:lastRenderedPageBreak/>
          <w:t>емкостей вводов C_pasp трех фаз равными 2250 пФ (соответствует максимальному измеряемому току 200 мА и коэффициенту АЦП в токовых каналах, равному 4). Эта конфигурация передается в модуль, модуль подтверждает успешный переход на нее.</w:t>
        </w:r>
        <w:r w:rsidRPr="009A2718">
          <w:rPr>
            <w:rFonts w:cs="Times New Roman"/>
            <w:i w:val="0"/>
            <w:sz w:val="24"/>
          </w:rPr>
          <w:br/>
          <w:t xml:space="preserve"> В блоке Bac устанавливаются нулевые значения параметров TKUa[0..5], TKUb[0..5], TKPsi_a[0..2] и TKPsi_b[0..2] и измененный блок Bac передается в прибор.</w:t>
        </w:r>
      </w:ins>
    </w:p>
    <w:p w:rsidR="007D2260" w:rsidRDefault="007D2260" w:rsidP="007D2260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 xml:space="preserve">Конфигуратор выдает оператору сообщение </w:t>
      </w:r>
      <w:ins w:id="121" w:author="Григорий" w:date="2020-09-16T15:57:00Z">
        <w:r w:rsidR="00554EAF">
          <w:rPr>
            <w:i w:val="0"/>
            <w:sz w:val="24"/>
          </w:rPr>
          <w:t>«</w:t>
        </w:r>
      </w:ins>
      <w:ins w:id="122" w:author="Григорий" w:date="2020-09-16T15:58:00Z">
        <w:r w:rsidR="00554EAF">
          <w:rPr>
            <w:i w:val="0"/>
            <w:sz w:val="24"/>
          </w:rPr>
          <w:t>З</w:t>
        </w:r>
      </w:ins>
      <w:ins w:id="123" w:author="Григорий" w:date="2020-09-16T15:57:00Z">
        <w:r w:rsidR="00554EAF">
          <w:rPr>
            <w:i w:val="0"/>
            <w:sz w:val="24"/>
          </w:rPr>
          <w:t xml:space="preserve">адайте входные напряжения равными 57,5 В, входные токи равными </w:t>
        </w:r>
      </w:ins>
      <w:ins w:id="124" w:author="Григорий" w:date="2020-09-16T15:58:00Z">
        <w:r w:rsidR="00554EAF">
          <w:rPr>
            <w:i w:val="0"/>
            <w:sz w:val="24"/>
          </w:rPr>
          <w:t>140</w:t>
        </w:r>
      </w:ins>
      <w:ins w:id="125" w:author="Григорий" w:date="2020-09-16T15:57:00Z">
        <w:r w:rsidR="00554EAF">
          <w:rPr>
            <w:i w:val="0"/>
            <w:sz w:val="24"/>
          </w:rPr>
          <w:t xml:space="preserve"> мА, угол между токами и напряжениями 89,9 градуса (</w:t>
        </w:r>
        <w:r w:rsidR="00554EAF">
          <w:rPr>
            <w:i w:val="0"/>
            <w:sz w:val="24"/>
            <w:lang w:val="en-US"/>
          </w:rPr>
          <w:t>tg</w:t>
        </w:r>
        <w:r w:rsidR="00554EAF" w:rsidRPr="009F0043">
          <w:rPr>
            <w:i w:val="0"/>
            <w:sz w:val="24"/>
          </w:rPr>
          <w:t xml:space="preserve"> </w:t>
        </w:r>
        <w:r w:rsidR="00554EAF">
          <w:rPr>
            <w:rFonts w:cs="Times New Roman"/>
            <w:i w:val="0"/>
            <w:sz w:val="24"/>
          </w:rPr>
          <w:t>δ</w:t>
        </w:r>
        <w:r w:rsidR="00554EAF">
          <w:rPr>
            <w:i w:val="0"/>
            <w:sz w:val="24"/>
          </w:rPr>
          <w:t xml:space="preserve"> равным </w:t>
        </w:r>
        <w:r w:rsidR="00554EAF">
          <w:rPr>
            <w:rFonts w:cs="Times New Roman"/>
            <w:i w:val="0"/>
            <w:sz w:val="24"/>
          </w:rPr>
          <w:t>+0,2%)»</w:t>
        </w:r>
      </w:ins>
      <w:r>
        <w:rPr>
          <w:rFonts w:cs="Times New Roman"/>
          <w:i w:val="0"/>
          <w:sz w:val="24"/>
        </w:rPr>
        <w:t>. Оператор подтверждает исполнение клавишей «ОК» или «готово».</w:t>
      </w:r>
    </w:p>
    <w:p w:rsidR="00AC0C8F" w:rsidRPr="00AC0C8F" w:rsidDel="00554EAF" w:rsidRDefault="00AC0C8F" w:rsidP="00AC0C8F">
      <w:pPr>
        <w:pStyle w:val="3"/>
        <w:numPr>
          <w:ilvl w:val="3"/>
          <w:numId w:val="1"/>
        </w:numPr>
        <w:spacing w:after="120"/>
        <w:ind w:left="0" w:firstLine="993"/>
        <w:rPr>
          <w:del w:id="126" w:author="Григорий" w:date="2020-09-16T15:59:00Z"/>
          <w:rFonts w:cs="Times New Roman"/>
          <w:i w:val="0"/>
          <w:sz w:val="24"/>
        </w:rPr>
      </w:pPr>
      <w:del w:id="127" w:author="Григорий" w:date="2020-09-16T15:59:00Z">
        <w:r w:rsidDel="00554EAF">
          <w:rPr>
            <w:rFonts w:cs="Times New Roman"/>
            <w:i w:val="0"/>
            <w:sz w:val="24"/>
          </w:rPr>
          <w:delText>Конфигуратор выдает запрос оператору «Установите в камере температуру 20±2°С». Оператор убеждается, что заданная температура выдерживается в течение времени не менее 30 минут и подтверждает это клавишей «готово».</w:delText>
        </w:r>
      </w:del>
    </w:p>
    <w:p w:rsidR="00AE385F" w:rsidRPr="00AE385F" w:rsidDel="00554EAF" w:rsidRDefault="00AE385F" w:rsidP="00AC632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del w:id="128" w:author="Григорий" w:date="2020-09-16T16:00:00Z"/>
          <w:rFonts w:cs="Times New Roman"/>
          <w:i w:val="0"/>
          <w:sz w:val="24"/>
        </w:rPr>
      </w:pPr>
      <w:del w:id="129" w:author="Григорий" w:date="2020-09-16T16:00:00Z">
        <w:r w:rsidRPr="00AE385F" w:rsidDel="00554EAF">
          <w:rPr>
            <w:rFonts w:cs="Times New Roman"/>
            <w:i w:val="0"/>
            <w:sz w:val="24"/>
          </w:rPr>
          <w:delText xml:space="preserve">Конфигуратор </w:delText>
        </w:r>
        <w:r w:rsidR="007011BE" w:rsidDel="00554EAF">
          <w:rPr>
            <w:rFonts w:cs="Times New Roman"/>
            <w:i w:val="0"/>
            <w:sz w:val="24"/>
            <w:lang w:val="en-US"/>
          </w:rPr>
          <w:delText>N</w:delText>
        </w:r>
        <w:r w:rsidR="007011BE" w:rsidRPr="007011BE" w:rsidDel="00554EAF">
          <w:rPr>
            <w:rFonts w:cs="Times New Roman"/>
            <w:i w:val="0"/>
            <w:sz w:val="24"/>
          </w:rPr>
          <w:delText xml:space="preserve"> </w:delText>
        </w:r>
        <w:r w:rsidR="007011BE" w:rsidDel="00554EAF">
          <w:rPr>
            <w:rFonts w:cs="Times New Roman"/>
            <w:i w:val="0"/>
            <w:sz w:val="24"/>
          </w:rPr>
          <w:delText>раз</w:delText>
        </w:r>
        <w:r w:rsidRPr="00AE385F" w:rsidDel="00554EAF">
          <w:rPr>
            <w:rFonts w:cs="Times New Roman"/>
            <w:i w:val="0"/>
            <w:sz w:val="24"/>
          </w:rPr>
          <w:delText xml:space="preserve"> запрашивает из прибора блоки данных </w:delText>
        </w:r>
        <w:r w:rsidR="00AC0C8F" w:rsidRPr="00AE385F" w:rsidDel="00554EAF">
          <w:rPr>
            <w:rFonts w:cs="Times New Roman"/>
            <w:i w:val="0"/>
            <w:sz w:val="24"/>
          </w:rPr>
          <w:delText>Bda_</w:delText>
        </w:r>
        <w:r w:rsidR="00AC0C8F" w:rsidDel="00554EAF">
          <w:rPr>
            <w:rFonts w:cs="Times New Roman"/>
            <w:i w:val="0"/>
            <w:sz w:val="24"/>
            <w:lang w:val="en-US"/>
          </w:rPr>
          <w:delText>temp</w:delText>
        </w:r>
        <w:r w:rsidR="00AC0C8F" w:rsidRPr="00AC0C8F" w:rsidDel="00554EAF">
          <w:rPr>
            <w:rFonts w:cs="Times New Roman"/>
            <w:i w:val="0"/>
            <w:sz w:val="24"/>
          </w:rPr>
          <w:delText xml:space="preserve"> (</w:delText>
        </w:r>
        <w:r w:rsidR="00AC0C8F" w:rsidDel="00554EAF">
          <w:rPr>
            <w:rFonts w:cs="Times New Roman"/>
            <w:i w:val="0"/>
            <w:sz w:val="24"/>
          </w:rPr>
          <w:delText xml:space="preserve">блок 0) и </w:delText>
        </w:r>
        <w:r w:rsidRPr="00AE385F" w:rsidDel="00554EAF">
          <w:rPr>
            <w:rFonts w:cs="Times New Roman"/>
            <w:i w:val="0"/>
            <w:sz w:val="24"/>
          </w:rPr>
          <w:delText xml:space="preserve">Bda_in </w:delText>
        </w:r>
        <w:r w:rsidR="00AC0C8F" w:rsidDel="00554EAF">
          <w:rPr>
            <w:rFonts w:cs="Times New Roman"/>
            <w:i w:val="0"/>
            <w:sz w:val="24"/>
          </w:rPr>
          <w:delText>(блок 1)</w:delText>
        </w:r>
        <w:r w:rsidRPr="00AE385F" w:rsidDel="00554EAF">
          <w:rPr>
            <w:rFonts w:cs="Times New Roman"/>
            <w:i w:val="0"/>
            <w:sz w:val="24"/>
          </w:rPr>
          <w:delText xml:space="preserve">. </w:delText>
        </w:r>
        <w:r w:rsidR="00AC0C8F" w:rsidDel="00554EAF">
          <w:rPr>
            <w:rFonts w:cs="Times New Roman"/>
            <w:i w:val="0"/>
            <w:sz w:val="24"/>
          </w:rPr>
          <w:delText xml:space="preserve"> </w:delText>
        </w:r>
        <w:r w:rsidRPr="00AE385F" w:rsidDel="00554EAF">
          <w:rPr>
            <w:rFonts w:cs="Times New Roman"/>
            <w:i w:val="0"/>
            <w:sz w:val="24"/>
          </w:rPr>
          <w:delText xml:space="preserve">По </w:delText>
        </w:r>
        <w:r w:rsidR="00AC0C8F" w:rsidDel="00554EAF">
          <w:rPr>
            <w:rFonts w:cs="Times New Roman"/>
            <w:i w:val="0"/>
            <w:sz w:val="24"/>
            <w:lang w:val="en-US"/>
          </w:rPr>
          <w:delText>N</w:delText>
        </w:r>
        <w:r w:rsidRPr="00AE385F" w:rsidDel="00554EAF">
          <w:rPr>
            <w:rFonts w:cs="Times New Roman"/>
            <w:i w:val="0"/>
            <w:sz w:val="24"/>
          </w:rPr>
          <w:delText xml:space="preserve"> замерам определяются </w:delText>
        </w:r>
        <w:r w:rsidR="00AC0C8F" w:rsidDel="00554EAF">
          <w:rPr>
            <w:rFonts w:cs="Times New Roman"/>
            <w:i w:val="0"/>
            <w:sz w:val="24"/>
          </w:rPr>
          <w:delText xml:space="preserve">и запоминаются </w:delText>
        </w:r>
        <w:r w:rsidRPr="00AE385F" w:rsidDel="00554EAF">
          <w:rPr>
            <w:rFonts w:cs="Times New Roman"/>
            <w:i w:val="0"/>
            <w:sz w:val="24"/>
          </w:rPr>
          <w:delText>усредненные измеренные значения напряжений</w:delText>
        </w:r>
        <w:r w:rsidR="00AC0C8F" w:rsidRPr="00AC0C8F" w:rsidDel="00554EAF">
          <w:rPr>
            <w:rFonts w:cs="Times New Roman"/>
            <w:i w:val="0"/>
            <w:sz w:val="24"/>
          </w:rPr>
          <w:delText xml:space="preserve"> </w:delText>
        </w:r>
        <w:r w:rsidR="00AC0C8F" w:rsidDel="00554EAF">
          <w:rPr>
            <w:rFonts w:cs="Times New Roman"/>
            <w:i w:val="0"/>
            <w:sz w:val="24"/>
          </w:rPr>
          <w:delText>и токов</w:delText>
        </w:r>
        <w:r w:rsidRPr="00AE385F" w:rsidDel="00554EAF">
          <w:rPr>
            <w:rFonts w:cs="Times New Roman"/>
            <w:i w:val="0"/>
            <w:sz w:val="24"/>
          </w:rPr>
          <w:delText xml:space="preserve"> </w:delText>
        </w: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</m:oMath>
        <w:r w:rsidRPr="00AE385F" w:rsidDel="00554EAF">
          <w:rPr>
            <w:rFonts w:cs="Times New Roman"/>
            <w:i w:val="0"/>
            <w:sz w:val="24"/>
          </w:rPr>
          <w:delText xml:space="preserve">Bda_in. </w:delText>
        </w:r>
        <w:r w:rsidRPr="00BB58F3" w:rsidDel="00554EAF">
          <w:rPr>
            <w:rFonts w:cs="Times New Roman"/>
            <w:i w:val="0"/>
            <w:sz w:val="24"/>
            <w:lang w:val="en-US"/>
          </w:rPr>
          <w:delText xml:space="preserve">UefNat_filt[i], i=0 </w:delText>
        </w:r>
        <w:r w:rsidR="00AC0C8F" w:rsidRPr="00BB58F3" w:rsidDel="00554EAF">
          <w:rPr>
            <w:rFonts w:cs="Times New Roman"/>
            <w:i w:val="0"/>
            <w:sz w:val="24"/>
            <w:lang w:val="en-US"/>
          </w:rPr>
          <w:delText>.. 5</w:delText>
        </w:r>
        <w:r w:rsidRPr="00BB58F3" w:rsidDel="00554EAF">
          <w:rPr>
            <w:rFonts w:cs="Times New Roman"/>
            <w:i w:val="0"/>
            <w:sz w:val="24"/>
            <w:lang w:val="en-US"/>
          </w:rPr>
          <w:delText xml:space="preserve">, </w:delText>
        </w:r>
        <w:r w:rsidR="00AC632D" w:rsidDel="00554EAF">
          <w:rPr>
            <w:rFonts w:cs="Times New Roman"/>
            <w:i w:val="0"/>
            <w:sz w:val="24"/>
          </w:rPr>
          <w:delText>углы</w:delText>
        </w:r>
        <w:r w:rsidR="00AC632D" w:rsidRPr="00BB58F3" w:rsidDel="00554EAF">
          <w:rPr>
            <w:rFonts w:cs="Times New Roman"/>
            <w:i w:val="0"/>
            <w:sz w:val="24"/>
            <w:lang w:val="en-US"/>
          </w:rPr>
          <w:delText xml:space="preserve"> </w:delText>
        </w:r>
        <w:r w:rsidR="00AC632D" w:rsidDel="00554EAF">
          <w:rPr>
            <w:rFonts w:cs="Times New Roman"/>
            <w:i w:val="0"/>
            <w:sz w:val="24"/>
          </w:rPr>
          <w:delText>токов</w:delText>
        </w:r>
        <w:r w:rsidR="00AC632D" w:rsidRPr="00BB58F3" w:rsidDel="00554EAF">
          <w:rPr>
            <w:rFonts w:cs="Times New Roman"/>
            <w:i w:val="0"/>
            <w:sz w:val="24"/>
            <w:lang w:val="en-US"/>
          </w:rPr>
          <w:br/>
          <w:delText xml:space="preserve"> </w:delText>
        </w:r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=Bda_in.</m:t>
          </m:r>
          <m:r>
            <w:rPr>
              <w:rFonts w:ascii="Cambria Math" w:hAnsi="Cambria Math"/>
              <w:sz w:val="24"/>
              <w:lang w:val="en-US"/>
            </w:rPr>
            <m:t>phi_next_f[i+3]</m:t>
          </m:r>
        </m:oMath>
        <w:r w:rsidR="00AC632D" w:rsidRPr="00BB58F3" w:rsidDel="00554EAF">
          <w:rPr>
            <w:rFonts w:cs="Times New Roman"/>
            <w:i w:val="0"/>
            <w:sz w:val="24"/>
            <w:lang w:val="en-US"/>
          </w:rPr>
          <w:delText xml:space="preserve">, </w:delText>
        </w:r>
        <w:r w:rsidR="00AC632D" w:rsidDel="00554EAF">
          <w:rPr>
            <w:rFonts w:cs="Times New Roman"/>
            <w:i w:val="0"/>
            <w:sz w:val="24"/>
            <w:lang w:val="en-US"/>
          </w:rPr>
          <w:delText>i</w:delText>
        </w:r>
        <w:r w:rsidR="00AC632D" w:rsidRPr="00BB58F3" w:rsidDel="00554EAF">
          <w:rPr>
            <w:rFonts w:cs="Times New Roman"/>
            <w:i w:val="0"/>
            <w:sz w:val="24"/>
            <w:lang w:val="en-US"/>
          </w:rPr>
          <w:delText xml:space="preserve">=0 .. </w:delText>
        </w:r>
        <w:r w:rsidR="00AC632D" w:rsidRPr="00AC632D" w:rsidDel="00554EAF">
          <w:rPr>
            <w:rFonts w:cs="Times New Roman"/>
            <w:i w:val="0"/>
            <w:sz w:val="24"/>
          </w:rPr>
          <w:delText xml:space="preserve">2, </w:delText>
        </w:r>
        <w:r w:rsidRPr="00AE385F" w:rsidDel="00554EAF">
          <w:rPr>
            <w:rFonts w:cs="Times New Roman"/>
            <w:i w:val="0"/>
            <w:sz w:val="24"/>
          </w:rPr>
          <w:delText>температуры микроконтроллера Tmk</w:delText>
        </w:r>
        <w:r w:rsidRPr="006C0278" w:rsidDel="00554EAF">
          <w:rPr>
            <w:rFonts w:cs="Times New Roman"/>
            <w:i w:val="0"/>
            <w:sz w:val="24"/>
            <w:vertAlign w:val="subscript"/>
          </w:rPr>
          <w:delText>0</w:delText>
        </w:r>
        <w:r w:rsidRPr="00AE385F" w:rsidDel="00554EAF">
          <w:rPr>
            <w:rFonts w:cs="Times New Roman"/>
            <w:i w:val="0"/>
            <w:sz w:val="24"/>
          </w:rPr>
          <w:delText>=Bda_</w:delText>
        </w:r>
        <w:r w:rsidR="00AC0C8F" w:rsidDel="00554EAF">
          <w:rPr>
            <w:rFonts w:cs="Times New Roman"/>
            <w:i w:val="0"/>
            <w:sz w:val="24"/>
            <w:lang w:val="en-US"/>
          </w:rPr>
          <w:delText>temp</w:delText>
        </w:r>
        <w:r w:rsidRPr="00AE385F" w:rsidDel="00554EAF">
          <w:rPr>
            <w:rFonts w:cs="Times New Roman"/>
            <w:i w:val="0"/>
            <w:sz w:val="24"/>
          </w:rPr>
          <w:delText>.Tmk , а также показания эталонного измерителя напряжения Uэт</w:delText>
        </w:r>
        <w:r w:rsidRPr="006C0278" w:rsidDel="00554EAF">
          <w:rPr>
            <w:rFonts w:cs="Times New Roman"/>
            <w:i w:val="0"/>
            <w:sz w:val="24"/>
            <w:vertAlign w:val="subscript"/>
          </w:rPr>
          <w:delText>0</w:delText>
        </w:r>
        <w:r w:rsidR="00CE2AE1" w:rsidDel="00554EAF">
          <w:rPr>
            <w:rFonts w:cs="Times New Roman"/>
            <w:i w:val="0"/>
            <w:sz w:val="24"/>
          </w:rPr>
          <w:delText xml:space="preserve">, </w:delText>
        </w:r>
        <w:r w:rsidR="00CE2AE1" w:rsidDel="00554EAF">
          <w:rPr>
            <w:rFonts w:cs="Times New Roman"/>
            <w:i w:val="0"/>
            <w:sz w:val="24"/>
            <w:lang w:val="en-US"/>
          </w:rPr>
          <w:delText>I</w:delText>
        </w:r>
        <w:r w:rsidR="00CE2AE1" w:rsidDel="00554EAF">
          <w:rPr>
            <w:rFonts w:cs="Times New Roman"/>
            <w:i w:val="0"/>
            <w:sz w:val="24"/>
          </w:rPr>
          <w:delText>эт</w:delText>
        </w:r>
        <w:r w:rsidR="00CE2AE1" w:rsidRPr="006C0278" w:rsidDel="00554EAF">
          <w:rPr>
            <w:rFonts w:cs="Times New Roman"/>
            <w:i w:val="0"/>
            <w:sz w:val="24"/>
            <w:vertAlign w:val="subscript"/>
          </w:rPr>
          <w:delText>0</w:delText>
        </w:r>
        <w:r w:rsidR="00CE2AE1" w:rsidDel="00554EAF">
          <w:rPr>
            <w:rFonts w:cs="Times New Roman"/>
            <w:i w:val="0"/>
            <w:sz w:val="24"/>
          </w:rPr>
          <w:delText xml:space="preserve">,  </w:delText>
        </w:r>
        <w:r w:rsidR="00CE2AE1" w:rsidRPr="00CE2AE1" w:rsidDel="00554EAF">
          <w:rPr>
            <w:rFonts w:cs="Times New Roman"/>
            <w:i w:val="0"/>
            <w:sz w:val="24"/>
          </w:rPr>
          <w:delText>φэт</w:delText>
        </w:r>
        <w:r w:rsidR="00CE2AE1" w:rsidRPr="006C0278" w:rsidDel="00554EAF">
          <w:rPr>
            <w:rFonts w:cs="Times New Roman"/>
            <w:i w:val="0"/>
            <w:sz w:val="24"/>
            <w:vertAlign w:val="subscript"/>
          </w:rPr>
          <w:delText>0</w:delText>
        </w:r>
        <w:r w:rsidR="00CE2AE1" w:rsidRPr="00CE2AE1" w:rsidDel="00554EAF">
          <w:rPr>
            <w:rFonts w:cs="Times New Roman"/>
            <w:sz w:val="24"/>
          </w:rPr>
          <w:delText xml:space="preserve"> </w:delText>
        </w:r>
        <w:r w:rsidR="00CE2AE1" w:rsidDel="00554EAF">
          <w:rPr>
            <w:rFonts w:cs="Times New Roman"/>
            <w:sz w:val="24"/>
          </w:rPr>
          <w:delText xml:space="preserve"> </w:delText>
        </w:r>
        <w:r w:rsidRPr="00AE385F" w:rsidDel="00554EAF">
          <w:rPr>
            <w:rFonts w:cs="Times New Roman"/>
            <w:i w:val="0"/>
            <w:sz w:val="24"/>
          </w:rPr>
          <w:delText>для нормальной температуры.</w:delText>
        </w:r>
      </w:del>
    </w:p>
    <w:p w:rsidR="007356BC" w:rsidRPr="00AC0C8F" w:rsidRDefault="007356BC" w:rsidP="007356BC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 xml:space="preserve">Конфигуратор выдает запрос оператору «Установите в камере температуру 60±2°С». Оператор </w:t>
      </w:r>
      <w:r w:rsidR="00CE2AE1">
        <w:rPr>
          <w:rFonts w:cs="Times New Roman"/>
          <w:i w:val="0"/>
          <w:sz w:val="24"/>
        </w:rPr>
        <w:t xml:space="preserve">переводит термокамеру в режим нагрева с уставкой 60°С , </w:t>
      </w:r>
      <w:r>
        <w:rPr>
          <w:rFonts w:cs="Times New Roman"/>
          <w:i w:val="0"/>
          <w:sz w:val="24"/>
        </w:rPr>
        <w:t>убеждается, что заданная температура выдерживается в течение времени не менее 30 минут и подтверждает это клавишей «готово».</w:t>
      </w:r>
    </w:p>
    <w:p w:rsidR="00AE385F" w:rsidRDefault="00CE2AE1" w:rsidP="00AC632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rFonts w:cs="Times New Roman"/>
          <w:i w:val="0"/>
          <w:sz w:val="24"/>
        </w:rPr>
      </w:pPr>
      <w:r w:rsidRPr="00AE385F">
        <w:rPr>
          <w:rFonts w:cs="Times New Roman"/>
          <w:i w:val="0"/>
          <w:sz w:val="24"/>
        </w:rPr>
        <w:t xml:space="preserve">Конфигуратор </w:t>
      </w:r>
      <w:r>
        <w:rPr>
          <w:rFonts w:cs="Times New Roman"/>
          <w:i w:val="0"/>
          <w:sz w:val="24"/>
          <w:lang w:val="en-US"/>
        </w:rPr>
        <w:t>N</w:t>
      </w:r>
      <w:r w:rsidRPr="007011BE">
        <w:rPr>
          <w:rFonts w:cs="Times New Roman"/>
          <w:i w:val="0"/>
          <w:sz w:val="24"/>
        </w:rPr>
        <w:t xml:space="preserve"> </w:t>
      </w:r>
      <w:r>
        <w:rPr>
          <w:rFonts w:cs="Times New Roman"/>
          <w:i w:val="0"/>
          <w:sz w:val="24"/>
        </w:rPr>
        <w:t>раз</w:t>
      </w:r>
      <w:r w:rsidRPr="00AE385F">
        <w:rPr>
          <w:rFonts w:cs="Times New Roman"/>
          <w:i w:val="0"/>
          <w:sz w:val="24"/>
        </w:rPr>
        <w:t xml:space="preserve"> запрашивает из прибора блоки данных Bda_</w:t>
      </w:r>
      <w:r>
        <w:rPr>
          <w:rFonts w:cs="Times New Roman"/>
          <w:i w:val="0"/>
          <w:sz w:val="24"/>
          <w:lang w:val="en-US"/>
        </w:rPr>
        <w:t>temp</w:t>
      </w:r>
      <w:r w:rsidRPr="00AC0C8F">
        <w:rPr>
          <w:rFonts w:cs="Times New Roman"/>
          <w:i w:val="0"/>
          <w:sz w:val="24"/>
        </w:rPr>
        <w:t xml:space="preserve"> </w:t>
      </w:r>
      <w:r>
        <w:rPr>
          <w:rFonts w:cs="Times New Roman"/>
          <w:i w:val="0"/>
          <w:sz w:val="24"/>
        </w:rPr>
        <w:t xml:space="preserve">и </w:t>
      </w:r>
      <w:r w:rsidRPr="00AE385F">
        <w:rPr>
          <w:rFonts w:cs="Times New Roman"/>
          <w:i w:val="0"/>
          <w:sz w:val="24"/>
        </w:rPr>
        <w:t xml:space="preserve">Bda_in. </w:t>
      </w:r>
      <w:r>
        <w:rPr>
          <w:rFonts w:cs="Times New Roman"/>
          <w:i w:val="0"/>
          <w:sz w:val="24"/>
        </w:rPr>
        <w:t xml:space="preserve"> </w:t>
      </w:r>
      <w:r w:rsidRPr="00AE385F">
        <w:rPr>
          <w:rFonts w:cs="Times New Roman"/>
          <w:i w:val="0"/>
          <w:sz w:val="24"/>
        </w:rPr>
        <w:t xml:space="preserve">По </w:t>
      </w:r>
      <w:r>
        <w:rPr>
          <w:rFonts w:cs="Times New Roman"/>
          <w:i w:val="0"/>
          <w:sz w:val="24"/>
          <w:lang w:val="en-US"/>
        </w:rPr>
        <w:t>N</w:t>
      </w:r>
      <w:r w:rsidRPr="00AE385F">
        <w:rPr>
          <w:rFonts w:cs="Times New Roman"/>
          <w:i w:val="0"/>
          <w:sz w:val="24"/>
        </w:rPr>
        <w:t xml:space="preserve"> замерам определяются </w:t>
      </w:r>
      <w:r>
        <w:rPr>
          <w:rFonts w:cs="Times New Roman"/>
          <w:i w:val="0"/>
          <w:sz w:val="24"/>
        </w:rPr>
        <w:t xml:space="preserve">и запоминаются </w:t>
      </w:r>
      <w:r w:rsidRPr="00AE385F">
        <w:rPr>
          <w:rFonts w:cs="Times New Roman"/>
          <w:i w:val="0"/>
          <w:sz w:val="24"/>
        </w:rPr>
        <w:t>усредненные измеренные значения напряжений</w:t>
      </w:r>
      <w:r w:rsidRPr="00AC0C8F">
        <w:rPr>
          <w:rFonts w:cs="Times New Roman"/>
          <w:i w:val="0"/>
          <w:sz w:val="24"/>
        </w:rPr>
        <w:t xml:space="preserve"> </w:t>
      </w:r>
      <w:r>
        <w:rPr>
          <w:rFonts w:cs="Times New Roman"/>
          <w:i w:val="0"/>
          <w:sz w:val="24"/>
        </w:rPr>
        <w:t>и токов</w:t>
      </w:r>
      <w:r w:rsidRPr="00AE385F">
        <w:rPr>
          <w:rFonts w:cs="Times New Roman"/>
          <w:i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+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  <w:r w:rsidRPr="00AE385F">
        <w:rPr>
          <w:rFonts w:cs="Times New Roman"/>
          <w:i w:val="0"/>
          <w:sz w:val="24"/>
        </w:rPr>
        <w:t xml:space="preserve">Bda_in.UefNat_filt[i], i=0 </w:t>
      </w:r>
      <w:r>
        <w:rPr>
          <w:rFonts w:cs="Times New Roman"/>
          <w:i w:val="0"/>
          <w:sz w:val="24"/>
        </w:rPr>
        <w:t>.. 5</w:t>
      </w:r>
      <w:r w:rsidRPr="00AE385F">
        <w:rPr>
          <w:rFonts w:cs="Times New Roman"/>
          <w:i w:val="0"/>
          <w:sz w:val="24"/>
        </w:rPr>
        <w:t xml:space="preserve">, </w:t>
      </w:r>
      <w:r w:rsidR="00AC632D">
        <w:rPr>
          <w:rFonts w:cs="Times New Roman"/>
          <w:i w:val="0"/>
          <w:sz w:val="24"/>
        </w:rPr>
        <w:t>углы токов</w:t>
      </w:r>
      <w:r w:rsidR="00AC632D">
        <w:rPr>
          <w:rFonts w:cs="Times New Roman"/>
          <w:i w:val="0"/>
          <w:sz w:val="24"/>
        </w:rPr>
        <w:br/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</w:rPr>
              <m:t>+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</w:rPr>
          <m:t>=Bda_in.</m:t>
        </m:r>
        <m:r>
          <w:rPr>
            <w:rFonts w:ascii="Cambria Math" w:hAnsi="Cambria Math"/>
            <w:sz w:val="24"/>
            <w:lang w:val="en-US"/>
          </w:rPr>
          <m:t>p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  <w:lang w:val="en-US"/>
          </w:rPr>
          <m:t>next</m:t>
        </m:r>
        <m: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>[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+3]</m:t>
        </m:r>
      </m:oMath>
      <w:r w:rsidR="00AC632D" w:rsidRPr="00AC632D">
        <w:rPr>
          <w:rFonts w:cs="Times New Roman"/>
          <w:i w:val="0"/>
          <w:sz w:val="24"/>
        </w:rPr>
        <w:t xml:space="preserve">, </w:t>
      </w:r>
      <w:r w:rsidR="00AC632D">
        <w:rPr>
          <w:rFonts w:cs="Times New Roman"/>
          <w:i w:val="0"/>
          <w:sz w:val="24"/>
          <w:lang w:val="en-US"/>
        </w:rPr>
        <w:t>i</w:t>
      </w:r>
      <w:r w:rsidR="00AC632D" w:rsidRPr="00AC632D">
        <w:rPr>
          <w:rFonts w:cs="Times New Roman"/>
          <w:i w:val="0"/>
          <w:sz w:val="24"/>
        </w:rPr>
        <w:t xml:space="preserve">=0 .. 2, </w:t>
      </w:r>
      <w:r w:rsidRPr="00AE385F">
        <w:rPr>
          <w:rFonts w:cs="Times New Roman"/>
          <w:i w:val="0"/>
          <w:sz w:val="24"/>
        </w:rPr>
        <w:t>температуры микроконтроллера</w:t>
      </w:r>
      <w:ins w:id="130" w:author="Григорий" w:date="2020-09-16T16:03:00Z">
        <w:r w:rsidR="00554EAF">
          <w:rPr>
            <w:rFonts w:cs="Times New Roman"/>
            <w:i w:val="0"/>
            <w:sz w:val="24"/>
          </w:rPr>
          <w:br/>
        </w:r>
      </w:ins>
      <w:r w:rsidRPr="00AE385F">
        <w:rPr>
          <w:rFonts w:cs="Times New Roman"/>
          <w:i w:val="0"/>
          <w:sz w:val="24"/>
        </w:rPr>
        <w:t xml:space="preserve"> Tmk</w:t>
      </w:r>
      <w:r w:rsidRPr="006C0278">
        <w:rPr>
          <w:rFonts w:cs="Times New Roman"/>
          <w:i w:val="0"/>
          <w:sz w:val="24"/>
          <w:vertAlign w:val="subscript"/>
        </w:rPr>
        <w:t>+</w:t>
      </w:r>
      <w:r w:rsidR="00554EAF">
        <w:rPr>
          <w:rFonts w:cs="Times New Roman"/>
          <w:i w:val="0"/>
          <w:sz w:val="24"/>
          <w:vertAlign w:val="subscript"/>
        </w:rPr>
        <w:t xml:space="preserve">  </w:t>
      </w:r>
      <w:r w:rsidRPr="00AE385F">
        <w:rPr>
          <w:rFonts w:cs="Times New Roman"/>
          <w:i w:val="0"/>
          <w:sz w:val="24"/>
        </w:rPr>
        <w:t>=</w:t>
      </w:r>
      <w:ins w:id="131" w:author="Григорий" w:date="2020-09-16T16:04:00Z">
        <w:r w:rsidR="00554EAF">
          <w:rPr>
            <w:rFonts w:cs="Times New Roman"/>
            <w:i w:val="0"/>
            <w:sz w:val="24"/>
          </w:rPr>
          <w:t xml:space="preserve"> </w:t>
        </w:r>
      </w:ins>
      <w:r w:rsidRPr="00AE385F">
        <w:rPr>
          <w:rFonts w:cs="Times New Roman"/>
          <w:i w:val="0"/>
          <w:sz w:val="24"/>
        </w:rPr>
        <w:t>Bda_</w:t>
      </w:r>
      <w:r>
        <w:rPr>
          <w:rFonts w:cs="Times New Roman"/>
          <w:i w:val="0"/>
          <w:sz w:val="24"/>
          <w:lang w:val="en-US"/>
        </w:rPr>
        <w:t>temp</w:t>
      </w:r>
      <w:r w:rsidRPr="00AE385F">
        <w:rPr>
          <w:rFonts w:cs="Times New Roman"/>
          <w:i w:val="0"/>
          <w:sz w:val="24"/>
        </w:rPr>
        <w:t>.Tmk , а также показания эталонного измерителя напряжения Uэт</w:t>
      </w:r>
      <w:r w:rsidRPr="006C0278">
        <w:rPr>
          <w:rFonts w:cs="Times New Roman"/>
          <w:i w:val="0"/>
          <w:sz w:val="24"/>
          <w:vertAlign w:val="subscript"/>
        </w:rPr>
        <w:t>+</w:t>
      </w:r>
      <w:r>
        <w:rPr>
          <w:rFonts w:cs="Times New Roman"/>
          <w:i w:val="0"/>
          <w:sz w:val="24"/>
        </w:rPr>
        <w:t xml:space="preserve">, </w:t>
      </w:r>
      <w:r>
        <w:rPr>
          <w:rFonts w:cs="Times New Roman"/>
          <w:i w:val="0"/>
          <w:sz w:val="24"/>
          <w:lang w:val="en-US"/>
        </w:rPr>
        <w:t>I</w:t>
      </w:r>
      <w:r>
        <w:rPr>
          <w:rFonts w:cs="Times New Roman"/>
          <w:i w:val="0"/>
          <w:sz w:val="24"/>
        </w:rPr>
        <w:t>эт</w:t>
      </w:r>
      <w:r w:rsidRPr="006C0278">
        <w:rPr>
          <w:rFonts w:cs="Times New Roman"/>
          <w:i w:val="0"/>
          <w:sz w:val="24"/>
          <w:vertAlign w:val="subscript"/>
        </w:rPr>
        <w:t>+</w:t>
      </w:r>
      <w:r>
        <w:rPr>
          <w:rFonts w:cs="Times New Roman"/>
          <w:i w:val="0"/>
          <w:sz w:val="24"/>
        </w:rPr>
        <w:t xml:space="preserve">,  </w:t>
      </w:r>
      <w:r w:rsidRPr="00CE2AE1">
        <w:rPr>
          <w:rFonts w:cs="Times New Roman"/>
          <w:i w:val="0"/>
          <w:sz w:val="24"/>
        </w:rPr>
        <w:t>φэт</w:t>
      </w:r>
      <w:r w:rsidRPr="006C0278">
        <w:rPr>
          <w:rFonts w:cs="Times New Roman"/>
          <w:i w:val="0"/>
          <w:sz w:val="24"/>
          <w:vertAlign w:val="subscript"/>
        </w:rPr>
        <w:t>+</w:t>
      </w:r>
      <w:r w:rsidRPr="00AE385F">
        <w:rPr>
          <w:rFonts w:cs="Times New Roman"/>
          <w:i w:val="0"/>
          <w:sz w:val="24"/>
        </w:rPr>
        <w:t xml:space="preserve"> для </w:t>
      </w:r>
      <w:r>
        <w:rPr>
          <w:rFonts w:cs="Times New Roman"/>
          <w:i w:val="0"/>
          <w:sz w:val="24"/>
        </w:rPr>
        <w:t>повышенной температуры</w:t>
      </w:r>
      <w:r w:rsidRPr="00AE385F">
        <w:rPr>
          <w:rFonts w:cs="Times New Roman"/>
          <w:i w:val="0"/>
          <w:sz w:val="24"/>
        </w:rPr>
        <w:t>.</w:t>
      </w:r>
    </w:p>
    <w:p w:rsidR="00CE2AE1" w:rsidRPr="00AC0C8F" w:rsidRDefault="00CE2AE1" w:rsidP="00CE2AE1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>Конфигуратор выдает запрос оператору «Установите в камере температуру минус 20±2°С». Оператор переводит термокамеру в режим охлаждения с уставкой минус 20°С , убеждается, что заданная температура выдерживается в течение времени не менее 30 минут и подтверждает это клавишей «готово».</w:t>
      </w:r>
    </w:p>
    <w:p w:rsidR="00CE2AE1" w:rsidRDefault="00CE2AE1" w:rsidP="00AC632D">
      <w:pPr>
        <w:pStyle w:val="3"/>
        <w:numPr>
          <w:ilvl w:val="3"/>
          <w:numId w:val="1"/>
        </w:numPr>
        <w:spacing w:after="120"/>
        <w:ind w:left="0" w:firstLine="993"/>
        <w:jc w:val="left"/>
        <w:rPr>
          <w:rFonts w:cs="Times New Roman"/>
          <w:i w:val="0"/>
          <w:sz w:val="24"/>
        </w:rPr>
      </w:pPr>
      <w:r w:rsidRPr="00AE385F">
        <w:rPr>
          <w:rFonts w:cs="Times New Roman"/>
          <w:i w:val="0"/>
          <w:sz w:val="24"/>
        </w:rPr>
        <w:t xml:space="preserve">Конфигуратор </w:t>
      </w:r>
      <w:r>
        <w:rPr>
          <w:rFonts w:cs="Times New Roman"/>
          <w:i w:val="0"/>
          <w:sz w:val="24"/>
          <w:lang w:val="en-US"/>
        </w:rPr>
        <w:t>N</w:t>
      </w:r>
      <w:r w:rsidRPr="007011BE">
        <w:rPr>
          <w:rFonts w:cs="Times New Roman"/>
          <w:i w:val="0"/>
          <w:sz w:val="24"/>
        </w:rPr>
        <w:t xml:space="preserve"> </w:t>
      </w:r>
      <w:r>
        <w:rPr>
          <w:rFonts w:cs="Times New Roman"/>
          <w:i w:val="0"/>
          <w:sz w:val="24"/>
        </w:rPr>
        <w:t>раз</w:t>
      </w:r>
      <w:r w:rsidRPr="00AE385F">
        <w:rPr>
          <w:rFonts w:cs="Times New Roman"/>
          <w:i w:val="0"/>
          <w:sz w:val="24"/>
        </w:rPr>
        <w:t xml:space="preserve"> запрашивает из прибора блоки данных Bda_</w:t>
      </w:r>
      <w:r>
        <w:rPr>
          <w:rFonts w:cs="Times New Roman"/>
          <w:i w:val="0"/>
          <w:sz w:val="24"/>
          <w:lang w:val="en-US"/>
        </w:rPr>
        <w:t>temp</w:t>
      </w:r>
      <w:r w:rsidRPr="00AC0C8F">
        <w:rPr>
          <w:rFonts w:cs="Times New Roman"/>
          <w:i w:val="0"/>
          <w:sz w:val="24"/>
        </w:rPr>
        <w:t xml:space="preserve"> </w:t>
      </w:r>
      <w:r>
        <w:rPr>
          <w:rFonts w:cs="Times New Roman"/>
          <w:i w:val="0"/>
          <w:sz w:val="24"/>
        </w:rPr>
        <w:t xml:space="preserve">и </w:t>
      </w:r>
      <w:r w:rsidRPr="00AE385F">
        <w:rPr>
          <w:rFonts w:cs="Times New Roman"/>
          <w:i w:val="0"/>
          <w:sz w:val="24"/>
        </w:rPr>
        <w:t xml:space="preserve">Bda_in. </w:t>
      </w:r>
      <w:r>
        <w:rPr>
          <w:rFonts w:cs="Times New Roman"/>
          <w:i w:val="0"/>
          <w:sz w:val="24"/>
        </w:rPr>
        <w:t xml:space="preserve"> </w:t>
      </w:r>
      <w:r w:rsidRPr="00AE385F">
        <w:rPr>
          <w:rFonts w:cs="Times New Roman"/>
          <w:i w:val="0"/>
          <w:sz w:val="24"/>
        </w:rPr>
        <w:t xml:space="preserve">По </w:t>
      </w:r>
      <w:r>
        <w:rPr>
          <w:rFonts w:cs="Times New Roman"/>
          <w:i w:val="0"/>
          <w:sz w:val="24"/>
          <w:lang w:val="en-US"/>
        </w:rPr>
        <w:t>N</w:t>
      </w:r>
      <w:r w:rsidRPr="00AE385F">
        <w:rPr>
          <w:rFonts w:cs="Times New Roman"/>
          <w:i w:val="0"/>
          <w:sz w:val="24"/>
        </w:rPr>
        <w:t xml:space="preserve"> замерам определяются </w:t>
      </w:r>
      <w:r>
        <w:rPr>
          <w:rFonts w:cs="Times New Roman"/>
          <w:i w:val="0"/>
          <w:sz w:val="24"/>
        </w:rPr>
        <w:t xml:space="preserve">и запоминаются </w:t>
      </w:r>
      <w:r w:rsidRPr="00AE385F">
        <w:rPr>
          <w:rFonts w:cs="Times New Roman"/>
          <w:i w:val="0"/>
          <w:sz w:val="24"/>
        </w:rPr>
        <w:t>усредненные измеренные значения напряжений</w:t>
      </w:r>
      <w:r w:rsidRPr="00AC0C8F">
        <w:rPr>
          <w:rFonts w:cs="Times New Roman"/>
          <w:i w:val="0"/>
          <w:sz w:val="24"/>
        </w:rPr>
        <w:t xml:space="preserve"> </w:t>
      </w:r>
      <w:r>
        <w:rPr>
          <w:rFonts w:cs="Times New Roman"/>
          <w:i w:val="0"/>
          <w:sz w:val="24"/>
        </w:rPr>
        <w:t>и токов</w:t>
      </w:r>
      <w:r w:rsidRPr="00AE385F">
        <w:rPr>
          <w:rFonts w:cs="Times New Roman"/>
          <w:i w:val="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-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</w:rPr>
          <m:t>=</m:t>
        </m:r>
      </m:oMath>
      <w:r w:rsidRPr="00AE385F">
        <w:rPr>
          <w:rFonts w:cs="Times New Roman"/>
          <w:i w:val="0"/>
          <w:sz w:val="24"/>
        </w:rPr>
        <w:t xml:space="preserve">Bda_in.UefNat_filt[i], i=0 </w:t>
      </w:r>
      <w:r>
        <w:rPr>
          <w:rFonts w:cs="Times New Roman"/>
          <w:i w:val="0"/>
          <w:sz w:val="24"/>
        </w:rPr>
        <w:t>.. 5</w:t>
      </w:r>
      <w:r w:rsidRPr="00AE385F">
        <w:rPr>
          <w:rFonts w:cs="Times New Roman"/>
          <w:i w:val="0"/>
          <w:sz w:val="24"/>
        </w:rPr>
        <w:t xml:space="preserve">, </w:t>
      </w:r>
      <w:r w:rsidR="00BC7A97">
        <w:rPr>
          <w:rFonts w:cs="Times New Roman"/>
          <w:i w:val="0"/>
          <w:sz w:val="24"/>
        </w:rPr>
        <w:t>углы токов</w:t>
      </w:r>
      <w:r w:rsidR="00BC7A97">
        <w:rPr>
          <w:rFonts w:cs="Times New Roman"/>
          <w:i w:val="0"/>
          <w:sz w:val="24"/>
        </w:rPr>
        <w:br/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</w:rPr>
              <m:t>-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</w:rPr>
          <m:t>=Bda_in.</m:t>
        </m:r>
        <m:r>
          <w:rPr>
            <w:rFonts w:ascii="Cambria Math" w:hAnsi="Cambria Math"/>
            <w:sz w:val="24"/>
            <w:lang w:val="en-US"/>
          </w:rPr>
          <m:t>p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  <w:lang w:val="en-US"/>
          </w:rPr>
          <m:t>next</m:t>
        </m:r>
        <m: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  <w:lang w:val="en-US"/>
          </w:rPr>
          <m:t>f</m:t>
        </m:r>
        <m:r>
          <w:rPr>
            <w:rFonts w:ascii="Cambria Math" w:hAnsi="Cambria Math"/>
            <w:sz w:val="24"/>
          </w:rPr>
          <m:t>[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+3]</m:t>
        </m:r>
      </m:oMath>
      <w:r w:rsidR="00AC632D" w:rsidRPr="00AC632D">
        <w:rPr>
          <w:rFonts w:cs="Times New Roman"/>
          <w:i w:val="0"/>
          <w:sz w:val="24"/>
        </w:rPr>
        <w:t xml:space="preserve">, </w:t>
      </w:r>
      <w:r w:rsidR="00AC632D">
        <w:rPr>
          <w:rFonts w:cs="Times New Roman"/>
          <w:i w:val="0"/>
          <w:sz w:val="24"/>
          <w:lang w:val="en-US"/>
        </w:rPr>
        <w:t>i</w:t>
      </w:r>
      <w:r w:rsidR="00AC632D" w:rsidRPr="00AC632D">
        <w:rPr>
          <w:rFonts w:cs="Times New Roman"/>
          <w:i w:val="0"/>
          <w:sz w:val="24"/>
        </w:rPr>
        <w:t xml:space="preserve">=0 .. 2, </w:t>
      </w:r>
      <w:r w:rsidRPr="00AE385F">
        <w:rPr>
          <w:rFonts w:cs="Times New Roman"/>
          <w:i w:val="0"/>
          <w:sz w:val="24"/>
        </w:rPr>
        <w:t>температуры микроконтроллера</w:t>
      </w:r>
      <w:r>
        <w:rPr>
          <w:rFonts w:cs="Times New Roman"/>
          <w:i w:val="0"/>
          <w:sz w:val="24"/>
        </w:rPr>
        <w:br/>
      </w:r>
      <w:r w:rsidRPr="00AE385F">
        <w:rPr>
          <w:rFonts w:cs="Times New Roman"/>
          <w:i w:val="0"/>
          <w:sz w:val="24"/>
        </w:rPr>
        <w:t xml:space="preserve"> Tmk</w:t>
      </w:r>
      <w:r w:rsidRPr="006C0278">
        <w:rPr>
          <w:rFonts w:cs="Times New Roman"/>
          <w:i w:val="0"/>
          <w:sz w:val="24"/>
          <w:vertAlign w:val="subscript"/>
        </w:rPr>
        <w:t>-</w:t>
      </w:r>
      <w:r>
        <w:rPr>
          <w:rFonts w:cs="Times New Roman"/>
          <w:i w:val="0"/>
          <w:sz w:val="24"/>
        </w:rPr>
        <w:t xml:space="preserve"> </w:t>
      </w:r>
      <w:r w:rsidRPr="00AE385F">
        <w:rPr>
          <w:rFonts w:cs="Times New Roman"/>
          <w:i w:val="0"/>
          <w:sz w:val="24"/>
        </w:rPr>
        <w:t>=</w:t>
      </w:r>
      <w:ins w:id="132" w:author="Григорий" w:date="2020-09-16T16:04:00Z">
        <w:r w:rsidR="00554EAF">
          <w:rPr>
            <w:rFonts w:cs="Times New Roman"/>
            <w:i w:val="0"/>
            <w:sz w:val="24"/>
          </w:rPr>
          <w:t xml:space="preserve"> </w:t>
        </w:r>
      </w:ins>
      <w:r w:rsidRPr="00AE385F">
        <w:rPr>
          <w:rFonts w:cs="Times New Roman"/>
          <w:i w:val="0"/>
          <w:sz w:val="24"/>
        </w:rPr>
        <w:t>Bda_</w:t>
      </w:r>
      <w:r>
        <w:rPr>
          <w:rFonts w:cs="Times New Roman"/>
          <w:i w:val="0"/>
          <w:sz w:val="24"/>
          <w:lang w:val="en-US"/>
        </w:rPr>
        <w:t>temp</w:t>
      </w:r>
      <w:r w:rsidRPr="00AE385F">
        <w:rPr>
          <w:rFonts w:cs="Times New Roman"/>
          <w:i w:val="0"/>
          <w:sz w:val="24"/>
        </w:rPr>
        <w:t>.Tmk , а также показания эталонного измерителя напряжения Uэт</w:t>
      </w:r>
      <w:r>
        <w:rPr>
          <w:rFonts w:cs="Times New Roman"/>
          <w:i w:val="0"/>
          <w:sz w:val="24"/>
        </w:rPr>
        <w:t xml:space="preserve"> </w:t>
      </w:r>
      <w:r w:rsidRPr="006C0278">
        <w:rPr>
          <w:rFonts w:cs="Times New Roman"/>
          <w:i w:val="0"/>
          <w:sz w:val="24"/>
          <w:vertAlign w:val="subscript"/>
        </w:rPr>
        <w:t>-</w:t>
      </w:r>
      <w:r>
        <w:rPr>
          <w:rFonts w:cs="Times New Roman"/>
          <w:i w:val="0"/>
          <w:sz w:val="24"/>
        </w:rPr>
        <w:t xml:space="preserve">, </w:t>
      </w:r>
      <w:r>
        <w:rPr>
          <w:rFonts w:cs="Times New Roman"/>
          <w:i w:val="0"/>
          <w:sz w:val="24"/>
          <w:lang w:val="en-US"/>
        </w:rPr>
        <w:t>I</w:t>
      </w:r>
      <w:r>
        <w:rPr>
          <w:rFonts w:cs="Times New Roman"/>
          <w:i w:val="0"/>
          <w:sz w:val="24"/>
        </w:rPr>
        <w:t xml:space="preserve">эт </w:t>
      </w:r>
      <w:r w:rsidRPr="006C0278">
        <w:rPr>
          <w:rFonts w:cs="Times New Roman"/>
          <w:i w:val="0"/>
          <w:sz w:val="24"/>
          <w:vertAlign w:val="subscript"/>
        </w:rPr>
        <w:t>-</w:t>
      </w:r>
      <w:r>
        <w:rPr>
          <w:rFonts w:cs="Times New Roman"/>
          <w:i w:val="0"/>
          <w:sz w:val="24"/>
        </w:rPr>
        <w:t xml:space="preserve">,  </w:t>
      </w:r>
      <w:r w:rsidRPr="00CE2AE1">
        <w:rPr>
          <w:rFonts w:cs="Times New Roman"/>
          <w:i w:val="0"/>
          <w:sz w:val="24"/>
        </w:rPr>
        <w:t>φэт</w:t>
      </w:r>
      <w:r>
        <w:rPr>
          <w:rFonts w:cs="Times New Roman"/>
          <w:i w:val="0"/>
          <w:sz w:val="24"/>
        </w:rPr>
        <w:t xml:space="preserve"> </w:t>
      </w:r>
      <w:r w:rsidRPr="006C0278">
        <w:rPr>
          <w:rFonts w:cs="Times New Roman"/>
          <w:i w:val="0"/>
          <w:sz w:val="24"/>
          <w:vertAlign w:val="subscript"/>
        </w:rPr>
        <w:t>-</w:t>
      </w:r>
      <w:r w:rsidRPr="00AE385F">
        <w:rPr>
          <w:rFonts w:cs="Times New Roman"/>
          <w:i w:val="0"/>
          <w:sz w:val="24"/>
        </w:rPr>
        <w:t xml:space="preserve"> для </w:t>
      </w:r>
      <w:r>
        <w:rPr>
          <w:rFonts w:cs="Times New Roman"/>
          <w:i w:val="0"/>
          <w:sz w:val="24"/>
        </w:rPr>
        <w:t>по</w:t>
      </w:r>
      <w:r w:rsidR="00705B34">
        <w:rPr>
          <w:rFonts w:cs="Times New Roman"/>
          <w:i w:val="0"/>
          <w:sz w:val="24"/>
        </w:rPr>
        <w:t>ниж</w:t>
      </w:r>
      <w:r>
        <w:rPr>
          <w:rFonts w:cs="Times New Roman"/>
          <w:i w:val="0"/>
          <w:sz w:val="24"/>
        </w:rPr>
        <w:t>енной температуры</w:t>
      </w:r>
      <w:r w:rsidRPr="00AE385F">
        <w:rPr>
          <w:rFonts w:cs="Times New Roman"/>
          <w:i w:val="0"/>
          <w:sz w:val="24"/>
        </w:rPr>
        <w:t>.</w:t>
      </w:r>
    </w:p>
    <w:p w:rsidR="00705B34" w:rsidRPr="00705B34" w:rsidRDefault="007D2260" w:rsidP="00705B34">
      <w:pPr>
        <w:pStyle w:val="3"/>
        <w:numPr>
          <w:ilvl w:val="3"/>
          <w:numId w:val="1"/>
        </w:numPr>
        <w:spacing w:after="120"/>
        <w:ind w:left="0" w:firstLine="993"/>
        <w:rPr>
          <w:rFonts w:cs="Times New Roman"/>
          <w:i w:val="0"/>
          <w:sz w:val="24"/>
        </w:rPr>
      </w:pPr>
      <w:r>
        <w:rPr>
          <w:rFonts w:cs="Times New Roman"/>
          <w:i w:val="0"/>
          <w:sz w:val="24"/>
        </w:rPr>
        <w:t>Конфигуратор рассчитывает коэффициенты температурной коррекции напряжений и токов в 6 каналах (</w:t>
      </w:r>
      <w:r>
        <w:rPr>
          <w:rFonts w:cs="Times New Roman"/>
          <w:i w:val="0"/>
          <w:sz w:val="24"/>
          <w:lang w:val="en-US"/>
        </w:rPr>
        <w:t>i</w:t>
      </w:r>
      <w:r w:rsidRPr="007D2260">
        <w:rPr>
          <w:rFonts w:cs="Times New Roman"/>
          <w:i w:val="0"/>
          <w:sz w:val="24"/>
        </w:rPr>
        <w:t xml:space="preserve">=0 .. </w:t>
      </w:r>
      <w:r>
        <w:rPr>
          <w:rFonts w:cs="Times New Roman"/>
          <w:i w:val="0"/>
          <w:sz w:val="24"/>
          <w:lang w:val="en-US"/>
        </w:rPr>
        <w:t>5</w:t>
      </w:r>
      <w:r>
        <w:rPr>
          <w:rFonts w:cs="Times New Roman"/>
          <w:i w:val="0"/>
          <w:sz w:val="24"/>
        </w:rPr>
        <w:t>) по соотношениям</w:t>
      </w:r>
    </w:p>
    <w:p w:rsidR="00CE2AE1" w:rsidRDefault="006C0278" w:rsidP="00124672">
      <w:pPr>
        <w:rPr>
          <w:ins w:id="133" w:author="Григорий" w:date="2020-09-16T16:10:00Z"/>
          <w:sz w:val="24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Tmk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Tmk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24672">
        <w:rPr>
          <w:szCs w:val="28"/>
        </w:rPr>
        <w:t xml:space="preserve"> ,     </w:t>
      </w:r>
      <m:oMath>
        <m:r>
          <m:rPr>
            <m:sty m:val="p"/>
          </m:rP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Tmk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Tmk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24672">
        <w:rPr>
          <w:szCs w:val="28"/>
        </w:rPr>
        <w:t>,</w:t>
      </w:r>
      <w:ins w:id="134" w:author="Григорий" w:date="2020-09-16T16:04:00Z">
        <w:r w:rsidR="00554EAF">
          <w:rPr>
            <w:szCs w:val="28"/>
          </w:rPr>
          <w:t xml:space="preserve"> где </w:t>
        </w: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Tmk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</m:oMath>
        <w:r w:rsidR="00554EAF">
          <w:rPr>
            <w:szCs w:val="28"/>
          </w:rPr>
          <w:t xml:space="preserve"> </w:t>
        </w:r>
        <w:r w:rsidR="00554EAF" w:rsidRPr="00554EAF">
          <w:rPr>
            <w:sz w:val="24"/>
            <w:rPrChange w:id="135" w:author="Григорий" w:date="2020-09-16T16:05:00Z">
              <w:rPr>
                <w:szCs w:val="28"/>
              </w:rPr>
            </w:rPrChange>
          </w:rPr>
          <w:t>– значение из запомненного ранее блока Вас</w:t>
        </w:r>
      </w:ins>
      <w:ins w:id="136" w:author="Григорий" w:date="2020-09-16T16:10:00Z">
        <w:r w:rsidR="002E4D7F">
          <w:rPr>
            <w:sz w:val="24"/>
          </w:rPr>
          <w:t>,</w:t>
        </w:r>
      </w:ins>
    </w:p>
    <w:p w:rsidR="002E4D7F" w:rsidRPr="002E4D7F" w:rsidRDefault="002E4D7F" w:rsidP="00124672">
      <w:pPr>
        <w:rPr>
          <w:sz w:val="24"/>
        </w:rPr>
      </w:pPr>
    </w:p>
    <w:p w:rsidR="006C0278" w:rsidRPr="002E4D7F" w:rsidRDefault="001E74E5" w:rsidP="00124672">
      <w:pPr>
        <w:rPr>
          <w:color w:val="FF0000"/>
          <w:szCs w:val="28"/>
        </w:rPr>
      </w:pPr>
      <m:oMath>
        <m:r>
          <w:rPr>
            <w:rFonts w:ascii="Cambria Math" w:hAnsi="Cambria Math"/>
            <w:color w:val="FF0000"/>
            <w:szCs w:val="28"/>
          </w:rPr>
          <m:t>δ</m:t>
        </m:r>
        <m:sSub>
          <m:sSubPr>
            <m:ctrlPr>
              <w:rPr>
                <w:rFonts w:ascii="Cambria Math" w:hAnsi="Cambria Math"/>
                <w:color w:val="FF000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+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</w:rPr>
                  <m:t>+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8"/>
                  </w:rPr>
                  <m:t>i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</w:rPr>
                  <m:t>эт+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FF0000"/>
            <w:szCs w:val="28"/>
          </w:rPr>
          <m:t>-1</m:t>
        </m:r>
      </m:oMath>
      <w:r w:rsidRPr="002E4D7F">
        <w:rPr>
          <w:color w:val="FF0000"/>
          <w:szCs w:val="28"/>
        </w:rPr>
        <w:t>,</w:t>
      </w:r>
      <w:r w:rsidR="006C0278" w:rsidRPr="002E4D7F">
        <w:rPr>
          <w:color w:val="FF0000"/>
          <w:szCs w:val="28"/>
        </w:rPr>
        <w:t xml:space="preserve">      </w:t>
      </w:r>
      <m:oMath>
        <m:r>
          <w:rPr>
            <w:rFonts w:ascii="Cambria Math" w:hAnsi="Cambria Math"/>
            <w:color w:val="FF0000"/>
            <w:szCs w:val="28"/>
          </w:rPr>
          <m:t>δ</m:t>
        </m:r>
        <m:sSub>
          <m:sSubPr>
            <m:ctrlPr>
              <w:rPr>
                <w:rFonts w:ascii="Cambria Math" w:hAnsi="Cambria Math"/>
                <w:color w:val="FF000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-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</w:rPr>
          <m:t>=</m:t>
        </m:r>
        <m:f>
          <m:fPr>
            <m:ctrlPr>
              <w:rPr>
                <w:rFonts w:ascii="Cambria Math" w:hAnsi="Cambria Math"/>
                <w:color w:val="FF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</w:rPr>
                  <m:t>-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FF000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28"/>
                  </w:rPr>
                  <m:t>i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color w:val="FF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8"/>
                  </w:rPr>
                  <m:t>эт-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FF0000"/>
            <w:szCs w:val="28"/>
          </w:rPr>
          <m:t>-1,</m:t>
        </m:r>
      </m:oMath>
    </w:p>
    <w:p w:rsidR="001E74E5" w:rsidRPr="00124672" w:rsidRDefault="001E74E5" w:rsidP="00124672">
      <w:pPr>
        <w:rPr>
          <w:szCs w:val="28"/>
        </w:rPr>
      </w:pPr>
    </w:p>
    <w:p w:rsidR="001E74E5" w:rsidRPr="00124672" w:rsidRDefault="002E4D7F" w:rsidP="00124672">
      <w:pPr>
        <w:rPr>
          <w:b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w:lastRenderedPageBreak/>
          <m:t>TkU</m:t>
        </m:r>
        <m:r>
          <w:rPr>
            <w:rFonts w:ascii="Cambria Math" w:hAnsi="Cambria Math"/>
            <w:szCs w:val="28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∙(∆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Cs w:val="28"/>
          </w:rPr>
          <m:t xml:space="preserve"> [</m:t>
        </m:r>
        <m:f>
          <m:f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°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den>
        </m:f>
        <m:r>
          <m:rPr>
            <m:sty m:val="b"/>
          </m:rPr>
          <w:rPr>
            <w:rFonts w:ascii="Cambria Math" w:hAnsi="Cambria Math"/>
            <w:szCs w:val="28"/>
          </w:rPr>
          <m:t>]</m:t>
        </m:r>
      </m:oMath>
      <w:r w:rsidR="001E74E5" w:rsidRPr="00124672">
        <w:rPr>
          <w:b/>
          <w:szCs w:val="28"/>
        </w:rPr>
        <w:t>,</w:t>
      </w:r>
    </w:p>
    <w:p w:rsidR="001E74E5" w:rsidRPr="00124672" w:rsidRDefault="002E4D7F" w:rsidP="00124672">
      <w:pPr>
        <w:rPr>
          <w:b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TkU</m:t>
        </m:r>
        <m:r>
          <w:rPr>
            <w:rFonts w:ascii="Cambria Math" w:hAnsi="Cambria Math"/>
            <w:szCs w:val="28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∙(∆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Cs w:val="28"/>
          </w:rPr>
          <m:t xml:space="preserve"> [</m:t>
        </m:r>
        <m:f>
          <m:f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szCs w:val="28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(°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="Cambria Math"/>
            <w:szCs w:val="28"/>
          </w:rPr>
          <m:t>]</m:t>
        </m:r>
      </m:oMath>
      <w:r w:rsidR="00BB58F3" w:rsidRPr="00124672">
        <w:rPr>
          <w:b/>
          <w:szCs w:val="28"/>
        </w:rPr>
        <w:t>,</w:t>
      </w:r>
    </w:p>
    <w:p w:rsidR="00BC7A97" w:rsidRPr="00124672" w:rsidRDefault="00BB58F3" w:rsidP="00124672">
      <w:pPr>
        <w:rPr>
          <w:sz w:val="24"/>
        </w:rPr>
      </w:pPr>
      <w:r w:rsidRPr="00124672">
        <w:rPr>
          <w:sz w:val="24"/>
        </w:rPr>
        <w:t>и п</w:t>
      </w:r>
      <w:r w:rsidR="00BC7A97" w:rsidRPr="00124672">
        <w:rPr>
          <w:sz w:val="24"/>
        </w:rPr>
        <w:t xml:space="preserve">араметры коррекции по углам токов </w:t>
      </w:r>
      <w:r w:rsidRPr="00124672">
        <w:rPr>
          <w:sz w:val="24"/>
        </w:rPr>
        <w:t xml:space="preserve">для </w:t>
      </w:r>
      <w:r w:rsidRPr="00124672">
        <w:rPr>
          <w:rFonts w:cs="Times New Roman"/>
          <w:sz w:val="24"/>
          <w:lang w:val="en-US"/>
        </w:rPr>
        <w:t>i</w:t>
      </w:r>
      <w:r w:rsidRPr="00124672">
        <w:rPr>
          <w:rFonts w:cs="Times New Roman"/>
          <w:sz w:val="24"/>
        </w:rPr>
        <w:t xml:space="preserve">=0 .. 2 </w:t>
      </w:r>
      <w:r w:rsidR="00BC7A97" w:rsidRPr="00124672">
        <w:rPr>
          <w:sz w:val="24"/>
        </w:rPr>
        <w:t>по соотношениям:</w:t>
      </w:r>
    </w:p>
    <w:p w:rsidR="00BC7A97" w:rsidRPr="00124672" w:rsidRDefault="00BC7A97" w:rsidP="00124672">
      <w:pPr>
        <w:rPr>
          <w:szCs w:val="28"/>
        </w:rPr>
      </w:pPr>
    </w:p>
    <w:p w:rsidR="00AC632D" w:rsidRPr="0077550F" w:rsidRDefault="0077550F" w:rsidP="00124672">
      <w:pPr>
        <w:rPr>
          <w:color w:val="FF0000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>∆</m:t>
        </m:r>
        <m:sSub>
          <m:sSubPr>
            <m:ctrlPr>
              <w:rPr>
                <w:rFonts w:ascii="Cambria Math" w:hAnsi="Cambria Math"/>
                <w:color w:val="FF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Cs w:val="28"/>
                <w:lang w:val="en-US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+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FF000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8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8"/>
              </w:rPr>
              <m:t>+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color w:val="FF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color w:val="FF000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Cs w:val="28"/>
              </w:rPr>
              <m:t>эт+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FF0000"/>
            <w:szCs w:val="28"/>
          </w:rPr>
          <m:t>)</m:t>
        </m:r>
      </m:oMath>
      <w:r w:rsidR="00AC632D" w:rsidRPr="0077550F">
        <w:rPr>
          <w:color w:val="FF0000"/>
          <w:szCs w:val="28"/>
        </w:rPr>
        <w:t>,</w:t>
      </w:r>
    </w:p>
    <w:p w:rsidR="00AC632D" w:rsidRPr="0077550F" w:rsidRDefault="0077550F" w:rsidP="00124672">
      <w:pPr>
        <w:rPr>
          <w:color w:val="FF0000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FF0000"/>
            <w:szCs w:val="28"/>
          </w:rPr>
          <m:t>∆</m:t>
        </m:r>
        <m:sSub>
          <m:sSubPr>
            <m:ctrlPr>
              <w:rPr>
                <w:rFonts w:ascii="Cambria Math" w:hAnsi="Cambria Math"/>
                <w:color w:val="FF000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-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FF000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-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color w:val="FF000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Cs w:val="28"/>
          </w:rPr>
          <m:t>-</m:t>
        </m:r>
        <m:sSub>
          <m:sSubPr>
            <m:ctrlPr>
              <w:rPr>
                <w:rFonts w:ascii="Cambria Math" w:hAnsi="Cambria Math"/>
                <w:color w:val="FF000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(φ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8"/>
              </w:rPr>
              <m:t>эт-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Cs w:val="28"/>
          </w:rPr>
          <m:t>)</m:t>
        </m:r>
      </m:oMath>
      <w:r w:rsidR="00AC632D" w:rsidRPr="0077550F">
        <w:rPr>
          <w:color w:val="FF0000"/>
          <w:szCs w:val="28"/>
        </w:rPr>
        <w:t>,</w:t>
      </w:r>
    </w:p>
    <w:p w:rsidR="00BB58F3" w:rsidRPr="00124672" w:rsidRDefault="002E4D7F" w:rsidP="00124672">
      <w:pPr>
        <w:rPr>
          <w:b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TKPsi_a[i]</m:t>
        </m:r>
        <m:r>
          <m:rPr>
            <m:sty m:val="b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b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</m:sub>
                    </m:sSub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∙(∆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hAnsi="Cambria Math"/>
                    <w:b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)</m:t>
            </m:r>
          </m:den>
        </m:f>
        <m:r>
          <m:rPr>
            <m:sty m:val="b"/>
          </m:rPr>
          <w:rPr>
            <w:rFonts w:ascii="Cambria Math" w:hAnsi="Cambria Math"/>
            <w:szCs w:val="28"/>
          </w:rPr>
          <m:t xml:space="preserve"> [</m:t>
        </m:r>
        <m:f>
          <m:f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</w:rPr>
              <m:t>град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</w:rPr>
              <m:t>°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den>
        </m:f>
        <m:r>
          <m:rPr>
            <m:sty m:val="b"/>
          </m:rPr>
          <w:rPr>
            <w:rFonts w:ascii="Cambria Math" w:hAnsi="Cambria Math"/>
            <w:szCs w:val="28"/>
          </w:rPr>
          <m:t>]</m:t>
        </m:r>
      </m:oMath>
      <w:r w:rsidR="00BB58F3" w:rsidRPr="00124672">
        <w:rPr>
          <w:b/>
          <w:szCs w:val="28"/>
        </w:rPr>
        <w:t>,</w:t>
      </w:r>
    </w:p>
    <w:p w:rsidR="00AC632D" w:rsidRDefault="00AC632D" w:rsidP="00124672">
      <w:pPr>
        <w:rPr>
          <w:szCs w:val="28"/>
        </w:rPr>
      </w:pPr>
      <w:r w:rsidRPr="00124672">
        <w:rPr>
          <w:color w:val="FF000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TKPsi</m:t>
        </m:r>
        <m:r>
          <m:rPr>
            <m:sty m:val="p"/>
          </m:rPr>
          <w:rPr>
            <w:rFonts w:ascii="Cambria Math" w:hAnsi="Cambria Math"/>
            <w:szCs w:val="28"/>
          </w:rPr>
          <m:t>_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/>
            <w:szCs w:val="28"/>
          </w:rPr>
          <m:t>]=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∙∆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∙(∆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-∆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[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град</m:t>
            </m:r>
          </m:num>
          <m:den>
            <m:sSup>
              <m:sSup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(°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8"/>
          </w:rPr>
          <m:t>]</m:t>
        </m:r>
      </m:oMath>
      <w:r w:rsidR="00BB58F3" w:rsidRPr="00124672">
        <w:rPr>
          <w:szCs w:val="28"/>
        </w:rPr>
        <w:t>.</w:t>
      </w:r>
      <w:r w:rsidRPr="00124672">
        <w:rPr>
          <w:szCs w:val="28"/>
        </w:rPr>
        <w:t xml:space="preserve"> </w:t>
      </w:r>
    </w:p>
    <w:p w:rsidR="00124672" w:rsidRPr="00124672" w:rsidRDefault="00124672" w:rsidP="00124672">
      <w:pPr>
        <w:rPr>
          <w:szCs w:val="28"/>
        </w:rPr>
      </w:pPr>
    </w:p>
    <w:p w:rsidR="00BB58F3" w:rsidRPr="0077550F" w:rsidRDefault="00BB58F3" w:rsidP="00BB58F3">
      <w:pPr>
        <w:pStyle w:val="3"/>
        <w:numPr>
          <w:ilvl w:val="3"/>
          <w:numId w:val="1"/>
        </w:numPr>
        <w:spacing w:after="120"/>
        <w:ind w:left="0" w:firstLine="993"/>
        <w:rPr>
          <w:ins w:id="137" w:author="Григорий" w:date="2020-09-18T11:06:00Z"/>
          <w:i w:val="0"/>
          <w:sz w:val="24"/>
          <w:rPrChange w:id="138" w:author="Григорий" w:date="2020-09-18T11:12:00Z">
            <w:rPr>
              <w:ins w:id="139" w:author="Григорий" w:date="2020-09-18T11:06:00Z"/>
              <w:i w:val="0"/>
              <w:sz w:val="24"/>
              <w:lang w:val="en-US"/>
            </w:rPr>
          </w:rPrChange>
        </w:rPr>
      </w:pPr>
      <w:r w:rsidRPr="00F022FB">
        <w:rPr>
          <w:i w:val="0"/>
          <w:sz w:val="24"/>
        </w:rPr>
        <w:t xml:space="preserve"> Параметры </w:t>
      </w:r>
      <m:oMath>
        <m:r>
          <w:rPr>
            <w:rFonts w:ascii="Cambria Math" w:hAnsi="Cambria Math"/>
            <w:sz w:val="24"/>
            <w:lang w:val="en-US"/>
          </w:rPr>
          <m:t>TkUa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i</m:t>
            </m:r>
          </m:e>
        </m:d>
      </m:oMath>
      <w:r w:rsidRPr="002E4D7F">
        <w:rPr>
          <w:i w:val="0"/>
          <w:sz w:val="24"/>
          <w:rPrChange w:id="140" w:author="Григорий" w:date="2020-09-16T16:12:00Z">
            <w:rPr>
              <w:b/>
              <w:i w:val="0"/>
              <w:sz w:val="24"/>
            </w:rPr>
          </w:rPrChange>
        </w:rPr>
        <w:t xml:space="preserve">, </w:t>
      </w:r>
      <m:oMath>
        <m:r>
          <w:rPr>
            <w:rFonts w:ascii="Cambria Math" w:hAnsi="Cambria Math"/>
            <w:sz w:val="24"/>
            <w:lang w:val="en-US"/>
          </w:rPr>
          <m:t>TkUb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i</m:t>
            </m:r>
          </m:e>
        </m:d>
      </m:oMath>
      <w:r w:rsidRPr="002E4D7F">
        <w:rPr>
          <w:i w:val="0"/>
          <w:sz w:val="24"/>
          <w:rPrChange w:id="141" w:author="Григорий" w:date="2020-09-16T16:12:00Z">
            <w:rPr>
              <w:b/>
              <w:i w:val="0"/>
              <w:sz w:val="24"/>
            </w:rPr>
          </w:rPrChange>
        </w:rPr>
        <w:t xml:space="preserve">, </w:t>
      </w:r>
      <m:oMath>
        <m:r>
          <w:rPr>
            <w:rFonts w:ascii="Cambria Math" w:hAnsi="Cambria Math"/>
            <w:sz w:val="24"/>
          </w:rPr>
          <m:t>TKPsi_a[i]</m:t>
        </m:r>
      </m:oMath>
      <w:r w:rsidR="00F022FB" w:rsidRPr="002E4D7F">
        <w:rPr>
          <w:i w:val="0"/>
          <w:sz w:val="24"/>
          <w:rPrChange w:id="142" w:author="Григорий" w:date="2020-09-16T16:12:00Z">
            <w:rPr>
              <w:b/>
              <w:i w:val="0"/>
              <w:sz w:val="24"/>
            </w:rPr>
          </w:rPrChange>
        </w:rPr>
        <w:t>,</w:t>
      </w:r>
      <w:r w:rsidR="00F022FB" w:rsidRPr="00F022FB">
        <w:rPr>
          <w:b/>
          <w:i w:val="0"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TKPsi</m:t>
        </m:r>
        <m: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  <w:lang w:val="en-US"/>
          </w:rPr>
          <m:t>b</m:t>
        </m:r>
        <m:r>
          <w:rPr>
            <w:rFonts w:ascii="Cambria Math" w:hAnsi="Cambria Math"/>
            <w:sz w:val="24"/>
          </w:rPr>
          <m:t>[</m:t>
        </m:r>
        <m:r>
          <w:rPr>
            <w:rFonts w:ascii="Cambria Math" w:hAnsi="Cambria Math"/>
            <w:sz w:val="24"/>
            <w:lang w:val="en-US"/>
          </w:rPr>
          <m:t>i</m:t>
        </m:r>
        <m:r>
          <w:rPr>
            <w:rFonts w:ascii="Cambria Math" w:hAnsi="Cambria Math"/>
            <w:sz w:val="24"/>
          </w:rPr>
          <m:t>]</m:t>
        </m:r>
      </m:oMath>
      <w:r w:rsidR="00F022FB">
        <w:rPr>
          <w:i w:val="0"/>
          <w:sz w:val="24"/>
        </w:rPr>
        <w:t xml:space="preserve"> заносятся в </w:t>
      </w:r>
      <w:ins w:id="143" w:author="Григорий" w:date="2020-09-18T11:12:00Z">
        <w:r w:rsidR="0077550F">
          <w:rPr>
            <w:i w:val="0"/>
            <w:sz w:val="24"/>
          </w:rPr>
          <w:t xml:space="preserve">новый </w:t>
        </w:r>
      </w:ins>
      <w:r w:rsidR="00F022FB">
        <w:rPr>
          <w:i w:val="0"/>
          <w:sz w:val="24"/>
        </w:rPr>
        <w:t xml:space="preserve">блок калибровочных параметров </w:t>
      </w:r>
      <w:r w:rsidR="002E4D7F">
        <w:rPr>
          <w:i w:val="0"/>
          <w:sz w:val="24"/>
        </w:rPr>
        <w:t>В</w:t>
      </w:r>
      <w:r w:rsidR="002E4D7F">
        <w:rPr>
          <w:i w:val="0"/>
          <w:sz w:val="24"/>
          <w:lang w:val="en-US"/>
        </w:rPr>
        <w:t>ac</w:t>
      </w:r>
      <w:del w:id="144" w:author="Григорий" w:date="2020-09-18T11:12:00Z">
        <w:r w:rsidR="00F022FB" w:rsidDel="0077550F">
          <w:rPr>
            <w:i w:val="0"/>
            <w:sz w:val="24"/>
          </w:rPr>
          <w:delText xml:space="preserve">, </w:delText>
        </w:r>
      </w:del>
      <w:ins w:id="145" w:author="Григорий" w:date="2020-09-18T11:12:00Z">
        <w:r w:rsidR="0077550F">
          <w:rPr>
            <w:i w:val="0"/>
            <w:sz w:val="24"/>
          </w:rPr>
          <w:t>.</w:t>
        </w:r>
        <w:r w:rsidR="0077550F">
          <w:rPr>
            <w:i w:val="0"/>
            <w:sz w:val="24"/>
          </w:rPr>
          <w:t xml:space="preserve"> </w:t>
        </w:r>
      </w:ins>
      <w:r w:rsidR="00F022FB">
        <w:rPr>
          <w:i w:val="0"/>
          <w:sz w:val="24"/>
        </w:rPr>
        <w:t>и этот блок записывается в модуль.</w:t>
      </w:r>
    </w:p>
    <w:p w:rsidR="0077550F" w:rsidRPr="006D6DB2" w:rsidRDefault="0077550F" w:rsidP="0077550F">
      <w:pPr>
        <w:pStyle w:val="3"/>
        <w:numPr>
          <w:ilvl w:val="3"/>
          <w:numId w:val="1"/>
        </w:numPr>
        <w:spacing w:after="120"/>
        <w:ind w:left="0" w:firstLine="993"/>
        <w:rPr>
          <w:ins w:id="146" w:author="Григорий" w:date="2020-09-18T11:10:00Z"/>
          <w:i w:val="0"/>
          <w:sz w:val="24"/>
        </w:rPr>
      </w:pPr>
      <w:ins w:id="147" w:author="Григорий" w:date="2020-09-18T11:10:00Z">
        <w:r w:rsidRPr="008C0773">
          <w:rPr>
            <w:rFonts w:cs="Times New Roman"/>
            <w:i w:val="0"/>
            <w:sz w:val="24"/>
          </w:rPr>
          <w:t>Конфигуратор выдает запрос оператору «</w:t>
        </w:r>
      </w:ins>
      <w:ins w:id="148" w:author="Григорий" w:date="2020-09-18T11:12:00Z">
        <w:r>
          <w:rPr>
            <w:rFonts w:cs="Times New Roman"/>
            <w:i w:val="0"/>
            <w:sz w:val="24"/>
          </w:rPr>
          <w:t>Настройка закончена. Сохранить</w:t>
        </w:r>
      </w:ins>
      <w:ins w:id="149" w:author="Григорий" w:date="2020-09-18T11:10:00Z">
        <w:r w:rsidRPr="008C0773">
          <w:rPr>
            <w:rFonts w:cs="Times New Roman"/>
            <w:i w:val="0"/>
            <w:sz w:val="24"/>
          </w:rPr>
          <w:t>?».</w:t>
        </w:r>
      </w:ins>
      <w:ins w:id="150" w:author="Григорий" w:date="2020-09-18T11:12:00Z">
        <w:r>
          <w:rPr>
            <w:rFonts w:cs="Times New Roman"/>
            <w:i w:val="0"/>
            <w:sz w:val="24"/>
          </w:rPr>
          <w:t xml:space="preserve"> </w:t>
        </w:r>
      </w:ins>
      <w:ins w:id="151" w:author="Григорий" w:date="2020-09-18T11:10:00Z">
        <w:r w:rsidRPr="008C0773">
          <w:rPr>
            <w:rFonts w:cs="Times New Roman"/>
            <w:i w:val="0"/>
            <w:sz w:val="24"/>
          </w:rPr>
          <w:t>Получив подтверждение (кнопка «ОК»), конфигуратор</w:t>
        </w:r>
        <w:r>
          <w:rPr>
            <w:rFonts w:cs="Times New Roman"/>
            <w:i w:val="0"/>
            <w:sz w:val="24"/>
          </w:rPr>
          <w:t xml:space="preserve"> передает в модуль </w:t>
        </w:r>
      </w:ins>
      <w:ins w:id="152" w:author="Григорий" w:date="2020-09-18T11:13:00Z">
        <w:r>
          <w:rPr>
            <w:rFonts w:cs="Times New Roman"/>
            <w:i w:val="0"/>
            <w:sz w:val="24"/>
          </w:rPr>
          <w:t xml:space="preserve">обновленный блок </w:t>
        </w:r>
        <w:r>
          <w:rPr>
            <w:rFonts w:cs="Times New Roman"/>
            <w:i w:val="0"/>
            <w:sz w:val="24"/>
            <w:lang w:val="en-US"/>
          </w:rPr>
          <w:t>Bac</w:t>
        </w:r>
        <w:r>
          <w:rPr>
            <w:rFonts w:cs="Times New Roman"/>
            <w:i w:val="0"/>
            <w:sz w:val="24"/>
          </w:rPr>
          <w:t xml:space="preserve">, затем - </w:t>
        </w:r>
      </w:ins>
      <w:ins w:id="153" w:author="Григорий" w:date="2020-09-18T11:10:00Z">
        <w:r>
          <w:rPr>
            <w:rFonts w:cs="Times New Roman"/>
            <w:i w:val="0"/>
            <w:sz w:val="24"/>
          </w:rPr>
          <w:t>запомненную ранее исходную конфигурацию модуля</w:t>
        </w:r>
        <w:r w:rsidRPr="008C0773">
          <w:rPr>
            <w:rFonts w:cs="Times New Roman"/>
            <w:i w:val="0"/>
            <w:sz w:val="24"/>
          </w:rPr>
          <w:t xml:space="preserve"> </w:t>
        </w:r>
        <w:r>
          <w:rPr>
            <w:rFonts w:cs="Times New Roman"/>
            <w:i w:val="0"/>
            <w:sz w:val="24"/>
          </w:rPr>
          <w:t xml:space="preserve">(см. п.7.3.4.1) и при успешном выполнении выдает в модуль команду </w:t>
        </w:r>
        <w:r>
          <w:rPr>
            <w:rFonts w:cs="Times New Roman"/>
            <w:i w:val="0"/>
            <w:sz w:val="24"/>
            <w:lang w:val="en-US"/>
          </w:rPr>
          <w:t>Smode</w:t>
        </w:r>
        <w:r w:rsidRPr="00BF5475">
          <w:rPr>
            <w:rFonts w:cs="Times New Roman"/>
            <w:i w:val="0"/>
            <w:sz w:val="24"/>
          </w:rPr>
          <w:t xml:space="preserve"> 0</w:t>
        </w:r>
        <w:r>
          <w:rPr>
            <w:rFonts w:cs="Times New Roman"/>
            <w:i w:val="0"/>
            <w:sz w:val="24"/>
          </w:rPr>
          <w:t>.</w:t>
        </w:r>
      </w:ins>
    </w:p>
    <w:p w:rsidR="0077550F" w:rsidRDefault="0077550F" w:rsidP="0077550F">
      <w:pPr>
        <w:pStyle w:val="3"/>
        <w:numPr>
          <w:ilvl w:val="3"/>
          <w:numId w:val="1"/>
        </w:numPr>
        <w:spacing w:after="120"/>
        <w:ind w:left="0" w:firstLine="993"/>
        <w:rPr>
          <w:ins w:id="154" w:author="Григорий" w:date="2020-09-18T11:10:00Z"/>
          <w:i w:val="0"/>
          <w:sz w:val="24"/>
        </w:rPr>
      </w:pPr>
      <w:ins w:id="155" w:author="Григорий" w:date="2020-09-18T11:10:00Z">
        <w:r>
          <w:rPr>
            <w:rFonts w:cs="Times New Roman"/>
            <w:i w:val="0"/>
            <w:sz w:val="24"/>
          </w:rPr>
          <w:t>Конфигуратор выдает запрос оператору «Записать результаты настройки в файл?» и при ответе «Да» осуществляет запись в файл с расширением .</w:t>
        </w:r>
        <w:r>
          <w:rPr>
            <w:rFonts w:cs="Times New Roman"/>
            <w:i w:val="0"/>
            <w:sz w:val="24"/>
            <w:lang w:val="en-US"/>
          </w:rPr>
          <w:t>tn</w:t>
        </w:r>
        <w:r w:rsidRPr="00BF5475">
          <w:rPr>
            <w:rFonts w:cs="Times New Roman"/>
            <w:i w:val="0"/>
            <w:sz w:val="24"/>
          </w:rPr>
          <w:t xml:space="preserve"> (</w:t>
        </w:r>
        <w:r>
          <w:rPr>
            <w:rFonts w:cs="Times New Roman"/>
            <w:i w:val="0"/>
            <w:sz w:val="24"/>
          </w:rPr>
          <w:t>аналогично п. 6.2.6)</w:t>
        </w:r>
        <w:r w:rsidRPr="00BF5475">
          <w:rPr>
            <w:rFonts w:cs="Times New Roman"/>
            <w:i w:val="0"/>
            <w:sz w:val="24"/>
          </w:rPr>
          <w:t xml:space="preserve"> </w:t>
        </w:r>
        <w:r>
          <w:rPr>
            <w:rFonts w:cs="Times New Roman"/>
            <w:i w:val="0"/>
            <w:sz w:val="24"/>
          </w:rPr>
          <w:t xml:space="preserve">и </w:t>
        </w:r>
        <w:r w:rsidRPr="008C0773">
          <w:rPr>
            <w:rFonts w:cs="Times New Roman"/>
            <w:i w:val="0"/>
            <w:sz w:val="24"/>
          </w:rPr>
          <w:t xml:space="preserve">возвращается в главное окно </w:t>
        </w:r>
        <w:r w:rsidRPr="008C0773">
          <w:rPr>
            <w:i w:val="0"/>
            <w:sz w:val="24"/>
          </w:rPr>
          <w:t>«Регулировка» («настройка»).</w:t>
        </w:r>
      </w:ins>
    </w:p>
    <w:p w:rsidR="0077550F" w:rsidRPr="0077550F" w:rsidRDefault="0077550F" w:rsidP="0077550F"/>
    <w:p w:rsidR="00AC632D" w:rsidRPr="00BB58F3" w:rsidRDefault="00AC632D" w:rsidP="00AC632D">
      <w:pPr>
        <w:spacing w:after="120"/>
        <w:ind w:firstLine="284"/>
        <w:rPr>
          <w:color w:val="FF0000"/>
        </w:rPr>
      </w:pPr>
    </w:p>
    <w:p w:rsidR="00AC632D" w:rsidRPr="00BB58F3" w:rsidRDefault="00AC632D" w:rsidP="00AC632D"/>
    <w:p w:rsidR="0063291A" w:rsidRPr="003B138B" w:rsidRDefault="00423A9B" w:rsidP="00BC7A97">
      <w:pPr>
        <w:pStyle w:val="1"/>
        <w:numPr>
          <w:ilvl w:val="0"/>
          <w:numId w:val="0"/>
        </w:numPr>
        <w:spacing w:before="0"/>
        <w:ind w:left="714" w:hanging="357"/>
        <w:jc w:val="left"/>
        <w:rPr>
          <w:sz w:val="24"/>
        </w:rPr>
      </w:pPr>
      <w:r w:rsidRPr="00BB58F3">
        <w:rPr>
          <w:rFonts w:ascii="Cambria Math" w:hAnsi="Cambria Math"/>
          <w:b w:val="0"/>
          <w:sz w:val="24"/>
        </w:rPr>
        <w:br w:type="page"/>
      </w:r>
      <w:bookmarkStart w:id="156" w:name="_Toc480555944"/>
      <w:bookmarkStart w:id="157" w:name="_Toc5262899"/>
      <w:r w:rsidR="0063291A" w:rsidRPr="003B138B">
        <w:rPr>
          <w:sz w:val="24"/>
        </w:rPr>
        <w:lastRenderedPageBreak/>
        <w:t xml:space="preserve">Приложение 1. </w:t>
      </w:r>
      <w:r w:rsidR="0063291A" w:rsidRPr="003B138B">
        <w:rPr>
          <w:sz w:val="24"/>
        </w:rPr>
        <w:br/>
        <w:t xml:space="preserve">Загрузка ВПО из среды разработки </w:t>
      </w:r>
      <w:r w:rsidR="0063291A" w:rsidRPr="003B138B">
        <w:rPr>
          <w:sz w:val="24"/>
          <w:lang w:val="en-US"/>
        </w:rPr>
        <w:t>Keil</w:t>
      </w:r>
      <w:r w:rsidR="0063291A" w:rsidRPr="003B138B">
        <w:rPr>
          <w:sz w:val="24"/>
        </w:rPr>
        <w:t xml:space="preserve"> </w:t>
      </w:r>
      <w:r w:rsidR="0063291A" w:rsidRPr="003B138B">
        <w:rPr>
          <w:sz w:val="24"/>
          <w:lang w:val="en-US"/>
        </w:rPr>
        <w:t>uV</w:t>
      </w:r>
      <w:r w:rsidR="0063291A" w:rsidRPr="003B138B">
        <w:rPr>
          <w:sz w:val="24"/>
        </w:rPr>
        <w:t>5.</w:t>
      </w:r>
      <w:bookmarkEnd w:id="156"/>
      <w:bookmarkEnd w:id="157"/>
    </w:p>
    <w:p w:rsidR="00640FCB" w:rsidRPr="003B138B" w:rsidRDefault="0063291A" w:rsidP="00640FCB">
      <w:pPr>
        <w:spacing w:before="120"/>
        <w:rPr>
          <w:sz w:val="24"/>
        </w:rPr>
      </w:pPr>
      <w:r w:rsidRPr="003B138B">
        <w:rPr>
          <w:sz w:val="24"/>
        </w:rPr>
        <w:t>Данный вариант загрузки ПО предназначен для использования только разработчиками ПО при его отладке.</w:t>
      </w:r>
      <w:r w:rsidR="00640FCB" w:rsidRPr="003B138B">
        <w:rPr>
          <w:sz w:val="24"/>
        </w:rPr>
        <w:t xml:space="preserve"> В этом случае загружается непосредственно из среды </w:t>
      </w:r>
      <w:r w:rsidR="00640FCB" w:rsidRPr="003B138B">
        <w:rPr>
          <w:sz w:val="24"/>
          <w:lang w:val="en-US"/>
        </w:rPr>
        <w:t>Keil</w:t>
      </w:r>
      <w:r w:rsidR="00640FCB" w:rsidRPr="003B138B">
        <w:rPr>
          <w:sz w:val="24"/>
        </w:rPr>
        <w:t xml:space="preserve"> объектный файл скомпилированной программы.</w:t>
      </w:r>
    </w:p>
    <w:p w:rsidR="00640FCB" w:rsidRPr="003B138B" w:rsidRDefault="00E3315E" w:rsidP="0063291A">
      <w:pPr>
        <w:spacing w:before="120"/>
        <w:rPr>
          <w:sz w:val="24"/>
        </w:rPr>
      </w:pPr>
      <w:r w:rsidRPr="003B138B">
        <w:rPr>
          <w:noProof/>
          <w:sz w:val="24"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4BC1B90" wp14:editId="2F7A26E6">
            <wp:simplePos x="0" y="0"/>
            <wp:positionH relativeFrom="column">
              <wp:posOffset>401320</wp:posOffset>
            </wp:positionH>
            <wp:positionV relativeFrom="paragraph">
              <wp:posOffset>1558290</wp:posOffset>
            </wp:positionV>
            <wp:extent cx="5415915" cy="2514600"/>
            <wp:effectExtent l="0" t="0" r="0" b="0"/>
            <wp:wrapTopAndBottom/>
            <wp:docPr id="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91A" w:rsidRPr="003B138B">
        <w:rPr>
          <w:sz w:val="24"/>
        </w:rPr>
        <w:t>Для загрузки ВПО из среды разработки Keil модуль 8</w:t>
      </w:r>
      <w:r w:rsidR="00640FCB" w:rsidRPr="003B138B">
        <w:rPr>
          <w:sz w:val="24"/>
        </w:rPr>
        <w:t>4</w:t>
      </w:r>
      <w:r w:rsidR="0063291A" w:rsidRPr="003B138B">
        <w:rPr>
          <w:sz w:val="24"/>
        </w:rPr>
        <w:t xml:space="preserve"> устанавливается в «магистральные» разъемы модуля наладки АВ-ТУК-05, 20-контактный разъем ХР2 которого «</w:t>
      </w:r>
      <w:r w:rsidR="0063291A" w:rsidRPr="003B138B">
        <w:rPr>
          <w:sz w:val="24"/>
          <w:lang w:val="en-US"/>
        </w:rPr>
        <w:t>JTAG</w:t>
      </w:r>
      <w:r w:rsidR="0063291A" w:rsidRPr="003B138B">
        <w:rPr>
          <w:sz w:val="24"/>
        </w:rPr>
        <w:t xml:space="preserve">» подключается штатным плоским кабелем через аппаратный адаптер </w:t>
      </w:r>
      <w:r w:rsidR="0063291A" w:rsidRPr="003B138B">
        <w:rPr>
          <w:sz w:val="24"/>
          <w:lang w:val="en-US"/>
        </w:rPr>
        <w:t>Keil</w:t>
      </w:r>
      <w:r w:rsidR="0063291A" w:rsidRPr="003B138B">
        <w:rPr>
          <w:sz w:val="24"/>
        </w:rPr>
        <w:t xml:space="preserve"> </w:t>
      </w:r>
      <w:r w:rsidR="0063291A" w:rsidRPr="003B138B">
        <w:rPr>
          <w:sz w:val="24"/>
          <w:lang w:val="en-US"/>
        </w:rPr>
        <w:t>uLINK</w:t>
      </w:r>
      <w:r w:rsidR="0063291A" w:rsidRPr="003B138B">
        <w:rPr>
          <w:sz w:val="24"/>
        </w:rPr>
        <w:t xml:space="preserve"> 2 или </w:t>
      </w:r>
      <w:r w:rsidR="0063291A" w:rsidRPr="003B138B">
        <w:rPr>
          <w:sz w:val="24"/>
          <w:lang w:val="en-US"/>
        </w:rPr>
        <w:t>STLink</w:t>
      </w:r>
      <w:r w:rsidR="0063291A" w:rsidRPr="003B138B">
        <w:rPr>
          <w:sz w:val="24"/>
        </w:rPr>
        <w:t xml:space="preserve"> к ТПК с установленными программами </w:t>
      </w:r>
      <w:r w:rsidR="0063291A" w:rsidRPr="003B138B">
        <w:rPr>
          <w:sz w:val="24"/>
          <w:lang w:val="en-US"/>
        </w:rPr>
        <w:t>Keil</w:t>
      </w:r>
      <w:r w:rsidR="0063291A" w:rsidRPr="003B138B">
        <w:rPr>
          <w:sz w:val="24"/>
        </w:rPr>
        <w:t xml:space="preserve"> </w:t>
      </w:r>
      <w:r w:rsidR="0063291A" w:rsidRPr="003B138B">
        <w:rPr>
          <w:sz w:val="24"/>
          <w:lang w:val="en-US"/>
        </w:rPr>
        <w:t>uV</w:t>
      </w:r>
      <w:r w:rsidR="0063291A" w:rsidRPr="003B138B">
        <w:rPr>
          <w:sz w:val="24"/>
        </w:rPr>
        <w:t xml:space="preserve">4 и </w:t>
      </w:r>
      <w:r w:rsidR="0063291A" w:rsidRPr="003B138B">
        <w:rPr>
          <w:sz w:val="24"/>
          <w:lang w:val="en-US"/>
        </w:rPr>
        <w:t>uV</w:t>
      </w:r>
      <w:r w:rsidR="0063291A" w:rsidRPr="003B138B">
        <w:rPr>
          <w:sz w:val="24"/>
        </w:rPr>
        <w:t xml:space="preserve">5. (рис.П2.1). </w:t>
      </w:r>
      <w:r w:rsidR="00640FCB" w:rsidRPr="003B138B">
        <w:rPr>
          <w:sz w:val="24"/>
        </w:rPr>
        <w:t>Для устройства МНК-3 к адаптеру подключается непосредственно четырехконтактный разъем ХР-4 платы МНК-3 ПКИ через переходный плоский кабель.</w:t>
      </w:r>
    </w:p>
    <w:p w:rsidR="0063291A" w:rsidRPr="003B138B" w:rsidRDefault="0063291A" w:rsidP="00F477B1">
      <w:pPr>
        <w:spacing w:before="120"/>
        <w:ind w:firstLine="0"/>
        <w:rPr>
          <w:sz w:val="24"/>
        </w:rPr>
      </w:pPr>
    </w:p>
    <w:p w:rsidR="0063291A" w:rsidRPr="003B138B" w:rsidRDefault="0063291A" w:rsidP="0063291A">
      <w:pPr>
        <w:spacing w:before="120"/>
        <w:jc w:val="center"/>
        <w:rPr>
          <w:sz w:val="24"/>
        </w:rPr>
      </w:pPr>
      <w:r w:rsidRPr="003B138B">
        <w:rPr>
          <w:sz w:val="24"/>
        </w:rPr>
        <w:t xml:space="preserve">Рис.П2.1.  Схема соединений для загрузки ВПО из среды </w:t>
      </w:r>
      <w:r w:rsidRPr="003B138B">
        <w:rPr>
          <w:sz w:val="24"/>
          <w:lang w:val="en-US"/>
        </w:rPr>
        <w:t>Keil</w:t>
      </w:r>
      <w:r w:rsidRPr="003B138B">
        <w:rPr>
          <w:sz w:val="24"/>
        </w:rPr>
        <w:t>.</w:t>
      </w:r>
    </w:p>
    <w:p w:rsidR="0063291A" w:rsidRPr="003B138B" w:rsidRDefault="0063291A" w:rsidP="0063291A">
      <w:pPr>
        <w:rPr>
          <w:sz w:val="24"/>
        </w:rPr>
      </w:pPr>
    </w:p>
    <w:p w:rsidR="0063291A" w:rsidRPr="003B138B" w:rsidRDefault="0063291A" w:rsidP="0063291A">
      <w:pPr>
        <w:jc w:val="left"/>
        <w:rPr>
          <w:sz w:val="24"/>
        </w:rPr>
      </w:pPr>
      <w:r w:rsidRPr="003B138B">
        <w:rPr>
          <w:sz w:val="24"/>
        </w:rPr>
        <w:t>Загружается два файла:</w:t>
      </w:r>
    </w:p>
    <w:p w:rsidR="0063291A" w:rsidRPr="003B138B" w:rsidRDefault="0063291A" w:rsidP="003B0281">
      <w:pPr>
        <w:numPr>
          <w:ilvl w:val="0"/>
          <w:numId w:val="6"/>
        </w:numPr>
        <w:jc w:val="left"/>
        <w:rPr>
          <w:sz w:val="24"/>
        </w:rPr>
      </w:pPr>
      <w:r w:rsidRPr="003B138B">
        <w:rPr>
          <w:sz w:val="24"/>
        </w:rPr>
        <w:t xml:space="preserve">сначала из среды </w:t>
      </w:r>
      <w:r w:rsidRPr="003B138B">
        <w:rPr>
          <w:sz w:val="24"/>
          <w:lang w:val="en-US"/>
        </w:rPr>
        <w:t>Keil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uV</w:t>
      </w:r>
      <w:r w:rsidRPr="003B138B">
        <w:rPr>
          <w:sz w:val="24"/>
        </w:rPr>
        <w:t>4 загружается скомпилированная программа-загрузчик проекта Loader_AVTUK,</w:t>
      </w:r>
    </w:p>
    <w:p w:rsidR="0063291A" w:rsidRPr="003B138B" w:rsidRDefault="0063291A" w:rsidP="003B0281">
      <w:pPr>
        <w:numPr>
          <w:ilvl w:val="0"/>
          <w:numId w:val="6"/>
        </w:numPr>
        <w:jc w:val="left"/>
        <w:rPr>
          <w:sz w:val="24"/>
        </w:rPr>
      </w:pPr>
      <w:r w:rsidRPr="003B138B">
        <w:rPr>
          <w:sz w:val="24"/>
        </w:rPr>
        <w:t xml:space="preserve">затем из среды </w:t>
      </w:r>
      <w:r w:rsidRPr="003B138B">
        <w:rPr>
          <w:sz w:val="24"/>
          <w:lang w:val="en-US"/>
        </w:rPr>
        <w:t>Keil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uV</w:t>
      </w:r>
      <w:r w:rsidRPr="003B138B">
        <w:rPr>
          <w:sz w:val="24"/>
        </w:rPr>
        <w:t xml:space="preserve">5 загружается скомпилированная программа проекта </w:t>
      </w:r>
      <w:r w:rsidRPr="003B138B">
        <w:rPr>
          <w:sz w:val="24"/>
          <w:lang w:val="en-US"/>
        </w:rPr>
        <w:t>M</w:t>
      </w:r>
      <w:r w:rsidRPr="003B138B">
        <w:rPr>
          <w:sz w:val="24"/>
        </w:rPr>
        <w:t>8</w:t>
      </w:r>
      <w:r w:rsidR="00640FCB" w:rsidRPr="003B138B">
        <w:rPr>
          <w:sz w:val="24"/>
        </w:rPr>
        <w:t>4 (МНК-3)</w:t>
      </w:r>
      <w:r w:rsidRPr="003B138B">
        <w:rPr>
          <w:sz w:val="24"/>
        </w:rPr>
        <w:t>.</w:t>
      </w:r>
    </w:p>
    <w:p w:rsidR="0063291A" w:rsidRPr="003B138B" w:rsidRDefault="0063291A" w:rsidP="0063291A">
      <w:pPr>
        <w:jc w:val="left"/>
        <w:rPr>
          <w:sz w:val="24"/>
        </w:rPr>
      </w:pPr>
    </w:p>
    <w:p w:rsidR="0063291A" w:rsidRPr="003B138B" w:rsidRDefault="0063291A" w:rsidP="0063291A">
      <w:pPr>
        <w:spacing w:after="60"/>
        <w:ind w:firstLine="0"/>
        <w:jc w:val="left"/>
        <w:rPr>
          <w:sz w:val="24"/>
        </w:rPr>
      </w:pPr>
    </w:p>
    <w:p w:rsidR="0063291A" w:rsidRPr="003B138B" w:rsidRDefault="0063291A" w:rsidP="002E2AE1">
      <w:pPr>
        <w:pStyle w:val="1"/>
        <w:numPr>
          <w:ilvl w:val="0"/>
          <w:numId w:val="0"/>
        </w:numPr>
        <w:spacing w:before="480" w:after="240"/>
        <w:ind w:left="357"/>
        <w:jc w:val="left"/>
        <w:rPr>
          <w:sz w:val="24"/>
        </w:rPr>
      </w:pPr>
    </w:p>
    <w:p w:rsidR="00931CB8" w:rsidRPr="003B138B" w:rsidRDefault="00132E22" w:rsidP="00F21A35">
      <w:pPr>
        <w:pStyle w:val="1"/>
        <w:numPr>
          <w:ilvl w:val="0"/>
          <w:numId w:val="0"/>
        </w:numPr>
        <w:spacing w:before="0"/>
        <w:ind w:left="357"/>
        <w:jc w:val="left"/>
        <w:rPr>
          <w:sz w:val="24"/>
        </w:rPr>
      </w:pPr>
      <w:r w:rsidRPr="003B138B">
        <w:rPr>
          <w:b w:val="0"/>
          <w:sz w:val="24"/>
        </w:rPr>
        <w:br w:type="page"/>
      </w:r>
      <w:bookmarkStart w:id="158" w:name="_Toc5262900"/>
      <w:r w:rsidR="00423A9B" w:rsidRPr="003B138B">
        <w:rPr>
          <w:sz w:val="24"/>
        </w:rPr>
        <w:lastRenderedPageBreak/>
        <w:t xml:space="preserve">Приложение </w:t>
      </w:r>
      <w:r w:rsidR="0063291A" w:rsidRPr="003B138B">
        <w:rPr>
          <w:sz w:val="24"/>
        </w:rPr>
        <w:t>2</w:t>
      </w:r>
      <w:r w:rsidR="00423A9B" w:rsidRPr="003B138B">
        <w:rPr>
          <w:sz w:val="24"/>
        </w:rPr>
        <w:t>.</w:t>
      </w:r>
      <w:r w:rsidRPr="003B138B">
        <w:rPr>
          <w:sz w:val="24"/>
        </w:rPr>
        <w:t xml:space="preserve"> </w:t>
      </w:r>
      <w:r w:rsidRPr="003B138B">
        <w:rPr>
          <w:sz w:val="24"/>
        </w:rPr>
        <w:br/>
        <w:t>Блоки данных, передаваемых по каналу USB командами GBd x</w:t>
      </w:r>
      <w:bookmarkEnd w:id="158"/>
      <w:r w:rsidR="00423A9B" w:rsidRPr="003B138B">
        <w:rPr>
          <w:sz w:val="24"/>
        </w:rPr>
        <w:t xml:space="preserve"> </w:t>
      </w:r>
      <w:r w:rsidR="00C67438" w:rsidRPr="003B138B">
        <w:rPr>
          <w:sz w:val="24"/>
        </w:rPr>
        <w:br/>
      </w:r>
      <w:bookmarkEnd w:id="112"/>
    </w:p>
    <w:p w:rsidR="00282C1A" w:rsidRPr="003B138B" w:rsidRDefault="00282C1A" w:rsidP="005B06D4">
      <w:pPr>
        <w:spacing w:after="60"/>
        <w:ind w:firstLine="0"/>
        <w:jc w:val="left"/>
        <w:rPr>
          <w:b/>
          <w:sz w:val="24"/>
        </w:rPr>
      </w:pPr>
      <w:r w:rsidRPr="003B138B">
        <w:rPr>
          <w:b/>
          <w:sz w:val="24"/>
        </w:rPr>
        <w:t xml:space="preserve">Блок №0: </w:t>
      </w:r>
      <w:r w:rsidRPr="003B138B">
        <w:rPr>
          <w:sz w:val="24"/>
        </w:rPr>
        <w:t>Температура контроллера и напряжение батарейки</w:t>
      </w:r>
    </w:p>
    <w:p w:rsidR="00282C1A" w:rsidRPr="003B138B" w:rsidRDefault="00282C1A" w:rsidP="005B06D4">
      <w:pPr>
        <w:spacing w:after="60"/>
        <w:ind w:firstLine="0"/>
        <w:jc w:val="left"/>
        <w:rPr>
          <w:sz w:val="24"/>
        </w:rPr>
      </w:pPr>
      <w:r w:rsidRPr="003B138B">
        <w:rPr>
          <w:sz w:val="24"/>
        </w:rPr>
        <w:tab/>
        <w:t>Структура блока:</w:t>
      </w:r>
    </w:p>
    <w:p w:rsidR="00282C1A" w:rsidRPr="003B138B" w:rsidRDefault="00282C1A" w:rsidP="005B06D4">
      <w:pPr>
        <w:spacing w:after="60"/>
        <w:ind w:firstLine="0"/>
        <w:jc w:val="left"/>
        <w:rPr>
          <w:sz w:val="24"/>
        </w:rPr>
      </w:pPr>
      <w:r w:rsidRPr="003B138B">
        <w:rPr>
          <w:sz w:val="24"/>
          <w:lang w:val="en-US"/>
        </w:rPr>
        <w:t>typedef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struct</w:t>
      </w:r>
      <w:r w:rsidRPr="003B138B">
        <w:rPr>
          <w:sz w:val="24"/>
        </w:rPr>
        <w:t xml:space="preserve"> {</w:t>
      </w:r>
    </w:p>
    <w:p w:rsidR="00282C1A" w:rsidRPr="003B138B" w:rsidRDefault="00282C1A" w:rsidP="00282C1A">
      <w:pPr>
        <w:spacing w:after="60"/>
        <w:ind w:firstLine="0"/>
        <w:jc w:val="left"/>
        <w:rPr>
          <w:sz w:val="24"/>
        </w:rPr>
      </w:pPr>
      <w:r w:rsidRPr="003B138B">
        <w:rPr>
          <w:sz w:val="24"/>
        </w:rPr>
        <w:t xml:space="preserve">        </w:t>
      </w:r>
      <w:r w:rsidRPr="003B138B">
        <w:rPr>
          <w:sz w:val="24"/>
          <w:lang w:val="en-US"/>
        </w:rPr>
        <w:t>float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Tmk</w:t>
      </w:r>
      <w:r w:rsidRPr="003B138B">
        <w:rPr>
          <w:sz w:val="24"/>
        </w:rPr>
        <w:t>;</w:t>
      </w:r>
      <w:r w:rsidRPr="003B138B">
        <w:rPr>
          <w:sz w:val="24"/>
        </w:rPr>
        <w:tab/>
        <w:t>// Температура кристалла микроконтроллера, °С</w:t>
      </w:r>
    </w:p>
    <w:p w:rsidR="00282C1A" w:rsidRPr="003B138B" w:rsidRDefault="00282C1A" w:rsidP="00282C1A">
      <w:pPr>
        <w:spacing w:after="60"/>
        <w:ind w:firstLine="0"/>
        <w:jc w:val="left"/>
        <w:rPr>
          <w:sz w:val="24"/>
        </w:rPr>
      </w:pPr>
      <w:r w:rsidRPr="003B138B">
        <w:rPr>
          <w:sz w:val="24"/>
        </w:rPr>
        <w:t xml:space="preserve">        </w:t>
      </w:r>
      <w:r w:rsidRPr="003B138B">
        <w:rPr>
          <w:sz w:val="24"/>
          <w:lang w:val="en-US"/>
        </w:rPr>
        <w:t>float</w:t>
      </w:r>
      <w:r w:rsidRPr="003B138B">
        <w:rPr>
          <w:sz w:val="24"/>
        </w:rPr>
        <w:t xml:space="preserve"> </w:t>
      </w:r>
      <w:r w:rsidRPr="003B138B">
        <w:rPr>
          <w:sz w:val="24"/>
          <w:lang w:val="en-US"/>
        </w:rPr>
        <w:t>Vbat</w:t>
      </w:r>
      <w:r w:rsidRPr="003B138B">
        <w:rPr>
          <w:sz w:val="24"/>
        </w:rPr>
        <w:t>;</w:t>
      </w:r>
      <w:r w:rsidRPr="003B138B">
        <w:rPr>
          <w:sz w:val="24"/>
        </w:rPr>
        <w:tab/>
        <w:t>// Напряжение аккумуляторной батареи, В</w:t>
      </w:r>
    </w:p>
    <w:p w:rsidR="00282C1A" w:rsidRPr="003B138B" w:rsidRDefault="00282C1A" w:rsidP="00282C1A">
      <w:pPr>
        <w:spacing w:after="60"/>
        <w:ind w:firstLine="0"/>
        <w:jc w:val="left"/>
        <w:rPr>
          <w:sz w:val="24"/>
        </w:rPr>
      </w:pPr>
      <w:r w:rsidRPr="003B138B">
        <w:rPr>
          <w:sz w:val="24"/>
        </w:rPr>
        <w:t>}</w:t>
      </w:r>
      <w:r w:rsidR="00AC0C8F">
        <w:rPr>
          <w:sz w:val="24"/>
          <w:lang w:val="en-US"/>
        </w:rPr>
        <w:t>Bda</w:t>
      </w:r>
      <w:r w:rsidR="00AC0C8F" w:rsidRPr="00BB58F3">
        <w:rPr>
          <w:sz w:val="24"/>
        </w:rPr>
        <w:t>_</w:t>
      </w:r>
      <w:r w:rsidR="00AC0C8F">
        <w:rPr>
          <w:sz w:val="24"/>
          <w:lang w:val="en-US"/>
        </w:rPr>
        <w:t>temp</w:t>
      </w:r>
      <w:r w:rsidRPr="003B138B">
        <w:rPr>
          <w:sz w:val="24"/>
        </w:rPr>
        <w:t>;</w:t>
      </w:r>
    </w:p>
    <w:p w:rsidR="00282C1A" w:rsidRPr="003B138B" w:rsidRDefault="00282C1A" w:rsidP="00282C1A">
      <w:pPr>
        <w:spacing w:after="60"/>
        <w:ind w:firstLine="0"/>
        <w:jc w:val="left"/>
        <w:rPr>
          <w:sz w:val="24"/>
        </w:rPr>
      </w:pPr>
    </w:p>
    <w:p w:rsidR="00132E22" w:rsidRPr="003B138B" w:rsidRDefault="00132E22" w:rsidP="005B06D4">
      <w:pPr>
        <w:spacing w:after="60"/>
        <w:ind w:firstLine="0"/>
        <w:jc w:val="left"/>
        <w:rPr>
          <w:sz w:val="24"/>
        </w:rPr>
      </w:pPr>
      <w:r w:rsidRPr="003B138B">
        <w:rPr>
          <w:b/>
          <w:sz w:val="24"/>
        </w:rPr>
        <w:t>Блок №1:</w:t>
      </w:r>
      <w:r w:rsidRPr="003B138B">
        <w:rPr>
          <w:sz w:val="24"/>
        </w:rPr>
        <w:t xml:space="preserve"> измеренные данные в масштабе входных сигналов (</w:t>
      </w:r>
      <w:r w:rsidRPr="003B138B">
        <w:rPr>
          <w:sz w:val="24"/>
          <w:lang w:val="en-US"/>
        </w:rPr>
        <w:t>Bda</w:t>
      </w:r>
      <w:r w:rsidRPr="003B138B">
        <w:rPr>
          <w:sz w:val="24"/>
        </w:rPr>
        <w:t>_</w:t>
      </w:r>
      <w:r w:rsidRPr="003B138B">
        <w:rPr>
          <w:sz w:val="24"/>
          <w:lang w:val="en-US"/>
        </w:rPr>
        <w:t>in</w:t>
      </w:r>
      <w:r w:rsidRPr="003B138B">
        <w:rPr>
          <w:sz w:val="24"/>
        </w:rPr>
        <w:t>).</w:t>
      </w:r>
    </w:p>
    <w:p w:rsidR="00132E22" w:rsidRPr="003B138B" w:rsidRDefault="00132E22" w:rsidP="00132E22">
      <w:pPr>
        <w:pStyle w:val="3"/>
        <w:numPr>
          <w:ilvl w:val="0"/>
          <w:numId w:val="0"/>
        </w:numPr>
        <w:spacing w:after="120"/>
        <w:ind w:left="709"/>
        <w:rPr>
          <w:i w:val="0"/>
          <w:sz w:val="24"/>
        </w:rPr>
      </w:pPr>
      <w:r w:rsidRPr="003B138B">
        <w:rPr>
          <w:i w:val="0"/>
          <w:sz w:val="24"/>
        </w:rPr>
        <w:t xml:space="preserve">Структура блока: </w:t>
      </w:r>
    </w:p>
    <w:p w:rsidR="001A6466" w:rsidRPr="00BA7D3B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typedef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struct</w:t>
      </w:r>
      <w:r w:rsidRPr="001A6466">
        <w:rPr>
          <w:sz w:val="24"/>
        </w:rPr>
        <w:t xml:space="preserve"> {</w:t>
      </w:r>
      <w:r w:rsidRPr="001A6466">
        <w:rPr>
          <w:sz w:val="24"/>
        </w:rPr>
        <w:tab/>
      </w:r>
      <w:r w:rsidRPr="001A6466">
        <w:rPr>
          <w:sz w:val="24"/>
        </w:rPr>
        <w:tab/>
        <w:t>// Структура блока выходных данных</w:t>
      </w:r>
    </w:p>
    <w:p w:rsidR="001A6466" w:rsidRPr="001A6466" w:rsidRDefault="001A6466" w:rsidP="001A6466">
      <w:pPr>
        <w:spacing w:after="60"/>
        <w:ind w:left="2127"/>
        <w:jc w:val="left"/>
        <w:rPr>
          <w:sz w:val="24"/>
        </w:rPr>
      </w:pPr>
      <w:r w:rsidRPr="001A6466">
        <w:rPr>
          <w:sz w:val="24"/>
        </w:rPr>
        <w:t>// в масштабах входных сигналов (для настройки)</w:t>
      </w:r>
    </w:p>
    <w:p w:rsidR="001A6466" w:rsidRPr="001A6466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float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Frequency</w:t>
      </w:r>
      <w:r w:rsidRPr="001A6466">
        <w:rPr>
          <w:sz w:val="24"/>
        </w:rPr>
        <w:t>;</w:t>
      </w:r>
      <w:r w:rsidRPr="001A6466">
        <w:rPr>
          <w:sz w:val="24"/>
        </w:rPr>
        <w:tab/>
        <w:t>// Частота в сети, Гц</w:t>
      </w:r>
    </w:p>
    <w:p w:rsidR="001A6466" w:rsidRPr="001A6466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float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IUefNat</w:t>
      </w:r>
      <w:r w:rsidRPr="001A6466">
        <w:rPr>
          <w:sz w:val="24"/>
        </w:rPr>
        <w:t>_</w:t>
      </w:r>
      <w:r w:rsidRPr="001A6466">
        <w:rPr>
          <w:sz w:val="24"/>
          <w:lang w:val="en-US"/>
        </w:rPr>
        <w:t>filt</w:t>
      </w:r>
      <w:r w:rsidRPr="001A6466">
        <w:rPr>
          <w:sz w:val="24"/>
        </w:rPr>
        <w:t>[6];</w:t>
      </w:r>
      <w:r w:rsidRPr="001A6466">
        <w:rPr>
          <w:sz w:val="24"/>
        </w:rPr>
        <w:tab/>
        <w:t>// Истинные действующие значения сигналов (в вольтах или мА на входе)</w:t>
      </w:r>
    </w:p>
    <w:p w:rsidR="001A6466" w:rsidRPr="001A6466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float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IUeff</w:t>
      </w:r>
      <w:r w:rsidRPr="001A6466">
        <w:rPr>
          <w:sz w:val="24"/>
        </w:rPr>
        <w:t>_</w:t>
      </w:r>
      <w:r w:rsidRPr="001A6466">
        <w:rPr>
          <w:sz w:val="24"/>
          <w:lang w:val="en-US"/>
        </w:rPr>
        <w:t>filtered</w:t>
      </w:r>
      <w:r w:rsidRPr="001A6466">
        <w:rPr>
          <w:sz w:val="24"/>
        </w:rPr>
        <w:t>[6];  // действующие значения сигналов по 1-й гармонике</w:t>
      </w:r>
    </w:p>
    <w:p w:rsidR="001A6466" w:rsidRPr="001A6466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float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phi</w:t>
      </w:r>
      <w:r w:rsidRPr="001A6466">
        <w:rPr>
          <w:sz w:val="24"/>
        </w:rPr>
        <w:t>_</w:t>
      </w:r>
      <w:r w:rsidRPr="001A6466">
        <w:rPr>
          <w:sz w:val="24"/>
          <w:lang w:val="en-US"/>
        </w:rPr>
        <w:t>next</w:t>
      </w:r>
      <w:r w:rsidRPr="001A6466">
        <w:rPr>
          <w:sz w:val="24"/>
        </w:rPr>
        <w:t>_</w:t>
      </w:r>
      <w:r w:rsidRPr="001A6466">
        <w:rPr>
          <w:sz w:val="24"/>
          <w:lang w:val="en-US"/>
        </w:rPr>
        <w:t>f</w:t>
      </w:r>
      <w:r w:rsidRPr="001A6466">
        <w:rPr>
          <w:sz w:val="24"/>
        </w:rPr>
        <w:t>[6];</w:t>
      </w:r>
      <w:r w:rsidRPr="001A6466">
        <w:rPr>
          <w:sz w:val="24"/>
        </w:rPr>
        <w:tab/>
        <w:t xml:space="preserve">// Углы сдвига сигналов по 1-й гармонике относительно </w:t>
      </w:r>
      <w:r w:rsidRPr="001A6466">
        <w:rPr>
          <w:sz w:val="24"/>
          <w:lang w:val="en-US"/>
        </w:rPr>
        <w:t>Ua</w:t>
      </w:r>
      <w:r w:rsidRPr="001A6466">
        <w:rPr>
          <w:sz w:val="24"/>
        </w:rPr>
        <w:t xml:space="preserve"> в градусах</w:t>
      </w:r>
    </w:p>
    <w:p w:rsidR="001A6466" w:rsidRPr="001A6466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float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Cbush</w:t>
      </w:r>
      <w:r w:rsidRPr="001A6466">
        <w:rPr>
          <w:sz w:val="24"/>
        </w:rPr>
        <w:t>[3];</w:t>
      </w:r>
      <w:r w:rsidRPr="001A6466">
        <w:rPr>
          <w:sz w:val="24"/>
        </w:rPr>
        <w:tab/>
        <w:t>// емкости вводов</w:t>
      </w:r>
    </w:p>
    <w:p w:rsidR="001A6466" w:rsidRPr="001A6466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float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Tg</w:t>
      </w:r>
      <w:r w:rsidRPr="001A6466">
        <w:rPr>
          <w:sz w:val="24"/>
        </w:rPr>
        <w:t>_</w:t>
      </w:r>
      <w:r w:rsidRPr="001A6466">
        <w:rPr>
          <w:sz w:val="24"/>
          <w:lang w:val="en-US"/>
        </w:rPr>
        <w:t>d</w:t>
      </w:r>
      <w:r w:rsidRPr="001A6466">
        <w:rPr>
          <w:sz w:val="24"/>
        </w:rPr>
        <w:t>[3];</w:t>
      </w:r>
      <w:r w:rsidRPr="001A6466">
        <w:rPr>
          <w:sz w:val="24"/>
        </w:rPr>
        <w:tab/>
      </w:r>
      <w:r w:rsidRPr="001A6466">
        <w:rPr>
          <w:sz w:val="24"/>
        </w:rPr>
        <w:tab/>
        <w:t xml:space="preserve">// </w:t>
      </w:r>
      <w:r w:rsidRPr="001A6466">
        <w:rPr>
          <w:sz w:val="24"/>
          <w:lang w:val="en-US"/>
        </w:rPr>
        <w:t>tg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delta</w:t>
      </w:r>
      <w:r w:rsidRPr="001A6466">
        <w:rPr>
          <w:sz w:val="24"/>
        </w:rPr>
        <w:t xml:space="preserve"> вводов</w:t>
      </w:r>
    </w:p>
    <w:p w:rsidR="001A6466" w:rsidRPr="001A6466" w:rsidRDefault="001A6466" w:rsidP="001A6466">
      <w:pPr>
        <w:spacing w:after="60"/>
        <w:ind w:firstLine="0"/>
        <w:jc w:val="left"/>
        <w:rPr>
          <w:sz w:val="24"/>
        </w:rPr>
      </w:pPr>
      <w:r w:rsidRPr="001A6466">
        <w:rPr>
          <w:sz w:val="24"/>
          <w:lang w:val="en-US"/>
        </w:rPr>
        <w:t>float</w:t>
      </w:r>
      <w:r w:rsidRPr="001A6466">
        <w:rPr>
          <w:sz w:val="24"/>
        </w:rPr>
        <w:t xml:space="preserve"> </w:t>
      </w:r>
      <w:r w:rsidRPr="001A6466">
        <w:rPr>
          <w:sz w:val="24"/>
          <w:lang w:val="en-US"/>
        </w:rPr>
        <w:t>Pt</w:t>
      </w:r>
      <w:r w:rsidRPr="001A6466">
        <w:rPr>
          <w:sz w:val="24"/>
        </w:rPr>
        <w:t>100_</w:t>
      </w:r>
      <w:r w:rsidRPr="001A6466">
        <w:rPr>
          <w:sz w:val="24"/>
          <w:lang w:val="en-US"/>
        </w:rPr>
        <w:t>R</w:t>
      </w:r>
      <w:r w:rsidRPr="001A6466">
        <w:rPr>
          <w:sz w:val="24"/>
        </w:rPr>
        <w:t>;</w:t>
      </w:r>
      <w:r w:rsidRPr="001A6466">
        <w:rPr>
          <w:sz w:val="24"/>
        </w:rPr>
        <w:tab/>
      </w:r>
      <w:r w:rsidRPr="001A6466">
        <w:rPr>
          <w:sz w:val="24"/>
        </w:rPr>
        <w:tab/>
        <w:t>// Измеренное сопротивление термометра, Ом</w:t>
      </w:r>
      <w:r w:rsidRPr="001A6466">
        <w:rPr>
          <w:sz w:val="24"/>
        </w:rPr>
        <w:tab/>
      </w:r>
    </w:p>
    <w:p w:rsidR="00132E22" w:rsidRPr="00BA7D3B" w:rsidRDefault="001A6466" w:rsidP="001A6466">
      <w:pPr>
        <w:spacing w:after="60"/>
        <w:ind w:firstLine="0"/>
        <w:jc w:val="left"/>
        <w:rPr>
          <w:sz w:val="24"/>
        </w:rPr>
      </w:pPr>
      <w:r w:rsidRPr="00BA7D3B">
        <w:rPr>
          <w:sz w:val="24"/>
        </w:rPr>
        <w:t>}</w:t>
      </w:r>
      <w:r w:rsidRPr="001A6466">
        <w:rPr>
          <w:sz w:val="24"/>
          <w:lang w:val="en-US"/>
        </w:rPr>
        <w:t>Bda</w:t>
      </w:r>
      <w:r w:rsidRPr="00BA7D3B">
        <w:rPr>
          <w:sz w:val="24"/>
        </w:rPr>
        <w:t>_</w:t>
      </w:r>
      <w:r w:rsidRPr="001A6466">
        <w:rPr>
          <w:sz w:val="24"/>
          <w:lang w:val="en-US"/>
        </w:rPr>
        <w:t>in</w:t>
      </w:r>
      <w:r w:rsidRPr="00BA7D3B">
        <w:rPr>
          <w:sz w:val="24"/>
        </w:rPr>
        <w:t>_</w:t>
      </w:r>
      <w:r w:rsidRPr="001A6466">
        <w:rPr>
          <w:sz w:val="24"/>
          <w:lang w:val="en-US"/>
        </w:rPr>
        <w:t>struct</w:t>
      </w:r>
      <w:r w:rsidRPr="00BA7D3B">
        <w:rPr>
          <w:sz w:val="24"/>
        </w:rPr>
        <w:t>;</w:t>
      </w:r>
    </w:p>
    <w:p w:rsidR="001A6466" w:rsidRPr="003B138B" w:rsidRDefault="001A6466" w:rsidP="001A6466">
      <w:pPr>
        <w:spacing w:after="60"/>
        <w:ind w:firstLine="0"/>
        <w:jc w:val="left"/>
        <w:rPr>
          <w:sz w:val="24"/>
        </w:rPr>
      </w:pPr>
    </w:p>
    <w:p w:rsidR="00C262D7" w:rsidRDefault="00132E22" w:rsidP="00132E22">
      <w:pPr>
        <w:spacing w:after="60"/>
        <w:ind w:firstLine="0"/>
        <w:jc w:val="left"/>
        <w:rPr>
          <w:sz w:val="24"/>
        </w:rPr>
      </w:pPr>
      <w:r w:rsidRPr="003B138B">
        <w:rPr>
          <w:b/>
          <w:sz w:val="24"/>
        </w:rPr>
        <w:t>Блок №2:</w:t>
      </w:r>
      <w:r w:rsidRPr="003B138B">
        <w:rPr>
          <w:sz w:val="24"/>
        </w:rPr>
        <w:t xml:space="preserve"> </w:t>
      </w:r>
      <w:r w:rsidR="00C262D7">
        <w:rPr>
          <w:sz w:val="24"/>
        </w:rPr>
        <w:t xml:space="preserve"> выходные данные по</w:t>
      </w:r>
      <w:r w:rsidR="0068226E" w:rsidRPr="003B138B">
        <w:rPr>
          <w:sz w:val="24"/>
        </w:rPr>
        <w:t xml:space="preserve"> сигнал</w:t>
      </w:r>
      <w:r w:rsidR="00C262D7">
        <w:rPr>
          <w:sz w:val="24"/>
        </w:rPr>
        <w:t>ам</w:t>
      </w:r>
      <w:r w:rsidR="0068226E" w:rsidRPr="003B138B">
        <w:rPr>
          <w:sz w:val="24"/>
        </w:rPr>
        <w:t xml:space="preserve"> </w:t>
      </w:r>
      <w:r w:rsidR="001A6466">
        <w:rPr>
          <w:sz w:val="24"/>
        </w:rPr>
        <w:t>напряжения</w:t>
      </w:r>
      <w:r w:rsidR="00C262D7" w:rsidRPr="00C262D7">
        <w:rPr>
          <w:sz w:val="24"/>
        </w:rPr>
        <w:t xml:space="preserve"> </w:t>
      </w:r>
      <w:r w:rsidR="00C262D7">
        <w:rPr>
          <w:sz w:val="24"/>
        </w:rPr>
        <w:t>(</w:t>
      </w:r>
      <w:r w:rsidR="00C262D7" w:rsidRPr="00C262D7">
        <w:rPr>
          <w:sz w:val="24"/>
        </w:rPr>
        <w:t>Bda_gr1</w:t>
      </w:r>
      <w:r w:rsidR="00C262D7">
        <w:rPr>
          <w:sz w:val="24"/>
        </w:rPr>
        <w:t>):</w:t>
      </w:r>
    </w:p>
    <w:p w:rsidR="0068226E" w:rsidRPr="001A6466" w:rsidRDefault="001A6466" w:rsidP="00132E22">
      <w:pPr>
        <w:spacing w:after="60"/>
        <w:ind w:firstLine="0"/>
        <w:jc w:val="left"/>
        <w:rPr>
          <w:sz w:val="24"/>
        </w:rPr>
      </w:pPr>
      <w:r>
        <w:rPr>
          <w:sz w:val="24"/>
        </w:rPr>
        <w:br/>
      </w:r>
      <w:r w:rsidR="00C262D7" w:rsidRPr="00C262D7">
        <w:rPr>
          <w:sz w:val="24"/>
        </w:rPr>
        <w:t>Bda_GR_IU Bda_gr1;</w:t>
      </w:r>
      <w:r w:rsidR="00C262D7" w:rsidRPr="00C262D7">
        <w:rPr>
          <w:sz w:val="24"/>
        </w:rPr>
        <w:tab/>
      </w:r>
      <w:r w:rsidR="00C262D7" w:rsidRPr="00C262D7">
        <w:rPr>
          <w:sz w:val="24"/>
        </w:rPr>
        <w:tab/>
      </w:r>
      <w:r w:rsidR="00C262D7" w:rsidRPr="00C262D7">
        <w:rPr>
          <w:sz w:val="24"/>
        </w:rPr>
        <w:tab/>
        <w:t>// Блок выходных аналоговых данных по напряжениям</w:t>
      </w:r>
    </w:p>
    <w:p w:rsidR="0068226E" w:rsidRPr="003B138B" w:rsidRDefault="0068226E" w:rsidP="00132E22">
      <w:pPr>
        <w:spacing w:after="60"/>
        <w:ind w:firstLine="0"/>
        <w:jc w:val="left"/>
        <w:rPr>
          <w:sz w:val="24"/>
        </w:rPr>
      </w:pPr>
    </w:p>
    <w:p w:rsidR="0068226E" w:rsidRDefault="0068226E" w:rsidP="00132E22">
      <w:pPr>
        <w:spacing w:after="60"/>
        <w:ind w:firstLine="0"/>
        <w:jc w:val="left"/>
        <w:rPr>
          <w:sz w:val="24"/>
        </w:rPr>
      </w:pPr>
      <w:r w:rsidRPr="003B138B">
        <w:rPr>
          <w:b/>
          <w:sz w:val="24"/>
        </w:rPr>
        <w:t>Блок №3:</w:t>
      </w:r>
      <w:r w:rsidRPr="003B138B">
        <w:rPr>
          <w:sz w:val="24"/>
        </w:rPr>
        <w:t xml:space="preserve"> </w:t>
      </w:r>
      <w:r w:rsidR="00C262D7">
        <w:rPr>
          <w:sz w:val="24"/>
        </w:rPr>
        <w:t>выходные данные по</w:t>
      </w:r>
      <w:r w:rsidR="00C262D7" w:rsidRPr="003B138B">
        <w:rPr>
          <w:sz w:val="24"/>
        </w:rPr>
        <w:t xml:space="preserve"> сигнал</w:t>
      </w:r>
      <w:r w:rsidR="00C262D7">
        <w:rPr>
          <w:sz w:val="24"/>
        </w:rPr>
        <w:t>ам</w:t>
      </w:r>
      <w:r w:rsidR="00C262D7" w:rsidRPr="003B138B">
        <w:rPr>
          <w:sz w:val="24"/>
        </w:rPr>
        <w:t xml:space="preserve"> </w:t>
      </w:r>
      <w:r w:rsidR="00C262D7">
        <w:rPr>
          <w:sz w:val="24"/>
        </w:rPr>
        <w:t>токов (</w:t>
      </w:r>
      <w:r w:rsidR="00C262D7" w:rsidRPr="00C262D7">
        <w:rPr>
          <w:sz w:val="24"/>
        </w:rPr>
        <w:t>Bda_gr</w:t>
      </w:r>
      <w:r w:rsidR="00C262D7">
        <w:rPr>
          <w:sz w:val="24"/>
        </w:rPr>
        <w:t>2):</w:t>
      </w:r>
    </w:p>
    <w:p w:rsidR="00C262D7" w:rsidRDefault="00C262D7" w:rsidP="00132E22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Bda_GR_IU Bda_gr</w:t>
      </w:r>
      <w:r>
        <w:rPr>
          <w:sz w:val="24"/>
        </w:rPr>
        <w:t>2</w:t>
      </w:r>
      <w:r w:rsidRPr="00C262D7">
        <w:rPr>
          <w:sz w:val="24"/>
        </w:rPr>
        <w:t>;</w:t>
      </w:r>
      <w:r w:rsidRPr="00C262D7">
        <w:rPr>
          <w:sz w:val="24"/>
        </w:rPr>
        <w:tab/>
      </w:r>
      <w:r w:rsidRPr="00C262D7">
        <w:rPr>
          <w:sz w:val="24"/>
        </w:rPr>
        <w:tab/>
      </w:r>
      <w:r w:rsidRPr="00C262D7">
        <w:rPr>
          <w:sz w:val="24"/>
        </w:rPr>
        <w:tab/>
        <w:t xml:space="preserve">// Блок выходных аналоговых данных по </w:t>
      </w:r>
      <w:r>
        <w:rPr>
          <w:sz w:val="24"/>
        </w:rPr>
        <w:t>токам</w:t>
      </w:r>
    </w:p>
    <w:p w:rsidR="00C262D7" w:rsidRPr="003B138B" w:rsidRDefault="00C262D7" w:rsidP="00132E22">
      <w:pPr>
        <w:spacing w:after="60"/>
        <w:ind w:firstLine="0"/>
        <w:jc w:val="left"/>
        <w:rPr>
          <w:sz w:val="24"/>
        </w:rPr>
      </w:pPr>
    </w:p>
    <w:p w:rsidR="00C262D7" w:rsidRDefault="0068226E" w:rsidP="00132E22">
      <w:pPr>
        <w:spacing w:after="60"/>
        <w:ind w:firstLine="0"/>
        <w:jc w:val="left"/>
        <w:rPr>
          <w:sz w:val="24"/>
        </w:rPr>
      </w:pPr>
      <w:r w:rsidRPr="003B138B">
        <w:rPr>
          <w:sz w:val="24"/>
        </w:rPr>
        <w:t xml:space="preserve">  Структура блок</w:t>
      </w:r>
      <w:r w:rsidR="00C262D7">
        <w:rPr>
          <w:sz w:val="24"/>
        </w:rPr>
        <w:t>ов 2 и 3 одинакова: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typedef struct {</w:t>
      </w:r>
      <w:r w:rsidRPr="00C262D7">
        <w:rPr>
          <w:sz w:val="24"/>
        </w:rPr>
        <w:tab/>
        <w:t>// Структура выходных аналоговых данных для одной тройки сигналов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IUefNat_filt[4];</w:t>
      </w:r>
      <w:r w:rsidRPr="00C262D7">
        <w:rPr>
          <w:sz w:val="24"/>
        </w:rPr>
        <w:tab/>
        <w:t>// истинные действующие значения сигналов трех фаз и их среднее;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IUeff_filtered[4];// действующие значения сигналов трех фаз по 1-й гармонике</w:t>
      </w:r>
      <w:r>
        <w:rPr>
          <w:sz w:val="24"/>
        </w:rPr>
        <w:br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</w:t>
      </w:r>
      <w:r w:rsidRPr="00C262D7">
        <w:rPr>
          <w:sz w:val="24"/>
        </w:rPr>
        <w:t xml:space="preserve"> и их среднее;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KrF[3];</w:t>
      </w:r>
      <w:r w:rsidRPr="00C262D7">
        <w:rPr>
          <w:sz w:val="24"/>
        </w:rPr>
        <w:tab/>
      </w:r>
      <w:r w:rsidRPr="00C262D7">
        <w:rPr>
          <w:sz w:val="24"/>
        </w:rPr>
        <w:tab/>
        <w:t>// крест-фактор по трем фазам</w:t>
      </w:r>
      <w:r w:rsidRPr="00C262D7">
        <w:rPr>
          <w:sz w:val="24"/>
        </w:rPr>
        <w:tab/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U0;</w:t>
      </w:r>
      <w:r w:rsidRPr="00C262D7">
        <w:rPr>
          <w:sz w:val="24"/>
        </w:rPr>
        <w:tab/>
      </w:r>
      <w:r w:rsidRPr="00C262D7">
        <w:rPr>
          <w:sz w:val="24"/>
        </w:rPr>
        <w:tab/>
        <w:t>// сигнал нулевой последовательности;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U1;</w:t>
      </w:r>
      <w:r w:rsidRPr="00C262D7">
        <w:rPr>
          <w:sz w:val="24"/>
        </w:rPr>
        <w:tab/>
      </w:r>
      <w:r w:rsidRPr="00C262D7">
        <w:rPr>
          <w:sz w:val="24"/>
        </w:rPr>
        <w:tab/>
        <w:t>// сигнал прямой последовательности;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U2;</w:t>
      </w:r>
      <w:r w:rsidRPr="00C262D7">
        <w:rPr>
          <w:sz w:val="24"/>
        </w:rPr>
        <w:tab/>
      </w:r>
      <w:r w:rsidRPr="00C262D7">
        <w:rPr>
          <w:sz w:val="24"/>
        </w:rPr>
        <w:tab/>
        <w:t>// сигнал обратной последовательности;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Kunsim0;</w:t>
      </w:r>
      <w:r w:rsidRPr="00C262D7">
        <w:rPr>
          <w:sz w:val="24"/>
        </w:rPr>
        <w:tab/>
        <w:t>// коэфф. несимметрии по нулевой последовательности;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Kunsim2;</w:t>
      </w:r>
      <w:r w:rsidRPr="00C262D7">
        <w:rPr>
          <w:sz w:val="24"/>
        </w:rPr>
        <w:tab/>
        <w:t>// коэфф. несимметрии по обратной последовательности;</w:t>
      </w:r>
    </w:p>
    <w:p w:rsid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}Bda_GR_IU;</w:t>
      </w:r>
      <w:r w:rsidRPr="00C262D7">
        <w:rPr>
          <w:sz w:val="24"/>
        </w:rPr>
        <w:tab/>
      </w:r>
    </w:p>
    <w:p w:rsidR="00A44196" w:rsidRPr="003B138B" w:rsidRDefault="00A44196" w:rsidP="00111246">
      <w:pPr>
        <w:spacing w:after="60"/>
        <w:ind w:firstLine="0"/>
        <w:rPr>
          <w:sz w:val="24"/>
        </w:rPr>
      </w:pPr>
      <w:r w:rsidRPr="003B138B">
        <w:rPr>
          <w:b/>
          <w:sz w:val="24"/>
        </w:rPr>
        <w:lastRenderedPageBreak/>
        <w:t xml:space="preserve">Блок №4: </w:t>
      </w:r>
      <w:r w:rsidR="00C262D7">
        <w:rPr>
          <w:sz w:val="24"/>
        </w:rPr>
        <w:t>Расчетные данные (</w:t>
      </w:r>
      <w:r w:rsidR="00C262D7" w:rsidRPr="00C262D7">
        <w:rPr>
          <w:sz w:val="24"/>
        </w:rPr>
        <w:t>Bda_Calc</w:t>
      </w:r>
      <w:r w:rsidR="00C262D7">
        <w:rPr>
          <w:sz w:val="24"/>
        </w:rPr>
        <w:t xml:space="preserve">): 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typedef struct {</w:t>
      </w:r>
      <w:r w:rsidRPr="00C262D7">
        <w:rPr>
          <w:sz w:val="24"/>
        </w:rPr>
        <w:tab/>
      </w:r>
      <w:r w:rsidRPr="00C262D7">
        <w:rPr>
          <w:sz w:val="24"/>
        </w:rPr>
        <w:tab/>
        <w:t>// Структура блока выходных данных по расчетным параметрам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Cbush[3];</w:t>
      </w:r>
      <w:r w:rsidRPr="00C262D7">
        <w:rPr>
          <w:sz w:val="24"/>
        </w:rPr>
        <w:tab/>
        <w:t>// емкости вводов, пФ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Tg_d[3];</w:t>
      </w:r>
      <w:r w:rsidRPr="00C262D7">
        <w:rPr>
          <w:sz w:val="24"/>
        </w:rPr>
        <w:tab/>
      </w:r>
      <w:r w:rsidRPr="00C262D7">
        <w:rPr>
          <w:sz w:val="24"/>
        </w:rPr>
        <w:tab/>
        <w:t>// tg delta вводов? %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dCbush[3];</w:t>
      </w:r>
      <w:r w:rsidRPr="00C262D7">
        <w:rPr>
          <w:sz w:val="24"/>
        </w:rPr>
        <w:tab/>
        <w:t>// изменение емкости вводов, % от C_init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dTg_d[3];</w:t>
      </w:r>
      <w:r w:rsidRPr="00C262D7">
        <w:rPr>
          <w:sz w:val="24"/>
        </w:rPr>
        <w:tab/>
        <w:t>// изменение tg delta вводов, %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Iunb;</w:t>
      </w:r>
      <w:r w:rsidRPr="00C262D7">
        <w:rPr>
          <w:sz w:val="24"/>
        </w:rPr>
        <w:tab/>
      </w:r>
      <w:r w:rsidRPr="00C262D7">
        <w:rPr>
          <w:sz w:val="24"/>
        </w:rPr>
        <w:tab/>
        <w:t>// действующее значение тока небаланса, мА</w:t>
      </w:r>
    </w:p>
    <w:p w:rsidR="00C262D7" w:rsidRPr="00C262D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FLOAT104 Phy_unb;</w:t>
      </w:r>
      <w:r w:rsidRPr="00C262D7">
        <w:rPr>
          <w:sz w:val="24"/>
        </w:rPr>
        <w:tab/>
      </w:r>
      <w:r w:rsidRPr="00C262D7">
        <w:rPr>
          <w:sz w:val="24"/>
        </w:rPr>
        <w:tab/>
        <w:t xml:space="preserve">// угол тока небаланса относительно тока ф.А </w:t>
      </w:r>
    </w:p>
    <w:p w:rsidR="00746997" w:rsidRDefault="00C262D7" w:rsidP="00C262D7">
      <w:pPr>
        <w:spacing w:after="60"/>
        <w:ind w:firstLine="0"/>
        <w:jc w:val="left"/>
        <w:rPr>
          <w:sz w:val="24"/>
        </w:rPr>
      </w:pPr>
      <w:r w:rsidRPr="00C262D7">
        <w:rPr>
          <w:sz w:val="24"/>
        </w:rPr>
        <w:t>}Bda_CALC;</w:t>
      </w:r>
    </w:p>
    <w:p w:rsidR="00746997" w:rsidRDefault="00746997" w:rsidP="00111246">
      <w:pPr>
        <w:spacing w:after="60"/>
        <w:ind w:firstLine="0"/>
        <w:rPr>
          <w:b/>
          <w:sz w:val="24"/>
        </w:rPr>
      </w:pPr>
    </w:p>
    <w:p w:rsidR="00D62995" w:rsidRPr="003B138B" w:rsidRDefault="00D62995" w:rsidP="00111246">
      <w:pPr>
        <w:spacing w:after="60"/>
        <w:ind w:firstLine="0"/>
        <w:rPr>
          <w:sz w:val="24"/>
        </w:rPr>
      </w:pPr>
      <w:r w:rsidRPr="003B138B">
        <w:rPr>
          <w:b/>
          <w:sz w:val="24"/>
        </w:rPr>
        <w:t>Блок №5</w:t>
      </w:r>
      <w:r w:rsidRPr="003B138B">
        <w:rPr>
          <w:sz w:val="24"/>
        </w:rPr>
        <w:t xml:space="preserve">: </w:t>
      </w:r>
      <w:r w:rsidR="00746997">
        <w:rPr>
          <w:sz w:val="24"/>
        </w:rPr>
        <w:t>В</w:t>
      </w:r>
      <w:r w:rsidR="00746997" w:rsidRPr="00746997">
        <w:rPr>
          <w:sz w:val="24"/>
        </w:rPr>
        <w:t>ыходны</w:t>
      </w:r>
      <w:r w:rsidR="00746997">
        <w:rPr>
          <w:sz w:val="24"/>
        </w:rPr>
        <w:t>е</w:t>
      </w:r>
      <w:r w:rsidR="00746997" w:rsidRPr="00746997">
        <w:rPr>
          <w:sz w:val="24"/>
        </w:rPr>
        <w:t xml:space="preserve"> данны</w:t>
      </w:r>
      <w:r w:rsidR="00746997">
        <w:rPr>
          <w:sz w:val="24"/>
        </w:rPr>
        <w:t>е</w:t>
      </w:r>
      <w:r w:rsidR="00746997" w:rsidRPr="00746997">
        <w:rPr>
          <w:sz w:val="24"/>
        </w:rPr>
        <w:t>, общи</w:t>
      </w:r>
      <w:r w:rsidR="00746997">
        <w:rPr>
          <w:sz w:val="24"/>
        </w:rPr>
        <w:t>е</w:t>
      </w:r>
      <w:r w:rsidR="00746997" w:rsidRPr="00746997">
        <w:rPr>
          <w:sz w:val="24"/>
        </w:rPr>
        <w:t xml:space="preserve"> для двух троек сигналов</w:t>
      </w:r>
      <w:r w:rsidR="00746997">
        <w:rPr>
          <w:sz w:val="24"/>
        </w:rPr>
        <w:t xml:space="preserve"> (</w:t>
      </w:r>
      <w:r w:rsidR="00746997" w:rsidRPr="00746997">
        <w:rPr>
          <w:sz w:val="24"/>
        </w:rPr>
        <w:t>Bda_Common</w:t>
      </w:r>
      <w:r w:rsidR="00746997">
        <w:rPr>
          <w:sz w:val="24"/>
        </w:rPr>
        <w:t>):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>
        <w:rPr>
          <w:sz w:val="24"/>
        </w:rPr>
        <w:t>typedef struct {</w:t>
      </w:r>
      <w:r>
        <w:rPr>
          <w:sz w:val="24"/>
        </w:rPr>
        <w:tab/>
      </w:r>
      <w:r w:rsidRPr="00746997">
        <w:rPr>
          <w:sz w:val="24"/>
        </w:rPr>
        <w:t>// Структура блока выходных данных, общих для двух троек сигналов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FLOAT104 Frequency;</w:t>
      </w:r>
      <w:r w:rsidRPr="00746997">
        <w:rPr>
          <w:sz w:val="24"/>
        </w:rPr>
        <w:tab/>
        <w:t>// Частота в сети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FLOAT104 phi_next_f[6];</w:t>
      </w:r>
      <w:r w:rsidRPr="00746997">
        <w:rPr>
          <w:sz w:val="24"/>
        </w:rPr>
        <w:tab/>
        <w:t>// Углы сдвига между сигналами в 6 каналах</w:t>
      </w:r>
    </w:p>
    <w:p w:rsid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}Bda_COMM;</w:t>
      </w:r>
    </w:p>
    <w:p w:rsidR="00111246" w:rsidRPr="003B138B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ab/>
      </w:r>
    </w:p>
    <w:p w:rsidR="00111246" w:rsidRPr="003B138B" w:rsidRDefault="00111246" w:rsidP="00B648AC">
      <w:pPr>
        <w:spacing w:after="60"/>
        <w:ind w:firstLine="0"/>
        <w:jc w:val="left"/>
        <w:rPr>
          <w:sz w:val="24"/>
        </w:rPr>
      </w:pPr>
      <w:r w:rsidRPr="003B138B">
        <w:rPr>
          <w:b/>
          <w:sz w:val="24"/>
        </w:rPr>
        <w:t xml:space="preserve">Блок </w:t>
      </w:r>
      <w:r w:rsidR="00D62995" w:rsidRPr="003B138B">
        <w:rPr>
          <w:b/>
          <w:sz w:val="24"/>
        </w:rPr>
        <w:t>№6</w:t>
      </w:r>
      <w:r w:rsidRPr="003B138B">
        <w:rPr>
          <w:b/>
          <w:sz w:val="24"/>
        </w:rPr>
        <w:t xml:space="preserve">: </w:t>
      </w:r>
      <w:r w:rsidR="00746997">
        <w:rPr>
          <w:sz w:val="24"/>
        </w:rPr>
        <w:t>Сводная сборка данных для записи в тренд (</w:t>
      </w:r>
      <w:r w:rsidR="00746997" w:rsidRPr="00746997">
        <w:rPr>
          <w:sz w:val="24"/>
        </w:rPr>
        <w:t>Bda_trend</w:t>
      </w:r>
      <w:r w:rsidR="00746997">
        <w:rPr>
          <w:sz w:val="24"/>
        </w:rPr>
        <w:t>)</w:t>
      </w:r>
      <w:r w:rsidRPr="003B138B">
        <w:rPr>
          <w:sz w:val="24"/>
        </w:rPr>
        <w:t>.</w:t>
      </w:r>
    </w:p>
    <w:p w:rsidR="00746997" w:rsidRDefault="00111246" w:rsidP="00746997">
      <w:pPr>
        <w:spacing w:after="60"/>
        <w:ind w:firstLine="0"/>
        <w:jc w:val="left"/>
        <w:rPr>
          <w:sz w:val="24"/>
        </w:rPr>
      </w:pPr>
      <w:r w:rsidRPr="003B138B">
        <w:rPr>
          <w:sz w:val="24"/>
        </w:rPr>
        <w:t xml:space="preserve">  Структура блок</w:t>
      </w:r>
      <w:r w:rsidR="00746997">
        <w:rPr>
          <w:sz w:val="24"/>
        </w:rPr>
        <w:t>а:</w:t>
      </w:r>
      <w:r w:rsidRPr="003B138B">
        <w:rPr>
          <w:sz w:val="24"/>
        </w:rPr>
        <w:t xml:space="preserve"> 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typedef struct {</w:t>
      </w:r>
      <w:r w:rsidRPr="00746997">
        <w:rPr>
          <w:sz w:val="24"/>
        </w:rPr>
        <w:tab/>
        <w:t>// Структура блока выходных данных для записи в тренд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U32</w:t>
      </w:r>
      <w:r>
        <w:rPr>
          <w:sz w:val="24"/>
        </w:rPr>
        <w:t xml:space="preserve"> </w:t>
      </w:r>
      <w:r w:rsidRPr="00746997">
        <w:rPr>
          <w:sz w:val="24"/>
        </w:rPr>
        <w:t>NUM;</w:t>
      </w:r>
      <w:r w:rsidRPr="00746997">
        <w:rPr>
          <w:sz w:val="24"/>
        </w:rPr>
        <w:tab/>
      </w:r>
      <w:r w:rsidRPr="00746997">
        <w:rPr>
          <w:sz w:val="24"/>
        </w:rPr>
        <w:tab/>
        <w:t xml:space="preserve">// номер </w:t>
      </w:r>
      <w:r>
        <w:rPr>
          <w:sz w:val="24"/>
        </w:rPr>
        <w:t>записи в ПЗУ (от Адама!)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U32 Time;</w:t>
      </w:r>
      <w:r w:rsidRPr="00746997">
        <w:rPr>
          <w:sz w:val="24"/>
        </w:rPr>
        <w:tab/>
      </w:r>
      <w:r w:rsidRPr="00746997">
        <w:rPr>
          <w:sz w:val="24"/>
        </w:rPr>
        <w:tab/>
        <w:t>// время записи</w:t>
      </w:r>
      <w:r>
        <w:rPr>
          <w:sz w:val="24"/>
        </w:rPr>
        <w:t xml:space="preserve"> в формате </w:t>
      </w:r>
      <w:r>
        <w:rPr>
          <w:sz w:val="24"/>
          <w:lang w:val="en-US"/>
        </w:rPr>
        <w:t>UNIX</w:t>
      </w:r>
      <w:r w:rsidRPr="00746997">
        <w:rPr>
          <w:sz w:val="24"/>
        </w:rPr>
        <w:tab/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746997">
        <w:rPr>
          <w:sz w:val="24"/>
        </w:rPr>
        <w:t xml:space="preserve"> </w:t>
      </w:r>
      <w:r w:rsidRPr="00746997">
        <w:rPr>
          <w:sz w:val="24"/>
          <w:lang w:val="en-US"/>
        </w:rPr>
        <w:t>Ueff</w:t>
      </w:r>
      <w:r w:rsidRPr="00746997">
        <w:rPr>
          <w:sz w:val="24"/>
        </w:rPr>
        <w:t>[3];</w:t>
      </w:r>
      <w:r w:rsidRPr="00746997">
        <w:rPr>
          <w:sz w:val="24"/>
        </w:rPr>
        <w:tab/>
      </w:r>
      <w:r w:rsidRPr="00746997">
        <w:rPr>
          <w:sz w:val="24"/>
        </w:rPr>
        <w:tab/>
        <w:t xml:space="preserve">// </w:t>
      </w:r>
      <w:r>
        <w:rPr>
          <w:sz w:val="24"/>
        </w:rPr>
        <w:t>действующие значения напряжений на вводах (в кВ)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746997">
        <w:rPr>
          <w:sz w:val="24"/>
        </w:rPr>
        <w:t xml:space="preserve"> </w:t>
      </w:r>
      <w:r w:rsidRPr="00746997">
        <w:rPr>
          <w:sz w:val="24"/>
          <w:lang w:val="en-US"/>
        </w:rPr>
        <w:t>Ieff</w:t>
      </w:r>
      <w:r w:rsidRPr="00746997">
        <w:rPr>
          <w:sz w:val="24"/>
        </w:rPr>
        <w:t xml:space="preserve">[3]; </w:t>
      </w:r>
      <w:r w:rsidRPr="00746997">
        <w:rPr>
          <w:sz w:val="24"/>
        </w:rPr>
        <w:tab/>
      </w:r>
      <w:r w:rsidRPr="00746997">
        <w:rPr>
          <w:sz w:val="24"/>
        </w:rPr>
        <w:tab/>
        <w:t xml:space="preserve">// </w:t>
      </w:r>
      <w:r>
        <w:rPr>
          <w:sz w:val="24"/>
        </w:rPr>
        <w:t>действующие значения токов вводов (мА)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Frequency</w:t>
      </w:r>
      <w:r w:rsidRPr="00D008AD">
        <w:rPr>
          <w:sz w:val="24"/>
        </w:rPr>
        <w:t>;</w:t>
      </w:r>
      <w:r>
        <w:rPr>
          <w:sz w:val="24"/>
        </w:rPr>
        <w:tab/>
        <w:t>// частота в сети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U</w:t>
      </w:r>
      <w:r w:rsidRPr="00D008AD">
        <w:rPr>
          <w:sz w:val="24"/>
        </w:rPr>
        <w:t>0;</w:t>
      </w:r>
      <w:r w:rsidR="00D008AD">
        <w:rPr>
          <w:sz w:val="24"/>
        </w:rPr>
        <w:tab/>
      </w:r>
      <w:r w:rsidR="00D008AD">
        <w:rPr>
          <w:sz w:val="24"/>
        </w:rPr>
        <w:tab/>
      </w:r>
      <w:r w:rsidR="00D008AD" w:rsidRPr="00C262D7">
        <w:rPr>
          <w:sz w:val="24"/>
        </w:rPr>
        <w:t xml:space="preserve">// </w:t>
      </w:r>
      <w:r w:rsidR="00D008AD">
        <w:rPr>
          <w:sz w:val="24"/>
        </w:rPr>
        <w:t>напряжение</w:t>
      </w:r>
      <w:r w:rsidR="00D008AD" w:rsidRPr="00C262D7">
        <w:rPr>
          <w:sz w:val="24"/>
        </w:rPr>
        <w:t xml:space="preserve"> нулевой последовательности</w:t>
      </w:r>
      <w:r w:rsidR="00D008AD">
        <w:rPr>
          <w:sz w:val="24"/>
        </w:rPr>
        <w:t xml:space="preserve"> 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U</w:t>
      </w:r>
      <w:r w:rsidRPr="00D008AD">
        <w:rPr>
          <w:sz w:val="24"/>
        </w:rPr>
        <w:t>1;</w:t>
      </w:r>
      <w:r w:rsidR="00D008AD" w:rsidRPr="00D008AD">
        <w:rPr>
          <w:sz w:val="24"/>
        </w:rPr>
        <w:t xml:space="preserve"> </w:t>
      </w:r>
      <w:r w:rsidR="00D008AD">
        <w:rPr>
          <w:sz w:val="24"/>
        </w:rPr>
        <w:tab/>
      </w:r>
      <w:r w:rsidR="00D008AD">
        <w:rPr>
          <w:sz w:val="24"/>
        </w:rPr>
        <w:tab/>
      </w:r>
      <w:r w:rsidR="00D008AD" w:rsidRPr="00C262D7">
        <w:rPr>
          <w:sz w:val="24"/>
        </w:rPr>
        <w:t xml:space="preserve">// </w:t>
      </w:r>
      <w:r w:rsidR="00D008AD">
        <w:rPr>
          <w:sz w:val="24"/>
        </w:rPr>
        <w:t>напряжение</w:t>
      </w:r>
      <w:r w:rsidR="00D008AD" w:rsidRPr="00C262D7">
        <w:rPr>
          <w:sz w:val="24"/>
        </w:rPr>
        <w:t xml:space="preserve"> </w:t>
      </w:r>
      <w:r w:rsidR="00D008AD">
        <w:rPr>
          <w:sz w:val="24"/>
        </w:rPr>
        <w:t>прямой</w:t>
      </w:r>
      <w:r w:rsidR="00D008AD" w:rsidRPr="00C262D7">
        <w:rPr>
          <w:sz w:val="24"/>
        </w:rPr>
        <w:t xml:space="preserve"> последовательности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U</w:t>
      </w:r>
      <w:r w:rsidRPr="00D008AD">
        <w:rPr>
          <w:sz w:val="24"/>
        </w:rPr>
        <w:t>2;</w:t>
      </w:r>
      <w:r w:rsidR="00D008AD" w:rsidRPr="00D008AD">
        <w:rPr>
          <w:sz w:val="24"/>
        </w:rPr>
        <w:t xml:space="preserve"> </w:t>
      </w:r>
      <w:r w:rsidR="00D008AD">
        <w:rPr>
          <w:sz w:val="24"/>
        </w:rPr>
        <w:tab/>
      </w:r>
      <w:r w:rsidR="00D008AD">
        <w:rPr>
          <w:sz w:val="24"/>
        </w:rPr>
        <w:tab/>
      </w:r>
      <w:r w:rsidR="00D008AD" w:rsidRPr="00C262D7">
        <w:rPr>
          <w:sz w:val="24"/>
        </w:rPr>
        <w:t xml:space="preserve">// </w:t>
      </w:r>
      <w:r w:rsidR="00D008AD">
        <w:rPr>
          <w:sz w:val="24"/>
        </w:rPr>
        <w:t>напряжение</w:t>
      </w:r>
      <w:r w:rsidR="00D008AD" w:rsidRPr="00C262D7">
        <w:rPr>
          <w:sz w:val="24"/>
        </w:rPr>
        <w:t xml:space="preserve"> </w:t>
      </w:r>
      <w:r w:rsidR="00D008AD">
        <w:rPr>
          <w:sz w:val="24"/>
        </w:rPr>
        <w:t>обратной</w:t>
      </w:r>
      <w:r w:rsidR="00D008AD" w:rsidRPr="00C262D7">
        <w:rPr>
          <w:sz w:val="24"/>
        </w:rPr>
        <w:t xml:space="preserve"> последовательности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I</w:t>
      </w:r>
      <w:r w:rsidRPr="00D008AD">
        <w:rPr>
          <w:sz w:val="24"/>
        </w:rPr>
        <w:t>0;</w:t>
      </w:r>
      <w:r w:rsidR="00D008AD" w:rsidRPr="00D008AD">
        <w:rPr>
          <w:sz w:val="24"/>
        </w:rPr>
        <w:t xml:space="preserve"> </w:t>
      </w:r>
      <w:r w:rsidR="00D008AD">
        <w:rPr>
          <w:sz w:val="24"/>
        </w:rPr>
        <w:tab/>
      </w:r>
      <w:r w:rsidR="00D008AD">
        <w:rPr>
          <w:sz w:val="24"/>
        </w:rPr>
        <w:tab/>
      </w:r>
      <w:r w:rsidR="00D008AD" w:rsidRPr="00C262D7">
        <w:rPr>
          <w:sz w:val="24"/>
        </w:rPr>
        <w:t xml:space="preserve">// </w:t>
      </w:r>
      <w:r w:rsidR="00D008AD">
        <w:rPr>
          <w:sz w:val="24"/>
        </w:rPr>
        <w:t xml:space="preserve">ток  </w:t>
      </w:r>
      <w:r w:rsidR="00D008AD" w:rsidRPr="00C262D7">
        <w:rPr>
          <w:sz w:val="24"/>
        </w:rPr>
        <w:t>нулевой последовательности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I</w:t>
      </w:r>
      <w:r w:rsidRPr="00D008AD">
        <w:rPr>
          <w:sz w:val="24"/>
        </w:rPr>
        <w:t>1;</w:t>
      </w:r>
      <w:r w:rsidR="00D008AD" w:rsidRPr="00D008AD">
        <w:rPr>
          <w:sz w:val="24"/>
        </w:rPr>
        <w:t xml:space="preserve"> </w:t>
      </w:r>
      <w:r w:rsidR="00D008AD">
        <w:rPr>
          <w:sz w:val="24"/>
        </w:rPr>
        <w:tab/>
      </w:r>
      <w:r w:rsidR="00D008AD">
        <w:rPr>
          <w:sz w:val="24"/>
        </w:rPr>
        <w:tab/>
      </w:r>
      <w:r w:rsidR="00D008AD" w:rsidRPr="00C262D7">
        <w:rPr>
          <w:sz w:val="24"/>
        </w:rPr>
        <w:t xml:space="preserve">// </w:t>
      </w:r>
      <w:r w:rsidR="00D008AD">
        <w:rPr>
          <w:sz w:val="24"/>
        </w:rPr>
        <w:t>ток  прямой</w:t>
      </w:r>
      <w:r w:rsidR="00D008AD" w:rsidRPr="00C262D7">
        <w:rPr>
          <w:sz w:val="24"/>
        </w:rPr>
        <w:t xml:space="preserve"> последовательности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I</w:t>
      </w:r>
      <w:r w:rsidRPr="00D008AD">
        <w:rPr>
          <w:sz w:val="24"/>
        </w:rPr>
        <w:t>2;</w:t>
      </w:r>
      <w:r w:rsidR="00D008AD" w:rsidRPr="00D008AD">
        <w:rPr>
          <w:sz w:val="24"/>
        </w:rPr>
        <w:t xml:space="preserve"> </w:t>
      </w:r>
      <w:r w:rsidR="00D008AD">
        <w:rPr>
          <w:sz w:val="24"/>
        </w:rPr>
        <w:tab/>
      </w:r>
      <w:r w:rsidR="00D008AD">
        <w:rPr>
          <w:sz w:val="24"/>
        </w:rPr>
        <w:tab/>
      </w:r>
      <w:r w:rsidR="00D008AD" w:rsidRPr="00C262D7">
        <w:rPr>
          <w:sz w:val="24"/>
        </w:rPr>
        <w:t xml:space="preserve">// </w:t>
      </w:r>
      <w:r w:rsidR="00D008AD">
        <w:rPr>
          <w:sz w:val="24"/>
        </w:rPr>
        <w:t>ток  обратной</w:t>
      </w:r>
      <w:r w:rsidR="00D008AD" w:rsidRPr="00C262D7">
        <w:rPr>
          <w:sz w:val="24"/>
        </w:rPr>
        <w:t xml:space="preserve"> последовательности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D008AD">
        <w:rPr>
          <w:sz w:val="24"/>
        </w:rPr>
        <w:t xml:space="preserve"> </w:t>
      </w:r>
      <w:r w:rsidRPr="00746997">
        <w:rPr>
          <w:sz w:val="24"/>
          <w:lang w:val="en-US"/>
        </w:rPr>
        <w:t>Cbush</w:t>
      </w:r>
      <w:r w:rsidRPr="00D008AD">
        <w:rPr>
          <w:sz w:val="24"/>
        </w:rPr>
        <w:t>[3];</w:t>
      </w:r>
      <w:r w:rsidRPr="00D008AD">
        <w:rPr>
          <w:sz w:val="24"/>
        </w:rPr>
        <w:tab/>
        <w:t xml:space="preserve">// </w:t>
      </w:r>
      <w:r w:rsidRPr="00746997">
        <w:rPr>
          <w:sz w:val="24"/>
        </w:rPr>
        <w:t>емкости</w:t>
      </w:r>
      <w:r w:rsidRPr="00D008AD">
        <w:rPr>
          <w:sz w:val="24"/>
        </w:rPr>
        <w:t xml:space="preserve"> </w:t>
      </w:r>
      <w:r w:rsidRPr="00746997">
        <w:rPr>
          <w:sz w:val="24"/>
        </w:rPr>
        <w:t>вводов</w:t>
      </w:r>
      <w:r w:rsidRPr="00D008AD">
        <w:rPr>
          <w:sz w:val="24"/>
        </w:rPr>
        <w:t xml:space="preserve">, </w:t>
      </w:r>
      <w:r w:rsidRPr="00746997">
        <w:rPr>
          <w:sz w:val="24"/>
        </w:rPr>
        <w:t>пФ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  <w:lang w:val="en-US"/>
        </w:rPr>
        <w:t>float</w:t>
      </w:r>
      <w:r w:rsidRPr="00BA7D3B">
        <w:rPr>
          <w:sz w:val="24"/>
          <w:lang w:val="en-US"/>
        </w:rPr>
        <w:t xml:space="preserve"> </w:t>
      </w:r>
      <w:r w:rsidRPr="00746997">
        <w:rPr>
          <w:sz w:val="24"/>
          <w:lang w:val="en-US"/>
        </w:rPr>
        <w:t>Tg</w:t>
      </w:r>
      <w:r w:rsidRPr="00BA7D3B">
        <w:rPr>
          <w:sz w:val="24"/>
          <w:lang w:val="en-US"/>
        </w:rPr>
        <w:t>_</w:t>
      </w:r>
      <w:r w:rsidRPr="00746997">
        <w:rPr>
          <w:sz w:val="24"/>
          <w:lang w:val="en-US"/>
        </w:rPr>
        <w:t>d</w:t>
      </w:r>
      <w:r w:rsidRPr="00BA7D3B">
        <w:rPr>
          <w:sz w:val="24"/>
          <w:lang w:val="en-US"/>
        </w:rPr>
        <w:t>[3];</w:t>
      </w:r>
      <w:r w:rsidRPr="00BA7D3B">
        <w:rPr>
          <w:sz w:val="24"/>
          <w:lang w:val="en-US"/>
        </w:rPr>
        <w:tab/>
      </w:r>
      <w:r w:rsidRPr="00BA7D3B">
        <w:rPr>
          <w:sz w:val="24"/>
          <w:lang w:val="en-US"/>
        </w:rPr>
        <w:tab/>
        <w:t xml:space="preserve">// </w:t>
      </w:r>
      <w:r w:rsidRPr="00746997">
        <w:rPr>
          <w:sz w:val="24"/>
          <w:lang w:val="en-US"/>
        </w:rPr>
        <w:t>tg</w:t>
      </w:r>
      <w:r w:rsidRPr="00BA7D3B">
        <w:rPr>
          <w:sz w:val="24"/>
          <w:lang w:val="en-US"/>
        </w:rPr>
        <w:t xml:space="preserve"> </w:t>
      </w:r>
      <w:r w:rsidRPr="00746997">
        <w:rPr>
          <w:sz w:val="24"/>
          <w:lang w:val="en-US"/>
        </w:rPr>
        <w:t>delta</w:t>
      </w:r>
      <w:r w:rsidRPr="00BA7D3B">
        <w:rPr>
          <w:sz w:val="24"/>
          <w:lang w:val="en-US"/>
        </w:rPr>
        <w:t xml:space="preserve"> </w:t>
      </w:r>
      <w:r w:rsidRPr="00746997">
        <w:rPr>
          <w:sz w:val="24"/>
        </w:rPr>
        <w:t>вводов</w:t>
      </w:r>
      <w:r w:rsidRPr="00BA7D3B">
        <w:rPr>
          <w:sz w:val="24"/>
          <w:lang w:val="en-US"/>
        </w:rPr>
        <w:t xml:space="preserve">? </w:t>
      </w:r>
      <w:r w:rsidRPr="00746997">
        <w:rPr>
          <w:sz w:val="24"/>
        </w:rPr>
        <w:t>%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 dCbush[3];</w:t>
      </w:r>
      <w:r w:rsidRPr="00746997">
        <w:rPr>
          <w:sz w:val="24"/>
        </w:rPr>
        <w:tab/>
        <w:t>// изменение емкости вводов, % от C_init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 dTg_d[3];</w:t>
      </w:r>
      <w:r w:rsidRPr="00746997">
        <w:rPr>
          <w:sz w:val="24"/>
        </w:rPr>
        <w:tab/>
        <w:t>// изменение tg delta вводов, %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 Iunb;</w:t>
      </w:r>
      <w:r w:rsidRPr="00746997">
        <w:rPr>
          <w:sz w:val="24"/>
        </w:rPr>
        <w:tab/>
      </w:r>
      <w:r w:rsidRPr="00746997">
        <w:rPr>
          <w:sz w:val="24"/>
        </w:rPr>
        <w:tab/>
        <w:t>// действующее значение 1-й гармоники тока небаланса, мА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 Phy_unb;</w:t>
      </w:r>
      <w:r w:rsidRPr="00746997">
        <w:rPr>
          <w:sz w:val="24"/>
        </w:rPr>
        <w:tab/>
        <w:t xml:space="preserve">// угол тока небаланса относительно тока ф.А, град 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 Tmk;</w:t>
      </w:r>
      <w:r w:rsidRPr="00746997">
        <w:rPr>
          <w:sz w:val="24"/>
        </w:rPr>
        <w:tab/>
      </w:r>
      <w:r w:rsidRPr="00746997">
        <w:rPr>
          <w:sz w:val="24"/>
        </w:rPr>
        <w:tab/>
        <w:t>// температура кристалла микроконтроллера</w:t>
      </w:r>
    </w:p>
    <w:p w:rsidR="00746997" w:rsidRPr="00746997" w:rsidRDefault="00746997" w:rsidP="00746997">
      <w:pPr>
        <w:spacing w:after="60"/>
        <w:ind w:firstLine="0"/>
        <w:jc w:val="left"/>
        <w:rPr>
          <w:sz w:val="24"/>
        </w:rPr>
      </w:pPr>
      <w:r w:rsidRPr="00746997">
        <w:rPr>
          <w:sz w:val="24"/>
        </w:rPr>
        <w:t>float Tamb;</w:t>
      </w:r>
      <w:r w:rsidRPr="00746997">
        <w:rPr>
          <w:sz w:val="24"/>
        </w:rPr>
        <w:tab/>
      </w:r>
      <w:r w:rsidRPr="00746997">
        <w:rPr>
          <w:sz w:val="24"/>
        </w:rPr>
        <w:tab/>
        <w:t>// температура окружающей среды</w:t>
      </w:r>
    </w:p>
    <w:p w:rsidR="00746997" w:rsidRPr="00BA7D3B" w:rsidRDefault="00746997" w:rsidP="00746997">
      <w:pPr>
        <w:spacing w:after="60"/>
        <w:ind w:firstLine="0"/>
        <w:jc w:val="left"/>
        <w:rPr>
          <w:sz w:val="24"/>
          <w:lang w:val="en-US"/>
        </w:rPr>
      </w:pPr>
      <w:r w:rsidRPr="00BA7D3B">
        <w:rPr>
          <w:sz w:val="24"/>
          <w:lang w:val="en-US"/>
        </w:rPr>
        <w:t>u32 res;</w:t>
      </w:r>
      <w:r w:rsidRPr="00BA7D3B">
        <w:rPr>
          <w:sz w:val="24"/>
          <w:lang w:val="en-US"/>
        </w:rPr>
        <w:tab/>
      </w:r>
      <w:r w:rsidR="00D008AD" w:rsidRPr="00BA7D3B">
        <w:rPr>
          <w:sz w:val="24"/>
          <w:lang w:val="en-US"/>
        </w:rPr>
        <w:tab/>
        <w:t xml:space="preserve">// </w:t>
      </w:r>
      <w:r w:rsidR="00D008AD">
        <w:rPr>
          <w:sz w:val="24"/>
        </w:rPr>
        <w:t>резервное</w:t>
      </w:r>
      <w:r w:rsidR="00D008AD" w:rsidRPr="00BA7D3B">
        <w:rPr>
          <w:sz w:val="24"/>
          <w:lang w:val="en-US"/>
        </w:rPr>
        <w:t xml:space="preserve"> </w:t>
      </w:r>
      <w:r w:rsidR="00D008AD">
        <w:rPr>
          <w:sz w:val="24"/>
        </w:rPr>
        <w:t>слово</w:t>
      </w:r>
    </w:p>
    <w:p w:rsidR="00746997" w:rsidRPr="00D008AD" w:rsidRDefault="00746997" w:rsidP="00746997">
      <w:pPr>
        <w:spacing w:after="60"/>
        <w:ind w:firstLine="0"/>
        <w:jc w:val="left"/>
        <w:rPr>
          <w:sz w:val="24"/>
          <w:lang w:val="en-US"/>
        </w:rPr>
      </w:pPr>
      <w:r w:rsidRPr="00D008AD">
        <w:rPr>
          <w:sz w:val="24"/>
          <w:lang w:val="en-US"/>
        </w:rPr>
        <w:t>}</w:t>
      </w:r>
      <w:r w:rsidRPr="00746997">
        <w:rPr>
          <w:sz w:val="24"/>
          <w:lang w:val="en-US"/>
        </w:rPr>
        <w:t>Bda</w:t>
      </w:r>
      <w:r w:rsidRPr="00D008AD">
        <w:rPr>
          <w:sz w:val="24"/>
          <w:lang w:val="en-US"/>
        </w:rPr>
        <w:t>_</w:t>
      </w:r>
      <w:r w:rsidRPr="00746997">
        <w:rPr>
          <w:sz w:val="24"/>
          <w:lang w:val="en-US"/>
        </w:rPr>
        <w:t>trend</w:t>
      </w:r>
      <w:r w:rsidRPr="00D008AD">
        <w:rPr>
          <w:sz w:val="24"/>
          <w:lang w:val="en-US"/>
        </w:rPr>
        <w:t>_</w:t>
      </w:r>
      <w:r w:rsidRPr="00746997">
        <w:rPr>
          <w:sz w:val="24"/>
          <w:lang w:val="en-US"/>
        </w:rPr>
        <w:t>struct</w:t>
      </w:r>
      <w:r w:rsidRPr="00D008AD">
        <w:rPr>
          <w:sz w:val="24"/>
          <w:lang w:val="en-US"/>
        </w:rPr>
        <w:t>;</w:t>
      </w:r>
      <w:r w:rsidRPr="00D008AD">
        <w:rPr>
          <w:sz w:val="24"/>
          <w:lang w:val="en-US"/>
        </w:rPr>
        <w:tab/>
        <w:t xml:space="preserve">// </w:t>
      </w:r>
      <w:r w:rsidRPr="00746997">
        <w:rPr>
          <w:sz w:val="24"/>
        </w:rPr>
        <w:t>итого</w:t>
      </w:r>
      <w:r w:rsidRPr="00D008AD">
        <w:rPr>
          <w:sz w:val="24"/>
          <w:lang w:val="en-US"/>
        </w:rPr>
        <w:t xml:space="preserve"> </w:t>
      </w:r>
      <w:r w:rsidRPr="00746997">
        <w:rPr>
          <w:sz w:val="24"/>
          <w:lang w:val="en-US"/>
        </w:rPr>
        <w:t>sizeof</w:t>
      </w:r>
      <w:r w:rsidRPr="00D008AD">
        <w:rPr>
          <w:sz w:val="24"/>
          <w:lang w:val="en-US"/>
        </w:rPr>
        <w:t>(</w:t>
      </w:r>
      <w:r w:rsidRPr="00746997">
        <w:rPr>
          <w:sz w:val="24"/>
          <w:lang w:val="en-US"/>
        </w:rPr>
        <w:t>Bda</w:t>
      </w:r>
      <w:r w:rsidRPr="00D008AD">
        <w:rPr>
          <w:sz w:val="24"/>
          <w:lang w:val="en-US"/>
        </w:rPr>
        <w:t>_</w:t>
      </w:r>
      <w:r w:rsidRPr="00746997">
        <w:rPr>
          <w:sz w:val="24"/>
          <w:lang w:val="en-US"/>
        </w:rPr>
        <w:t>trend</w:t>
      </w:r>
      <w:r w:rsidRPr="00D008AD">
        <w:rPr>
          <w:sz w:val="24"/>
          <w:lang w:val="en-US"/>
        </w:rPr>
        <w:t>_</w:t>
      </w:r>
      <w:r w:rsidRPr="00746997">
        <w:rPr>
          <w:sz w:val="24"/>
          <w:lang w:val="en-US"/>
        </w:rPr>
        <w:t>struct</w:t>
      </w:r>
      <w:r w:rsidRPr="00D008AD">
        <w:rPr>
          <w:sz w:val="24"/>
          <w:lang w:val="en-US"/>
        </w:rPr>
        <w:t>)=3</w:t>
      </w:r>
      <w:r w:rsidR="00D008AD" w:rsidRPr="00D008AD">
        <w:rPr>
          <w:sz w:val="24"/>
          <w:lang w:val="en-US"/>
        </w:rPr>
        <w:t>2</w:t>
      </w:r>
      <w:r w:rsidRPr="00D008AD">
        <w:rPr>
          <w:sz w:val="24"/>
          <w:lang w:val="en-US"/>
        </w:rPr>
        <w:t>*4=12</w:t>
      </w:r>
      <w:r w:rsidR="00D008AD" w:rsidRPr="00D008AD">
        <w:rPr>
          <w:sz w:val="24"/>
          <w:lang w:val="en-US"/>
        </w:rPr>
        <w:t>8</w:t>
      </w:r>
      <w:r w:rsidRPr="00D008AD">
        <w:rPr>
          <w:sz w:val="24"/>
          <w:lang w:val="en-US"/>
        </w:rPr>
        <w:t xml:space="preserve"> </w:t>
      </w:r>
      <w:r w:rsidRPr="00746997">
        <w:rPr>
          <w:sz w:val="24"/>
        </w:rPr>
        <w:t>байт</w:t>
      </w:r>
      <w:r w:rsidRPr="00D008AD">
        <w:rPr>
          <w:sz w:val="24"/>
          <w:lang w:val="en-US"/>
        </w:rPr>
        <w:t>.</w:t>
      </w:r>
    </w:p>
    <w:p w:rsidR="00464E48" w:rsidRPr="00D008AD" w:rsidRDefault="00464E48" w:rsidP="00464E48">
      <w:pPr>
        <w:spacing w:after="60"/>
        <w:ind w:firstLine="0"/>
        <w:jc w:val="left"/>
        <w:rPr>
          <w:sz w:val="24"/>
          <w:lang w:val="en-US"/>
        </w:rPr>
      </w:pPr>
    </w:p>
    <w:p w:rsidR="00464E48" w:rsidRPr="00D008AD" w:rsidRDefault="00464E48" w:rsidP="00464E48">
      <w:pPr>
        <w:spacing w:after="60"/>
        <w:ind w:firstLine="0"/>
        <w:jc w:val="left"/>
        <w:rPr>
          <w:sz w:val="24"/>
          <w:lang w:val="en-US"/>
        </w:rPr>
      </w:pPr>
    </w:p>
    <w:sectPr w:rsidR="00464E48" w:rsidRPr="00D008AD" w:rsidSect="00C6729F">
      <w:headerReference w:type="default" r:id="rId32"/>
      <w:footerReference w:type="default" r:id="rId33"/>
      <w:pgSz w:w="11906" w:h="16838"/>
      <w:pgMar w:top="1134" w:right="707" w:bottom="993" w:left="1276" w:header="720" w:footer="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0A9" w:rsidRDefault="004A00A9" w:rsidP="00057AB2">
      <w:r>
        <w:separator/>
      </w:r>
    </w:p>
  </w:endnote>
  <w:endnote w:type="continuationSeparator" w:id="0">
    <w:p w:rsidR="004A00A9" w:rsidRDefault="004A00A9" w:rsidP="0005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5E7" w:rsidRDefault="001275E7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 w:rsidR="0077550F">
      <w:rPr>
        <w:noProof/>
      </w:rPr>
      <w:t>2</w:t>
    </w:r>
    <w:r>
      <w:fldChar w:fldCharType="end"/>
    </w:r>
  </w:p>
  <w:p w:rsidR="001275E7" w:rsidRDefault="001275E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0A9" w:rsidRDefault="004A00A9" w:rsidP="00057AB2">
      <w:r>
        <w:separator/>
      </w:r>
    </w:p>
  </w:footnote>
  <w:footnote w:type="continuationSeparator" w:id="0">
    <w:p w:rsidR="004A00A9" w:rsidRDefault="004A00A9" w:rsidP="00057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5E7" w:rsidRPr="00035FE2" w:rsidRDefault="001275E7" w:rsidP="00035FE2">
    <w:pPr>
      <w:pStyle w:val="ae"/>
      <w:jc w:val="right"/>
      <w:rPr>
        <w:sz w:val="20"/>
      </w:rPr>
    </w:pPr>
    <w:r w:rsidRPr="00035FE2">
      <w:rPr>
        <w:sz w:val="20"/>
      </w:rPr>
      <w:t>АВМР.426431.0</w:t>
    </w:r>
    <w:r>
      <w:rPr>
        <w:sz w:val="20"/>
      </w:rPr>
      <w:t>22-03</w:t>
    </w:r>
    <w:r w:rsidRPr="00035FE2">
      <w:rPr>
        <w:sz w:val="20"/>
      </w:rPr>
      <w:t xml:space="preserve"> Д</w:t>
    </w:r>
    <w:r>
      <w:rPr>
        <w:sz w:val="20"/>
      </w:rPr>
      <w:t>2</w:t>
    </w:r>
  </w:p>
  <w:p w:rsidR="001275E7" w:rsidRPr="00035FE2" w:rsidRDefault="001275E7" w:rsidP="00035FE2">
    <w:pPr>
      <w:pStyle w:val="ae"/>
      <w:jc w:val="right"/>
      <w:rPr>
        <w:sz w:val="20"/>
      </w:rPr>
    </w:pPr>
    <w:r>
      <w:rPr>
        <w:sz w:val="20"/>
      </w:rPr>
      <w:t>АВТУК. Модули</w:t>
    </w:r>
    <w:r w:rsidRPr="00035FE2">
      <w:rPr>
        <w:sz w:val="20"/>
      </w:rPr>
      <w:t xml:space="preserve"> </w:t>
    </w:r>
    <w:r>
      <w:rPr>
        <w:sz w:val="20"/>
      </w:rPr>
      <w:t>84 и МНК3</w:t>
    </w:r>
    <w:r w:rsidRPr="00035FE2">
      <w:rPr>
        <w:sz w:val="20"/>
      </w:rPr>
      <w:t xml:space="preserve">. </w:t>
    </w:r>
    <w:r w:rsidRPr="003F77AE">
      <w:rPr>
        <w:sz w:val="20"/>
      </w:rPr>
      <w:t>Конфигурирование и наладка</w:t>
    </w:r>
    <w:r w:rsidRPr="00035FE2">
      <w:rPr>
        <w:sz w:val="20"/>
      </w:rPr>
      <w:t xml:space="preserve"> </w:t>
    </w:r>
  </w:p>
  <w:p w:rsidR="001275E7" w:rsidRPr="00480DF1" w:rsidRDefault="001275E7" w:rsidP="00035FE2">
    <w:pPr>
      <w:pStyle w:val="ae"/>
      <w:jc w:val="right"/>
      <w:rPr>
        <w:sz w:val="20"/>
      </w:rPr>
    </w:pPr>
    <w:r w:rsidRPr="00035FE2">
      <w:rPr>
        <w:sz w:val="20"/>
      </w:rPr>
      <w:t xml:space="preserve">Ред. </w:t>
    </w:r>
    <w:r w:rsidRPr="00480DF1">
      <w:rPr>
        <w:sz w:val="20"/>
      </w:rPr>
      <w:t>2.</w:t>
    </w:r>
    <w:r>
      <w:rPr>
        <w:sz w:val="20"/>
      </w:rPr>
      <w:t>3</w:t>
    </w:r>
    <w:r w:rsidRPr="00035FE2">
      <w:rPr>
        <w:sz w:val="20"/>
      </w:rPr>
      <w:t xml:space="preserve">. Автор: </w:t>
    </w:r>
    <w:r>
      <w:rPr>
        <w:sz w:val="20"/>
      </w:rPr>
      <w:t>Цфасман Г.М. 18.0</w:t>
    </w:r>
    <w:r w:rsidRPr="00480DF1">
      <w:rPr>
        <w:sz w:val="20"/>
      </w:rPr>
      <w:t>9</w:t>
    </w:r>
    <w:r>
      <w:rPr>
        <w:sz w:val="20"/>
      </w:rPr>
      <w:t>.20</w:t>
    </w:r>
    <w:r w:rsidRPr="00480DF1">
      <w:rPr>
        <w:sz w:val="20"/>
      </w:rPr>
      <w:t>20</w:t>
    </w:r>
  </w:p>
  <w:p w:rsidR="001275E7" w:rsidRPr="009139DC" w:rsidRDefault="001275E7" w:rsidP="00057AB2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5F7"/>
    <w:multiLevelType w:val="hybridMultilevel"/>
    <w:tmpl w:val="A978FD48"/>
    <w:lvl w:ilvl="0" w:tplc="B04E5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535F27"/>
    <w:multiLevelType w:val="hybridMultilevel"/>
    <w:tmpl w:val="623857AC"/>
    <w:lvl w:ilvl="0" w:tplc="46242942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20910187"/>
    <w:multiLevelType w:val="hybridMultilevel"/>
    <w:tmpl w:val="CB089222"/>
    <w:lvl w:ilvl="0" w:tplc="46242942">
      <w:start w:val="1"/>
      <w:numFmt w:val="bullet"/>
      <w:lvlText w:val="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">
    <w:nsid w:val="21252E35"/>
    <w:multiLevelType w:val="hybridMultilevel"/>
    <w:tmpl w:val="B4467838"/>
    <w:lvl w:ilvl="0" w:tplc="041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>
    <w:nsid w:val="327C756C"/>
    <w:multiLevelType w:val="multilevel"/>
    <w:tmpl w:val="02BA11F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5">
    <w:nsid w:val="53220057"/>
    <w:multiLevelType w:val="hybridMultilevel"/>
    <w:tmpl w:val="01F6B6BA"/>
    <w:lvl w:ilvl="0" w:tplc="46B294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80500ED"/>
    <w:multiLevelType w:val="hybridMultilevel"/>
    <w:tmpl w:val="50BA6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autoHyphenation/>
  <w:hyphenationZone w:val="357"/>
  <w:doNotHyphenateCaps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FF"/>
    <w:rsid w:val="00000531"/>
    <w:rsid w:val="00003AC8"/>
    <w:rsid w:val="000071C3"/>
    <w:rsid w:val="0001122E"/>
    <w:rsid w:val="00011348"/>
    <w:rsid w:val="000119A2"/>
    <w:rsid w:val="00012CA6"/>
    <w:rsid w:val="0001382E"/>
    <w:rsid w:val="000147CF"/>
    <w:rsid w:val="00017D29"/>
    <w:rsid w:val="00020CC9"/>
    <w:rsid w:val="00021CB9"/>
    <w:rsid w:val="00021F74"/>
    <w:rsid w:val="00023283"/>
    <w:rsid w:val="00025919"/>
    <w:rsid w:val="000270DB"/>
    <w:rsid w:val="00030575"/>
    <w:rsid w:val="00031091"/>
    <w:rsid w:val="00031FD7"/>
    <w:rsid w:val="000324BB"/>
    <w:rsid w:val="00035FE2"/>
    <w:rsid w:val="00037A59"/>
    <w:rsid w:val="00047B07"/>
    <w:rsid w:val="000509C5"/>
    <w:rsid w:val="0005422E"/>
    <w:rsid w:val="0005663F"/>
    <w:rsid w:val="00057AB2"/>
    <w:rsid w:val="00061075"/>
    <w:rsid w:val="000649C6"/>
    <w:rsid w:val="0006614C"/>
    <w:rsid w:val="00067005"/>
    <w:rsid w:val="00067E99"/>
    <w:rsid w:val="00073DD5"/>
    <w:rsid w:val="0007467C"/>
    <w:rsid w:val="00080ABA"/>
    <w:rsid w:val="00082BCD"/>
    <w:rsid w:val="000840EC"/>
    <w:rsid w:val="00086BBE"/>
    <w:rsid w:val="0009082F"/>
    <w:rsid w:val="00090AF7"/>
    <w:rsid w:val="000926C8"/>
    <w:rsid w:val="00094AE2"/>
    <w:rsid w:val="0009547D"/>
    <w:rsid w:val="000A1D91"/>
    <w:rsid w:val="000A22B3"/>
    <w:rsid w:val="000A3D4D"/>
    <w:rsid w:val="000A7D65"/>
    <w:rsid w:val="000B0A27"/>
    <w:rsid w:val="000B310A"/>
    <w:rsid w:val="000B397B"/>
    <w:rsid w:val="000B5008"/>
    <w:rsid w:val="000B777C"/>
    <w:rsid w:val="000B7C09"/>
    <w:rsid w:val="000C14D3"/>
    <w:rsid w:val="000C166F"/>
    <w:rsid w:val="000C344D"/>
    <w:rsid w:val="000C4B53"/>
    <w:rsid w:val="000C51F1"/>
    <w:rsid w:val="000C657E"/>
    <w:rsid w:val="000C6C14"/>
    <w:rsid w:val="000C7267"/>
    <w:rsid w:val="000C766A"/>
    <w:rsid w:val="000C7FB4"/>
    <w:rsid w:val="000D3A5C"/>
    <w:rsid w:val="000D7B6B"/>
    <w:rsid w:val="000E06CA"/>
    <w:rsid w:val="000E3273"/>
    <w:rsid w:val="000E38B6"/>
    <w:rsid w:val="000E6068"/>
    <w:rsid w:val="000E6563"/>
    <w:rsid w:val="000F3019"/>
    <w:rsid w:val="000F518B"/>
    <w:rsid w:val="000F7E8E"/>
    <w:rsid w:val="001107F0"/>
    <w:rsid w:val="00111246"/>
    <w:rsid w:val="001119B0"/>
    <w:rsid w:val="001127AA"/>
    <w:rsid w:val="0011400E"/>
    <w:rsid w:val="00114458"/>
    <w:rsid w:val="001168E0"/>
    <w:rsid w:val="00120AC2"/>
    <w:rsid w:val="00124672"/>
    <w:rsid w:val="00126B2C"/>
    <w:rsid w:val="001275E7"/>
    <w:rsid w:val="00132E22"/>
    <w:rsid w:val="001358CE"/>
    <w:rsid w:val="001434BD"/>
    <w:rsid w:val="00143CFD"/>
    <w:rsid w:val="00150148"/>
    <w:rsid w:val="00150D93"/>
    <w:rsid w:val="00150EF3"/>
    <w:rsid w:val="00151180"/>
    <w:rsid w:val="00155571"/>
    <w:rsid w:val="001568AB"/>
    <w:rsid w:val="00157925"/>
    <w:rsid w:val="00157C1B"/>
    <w:rsid w:val="00157E30"/>
    <w:rsid w:val="00157E3A"/>
    <w:rsid w:val="00167805"/>
    <w:rsid w:val="001737BC"/>
    <w:rsid w:val="00175E0F"/>
    <w:rsid w:val="001800AC"/>
    <w:rsid w:val="001804F2"/>
    <w:rsid w:val="00192D74"/>
    <w:rsid w:val="001A0916"/>
    <w:rsid w:val="001A6466"/>
    <w:rsid w:val="001A6C9C"/>
    <w:rsid w:val="001B0520"/>
    <w:rsid w:val="001B3716"/>
    <w:rsid w:val="001C24E2"/>
    <w:rsid w:val="001D4128"/>
    <w:rsid w:val="001D5CF0"/>
    <w:rsid w:val="001D67ED"/>
    <w:rsid w:val="001E0C0B"/>
    <w:rsid w:val="001E4C89"/>
    <w:rsid w:val="001E50D7"/>
    <w:rsid w:val="001E7274"/>
    <w:rsid w:val="001E74E5"/>
    <w:rsid w:val="001F09A9"/>
    <w:rsid w:val="001F244B"/>
    <w:rsid w:val="001F5259"/>
    <w:rsid w:val="001F53F0"/>
    <w:rsid w:val="001F61B4"/>
    <w:rsid w:val="00200F5F"/>
    <w:rsid w:val="00201676"/>
    <w:rsid w:val="0020182C"/>
    <w:rsid w:val="00202778"/>
    <w:rsid w:val="0020475B"/>
    <w:rsid w:val="00210427"/>
    <w:rsid w:val="00211352"/>
    <w:rsid w:val="002127E9"/>
    <w:rsid w:val="00213549"/>
    <w:rsid w:val="00214964"/>
    <w:rsid w:val="0021638A"/>
    <w:rsid w:val="002206D2"/>
    <w:rsid w:val="0022424C"/>
    <w:rsid w:val="00224319"/>
    <w:rsid w:val="0022628B"/>
    <w:rsid w:val="00226AC2"/>
    <w:rsid w:val="00236489"/>
    <w:rsid w:val="0024019E"/>
    <w:rsid w:val="00240481"/>
    <w:rsid w:val="00240B03"/>
    <w:rsid w:val="002449CD"/>
    <w:rsid w:val="0024666B"/>
    <w:rsid w:val="00253A47"/>
    <w:rsid w:val="00254917"/>
    <w:rsid w:val="002558E6"/>
    <w:rsid w:val="00260BFC"/>
    <w:rsid w:val="002613DC"/>
    <w:rsid w:val="0026545C"/>
    <w:rsid w:val="00270A0A"/>
    <w:rsid w:val="00273022"/>
    <w:rsid w:val="00273E09"/>
    <w:rsid w:val="00275765"/>
    <w:rsid w:val="00282C1A"/>
    <w:rsid w:val="00286309"/>
    <w:rsid w:val="00293964"/>
    <w:rsid w:val="002949FB"/>
    <w:rsid w:val="002A246B"/>
    <w:rsid w:val="002A737B"/>
    <w:rsid w:val="002A7E70"/>
    <w:rsid w:val="002B2182"/>
    <w:rsid w:val="002B3A6F"/>
    <w:rsid w:val="002B6D72"/>
    <w:rsid w:val="002C5234"/>
    <w:rsid w:val="002C7696"/>
    <w:rsid w:val="002D0EDA"/>
    <w:rsid w:val="002D6F00"/>
    <w:rsid w:val="002D789E"/>
    <w:rsid w:val="002E1BB8"/>
    <w:rsid w:val="002E2AE1"/>
    <w:rsid w:val="002E3C2D"/>
    <w:rsid w:val="002E41E2"/>
    <w:rsid w:val="002E4D7F"/>
    <w:rsid w:val="002E5A12"/>
    <w:rsid w:val="002F1326"/>
    <w:rsid w:val="002F3109"/>
    <w:rsid w:val="002F3A0C"/>
    <w:rsid w:val="003020C8"/>
    <w:rsid w:val="00303C4B"/>
    <w:rsid w:val="00304488"/>
    <w:rsid w:val="003052B0"/>
    <w:rsid w:val="00306BBB"/>
    <w:rsid w:val="00306E17"/>
    <w:rsid w:val="003121F6"/>
    <w:rsid w:val="00313C84"/>
    <w:rsid w:val="00321DA3"/>
    <w:rsid w:val="00332C5A"/>
    <w:rsid w:val="00333EB1"/>
    <w:rsid w:val="003355D2"/>
    <w:rsid w:val="00335FBE"/>
    <w:rsid w:val="00340979"/>
    <w:rsid w:val="0034522A"/>
    <w:rsid w:val="00347B4F"/>
    <w:rsid w:val="00350DA4"/>
    <w:rsid w:val="003551FF"/>
    <w:rsid w:val="003559C4"/>
    <w:rsid w:val="003609CA"/>
    <w:rsid w:val="00362220"/>
    <w:rsid w:val="0036322C"/>
    <w:rsid w:val="003635B0"/>
    <w:rsid w:val="0036569A"/>
    <w:rsid w:val="0037407D"/>
    <w:rsid w:val="00374675"/>
    <w:rsid w:val="00376190"/>
    <w:rsid w:val="00376777"/>
    <w:rsid w:val="00380C9D"/>
    <w:rsid w:val="00382FC3"/>
    <w:rsid w:val="00384479"/>
    <w:rsid w:val="003915CC"/>
    <w:rsid w:val="0039620D"/>
    <w:rsid w:val="0039740D"/>
    <w:rsid w:val="003A0A8A"/>
    <w:rsid w:val="003A381A"/>
    <w:rsid w:val="003A5353"/>
    <w:rsid w:val="003B0281"/>
    <w:rsid w:val="003B0CCC"/>
    <w:rsid w:val="003B138B"/>
    <w:rsid w:val="003B1DBA"/>
    <w:rsid w:val="003B1F60"/>
    <w:rsid w:val="003B2F44"/>
    <w:rsid w:val="003B30CB"/>
    <w:rsid w:val="003B5B92"/>
    <w:rsid w:val="003B644F"/>
    <w:rsid w:val="003B7F4D"/>
    <w:rsid w:val="003C11CE"/>
    <w:rsid w:val="003C3A13"/>
    <w:rsid w:val="003C3E6A"/>
    <w:rsid w:val="003C6EA0"/>
    <w:rsid w:val="003D45FF"/>
    <w:rsid w:val="003D5188"/>
    <w:rsid w:val="003D70F5"/>
    <w:rsid w:val="003E5B54"/>
    <w:rsid w:val="003E6199"/>
    <w:rsid w:val="003F2B40"/>
    <w:rsid w:val="003F40AA"/>
    <w:rsid w:val="003F635D"/>
    <w:rsid w:val="003F74AF"/>
    <w:rsid w:val="003F77AE"/>
    <w:rsid w:val="0040400A"/>
    <w:rsid w:val="00404D12"/>
    <w:rsid w:val="0041215F"/>
    <w:rsid w:val="0041639A"/>
    <w:rsid w:val="00416EE4"/>
    <w:rsid w:val="00423A9B"/>
    <w:rsid w:val="004260C7"/>
    <w:rsid w:val="00426706"/>
    <w:rsid w:val="00426A9F"/>
    <w:rsid w:val="004304BE"/>
    <w:rsid w:val="004305A3"/>
    <w:rsid w:val="00430D69"/>
    <w:rsid w:val="004329BB"/>
    <w:rsid w:val="00435959"/>
    <w:rsid w:val="0044351F"/>
    <w:rsid w:val="00444713"/>
    <w:rsid w:val="00450394"/>
    <w:rsid w:val="00450FC1"/>
    <w:rsid w:val="00463573"/>
    <w:rsid w:val="00464E48"/>
    <w:rsid w:val="00464EA6"/>
    <w:rsid w:val="00474BEF"/>
    <w:rsid w:val="00475571"/>
    <w:rsid w:val="00480DF1"/>
    <w:rsid w:val="004861BA"/>
    <w:rsid w:val="00487BE2"/>
    <w:rsid w:val="00490C5B"/>
    <w:rsid w:val="00491E86"/>
    <w:rsid w:val="004940BB"/>
    <w:rsid w:val="00497DC7"/>
    <w:rsid w:val="004A00A9"/>
    <w:rsid w:val="004A10E9"/>
    <w:rsid w:val="004A3A47"/>
    <w:rsid w:val="004A45EF"/>
    <w:rsid w:val="004A4D74"/>
    <w:rsid w:val="004A6519"/>
    <w:rsid w:val="004A70E8"/>
    <w:rsid w:val="004B0945"/>
    <w:rsid w:val="004B2704"/>
    <w:rsid w:val="004B3256"/>
    <w:rsid w:val="004C36EE"/>
    <w:rsid w:val="004C3E03"/>
    <w:rsid w:val="004C5966"/>
    <w:rsid w:val="004C6D2D"/>
    <w:rsid w:val="004D1404"/>
    <w:rsid w:val="004D6334"/>
    <w:rsid w:val="004E0B87"/>
    <w:rsid w:val="004E0DE1"/>
    <w:rsid w:val="004F53B6"/>
    <w:rsid w:val="004F6993"/>
    <w:rsid w:val="004F7EFC"/>
    <w:rsid w:val="00505572"/>
    <w:rsid w:val="00505CA9"/>
    <w:rsid w:val="00511571"/>
    <w:rsid w:val="00511AA2"/>
    <w:rsid w:val="00515EC8"/>
    <w:rsid w:val="0052266D"/>
    <w:rsid w:val="00524641"/>
    <w:rsid w:val="00525EC6"/>
    <w:rsid w:val="00525F3D"/>
    <w:rsid w:val="005279DA"/>
    <w:rsid w:val="00530304"/>
    <w:rsid w:val="0053175C"/>
    <w:rsid w:val="00536218"/>
    <w:rsid w:val="005468C1"/>
    <w:rsid w:val="00554EAF"/>
    <w:rsid w:val="00556E70"/>
    <w:rsid w:val="00557F00"/>
    <w:rsid w:val="0056141D"/>
    <w:rsid w:val="005631AE"/>
    <w:rsid w:val="00563C01"/>
    <w:rsid w:val="00566CCD"/>
    <w:rsid w:val="00570B06"/>
    <w:rsid w:val="00570CA9"/>
    <w:rsid w:val="005759B5"/>
    <w:rsid w:val="00581E73"/>
    <w:rsid w:val="0058395B"/>
    <w:rsid w:val="005839CC"/>
    <w:rsid w:val="005963DB"/>
    <w:rsid w:val="005A25A0"/>
    <w:rsid w:val="005B00BB"/>
    <w:rsid w:val="005B06D4"/>
    <w:rsid w:val="005B0E3D"/>
    <w:rsid w:val="005B42AA"/>
    <w:rsid w:val="005B468A"/>
    <w:rsid w:val="005B4DAB"/>
    <w:rsid w:val="005C0164"/>
    <w:rsid w:val="005C0AC2"/>
    <w:rsid w:val="005C121D"/>
    <w:rsid w:val="005C574B"/>
    <w:rsid w:val="005D0D90"/>
    <w:rsid w:val="005D1113"/>
    <w:rsid w:val="005D1B26"/>
    <w:rsid w:val="005D79F8"/>
    <w:rsid w:val="005E3353"/>
    <w:rsid w:val="005F0EA1"/>
    <w:rsid w:val="005F40FA"/>
    <w:rsid w:val="005F51FD"/>
    <w:rsid w:val="005F52EF"/>
    <w:rsid w:val="005F7793"/>
    <w:rsid w:val="00600F11"/>
    <w:rsid w:val="00603DFA"/>
    <w:rsid w:val="006050AB"/>
    <w:rsid w:val="006053B6"/>
    <w:rsid w:val="0060734A"/>
    <w:rsid w:val="00612FE5"/>
    <w:rsid w:val="006170FE"/>
    <w:rsid w:val="00620F19"/>
    <w:rsid w:val="00621155"/>
    <w:rsid w:val="006231AB"/>
    <w:rsid w:val="006318F3"/>
    <w:rsid w:val="0063291A"/>
    <w:rsid w:val="006338A6"/>
    <w:rsid w:val="00633D0A"/>
    <w:rsid w:val="00640A5A"/>
    <w:rsid w:val="00640FCB"/>
    <w:rsid w:val="0064759B"/>
    <w:rsid w:val="006478AB"/>
    <w:rsid w:val="00651210"/>
    <w:rsid w:val="00657097"/>
    <w:rsid w:val="006608F6"/>
    <w:rsid w:val="00666CF7"/>
    <w:rsid w:val="00667603"/>
    <w:rsid w:val="00667B85"/>
    <w:rsid w:val="0067071F"/>
    <w:rsid w:val="006732DB"/>
    <w:rsid w:val="00673C70"/>
    <w:rsid w:val="00677D96"/>
    <w:rsid w:val="00681ADF"/>
    <w:rsid w:val="0068226E"/>
    <w:rsid w:val="00686D13"/>
    <w:rsid w:val="00691157"/>
    <w:rsid w:val="00693D44"/>
    <w:rsid w:val="00694635"/>
    <w:rsid w:val="00695D2D"/>
    <w:rsid w:val="00697CA1"/>
    <w:rsid w:val="006A4815"/>
    <w:rsid w:val="006A7EA1"/>
    <w:rsid w:val="006B4468"/>
    <w:rsid w:val="006C0278"/>
    <w:rsid w:val="006C4569"/>
    <w:rsid w:val="006C5886"/>
    <w:rsid w:val="006C60A0"/>
    <w:rsid w:val="006D3508"/>
    <w:rsid w:val="006D56B0"/>
    <w:rsid w:val="006D6454"/>
    <w:rsid w:val="006D6591"/>
    <w:rsid w:val="006D6DB2"/>
    <w:rsid w:val="006E1943"/>
    <w:rsid w:val="006E4C93"/>
    <w:rsid w:val="006E58A5"/>
    <w:rsid w:val="006E5F5B"/>
    <w:rsid w:val="006E6992"/>
    <w:rsid w:val="006E798E"/>
    <w:rsid w:val="006F36D1"/>
    <w:rsid w:val="006F6C92"/>
    <w:rsid w:val="00700C2A"/>
    <w:rsid w:val="007011BE"/>
    <w:rsid w:val="00701FA0"/>
    <w:rsid w:val="0070498B"/>
    <w:rsid w:val="00705B34"/>
    <w:rsid w:val="0072022F"/>
    <w:rsid w:val="00720DF7"/>
    <w:rsid w:val="00721D64"/>
    <w:rsid w:val="007255D6"/>
    <w:rsid w:val="00725986"/>
    <w:rsid w:val="007356BC"/>
    <w:rsid w:val="00746997"/>
    <w:rsid w:val="0074792A"/>
    <w:rsid w:val="0075138F"/>
    <w:rsid w:val="007550DE"/>
    <w:rsid w:val="00760B51"/>
    <w:rsid w:val="00763566"/>
    <w:rsid w:val="00764A82"/>
    <w:rsid w:val="00766624"/>
    <w:rsid w:val="007666B0"/>
    <w:rsid w:val="007706CD"/>
    <w:rsid w:val="007708DC"/>
    <w:rsid w:val="00773A6E"/>
    <w:rsid w:val="00774987"/>
    <w:rsid w:val="0077550F"/>
    <w:rsid w:val="007764A1"/>
    <w:rsid w:val="007805F7"/>
    <w:rsid w:val="00780E62"/>
    <w:rsid w:val="0078792D"/>
    <w:rsid w:val="007A15EE"/>
    <w:rsid w:val="007A67A8"/>
    <w:rsid w:val="007B0960"/>
    <w:rsid w:val="007B1310"/>
    <w:rsid w:val="007B6DEE"/>
    <w:rsid w:val="007B75DF"/>
    <w:rsid w:val="007C30D6"/>
    <w:rsid w:val="007C735D"/>
    <w:rsid w:val="007D2260"/>
    <w:rsid w:val="007D5496"/>
    <w:rsid w:val="007D67C1"/>
    <w:rsid w:val="007E25DE"/>
    <w:rsid w:val="007E770B"/>
    <w:rsid w:val="007F113C"/>
    <w:rsid w:val="007F1C02"/>
    <w:rsid w:val="007F3B35"/>
    <w:rsid w:val="007F5748"/>
    <w:rsid w:val="007F660C"/>
    <w:rsid w:val="007F7351"/>
    <w:rsid w:val="0080037C"/>
    <w:rsid w:val="00803252"/>
    <w:rsid w:val="00804AF4"/>
    <w:rsid w:val="00805979"/>
    <w:rsid w:val="008070D8"/>
    <w:rsid w:val="0081087D"/>
    <w:rsid w:val="0081307E"/>
    <w:rsid w:val="00814E10"/>
    <w:rsid w:val="0082011A"/>
    <w:rsid w:val="0082012E"/>
    <w:rsid w:val="00822CFE"/>
    <w:rsid w:val="00824754"/>
    <w:rsid w:val="00825825"/>
    <w:rsid w:val="00825DC4"/>
    <w:rsid w:val="00830833"/>
    <w:rsid w:val="0083175E"/>
    <w:rsid w:val="00836FC5"/>
    <w:rsid w:val="00842F47"/>
    <w:rsid w:val="0084459F"/>
    <w:rsid w:val="00847B0F"/>
    <w:rsid w:val="00851EF1"/>
    <w:rsid w:val="0086014C"/>
    <w:rsid w:val="00861D9B"/>
    <w:rsid w:val="00861FD6"/>
    <w:rsid w:val="008647AF"/>
    <w:rsid w:val="008664F3"/>
    <w:rsid w:val="00866727"/>
    <w:rsid w:val="00871842"/>
    <w:rsid w:val="00872C66"/>
    <w:rsid w:val="00874716"/>
    <w:rsid w:val="00874E18"/>
    <w:rsid w:val="00874EAA"/>
    <w:rsid w:val="00880A06"/>
    <w:rsid w:val="00881B40"/>
    <w:rsid w:val="008876C9"/>
    <w:rsid w:val="00893BD0"/>
    <w:rsid w:val="008967D5"/>
    <w:rsid w:val="008A371E"/>
    <w:rsid w:val="008A4E30"/>
    <w:rsid w:val="008B63B6"/>
    <w:rsid w:val="008C0773"/>
    <w:rsid w:val="008C33CA"/>
    <w:rsid w:val="008D1036"/>
    <w:rsid w:val="008D2291"/>
    <w:rsid w:val="008E14C1"/>
    <w:rsid w:val="008E4262"/>
    <w:rsid w:val="008E5DAC"/>
    <w:rsid w:val="008F045F"/>
    <w:rsid w:val="008F261C"/>
    <w:rsid w:val="008F31B6"/>
    <w:rsid w:val="00901DEF"/>
    <w:rsid w:val="009109AB"/>
    <w:rsid w:val="009139DC"/>
    <w:rsid w:val="009177C1"/>
    <w:rsid w:val="00923F72"/>
    <w:rsid w:val="00925F1F"/>
    <w:rsid w:val="009303FE"/>
    <w:rsid w:val="00931C1E"/>
    <w:rsid w:val="00931CB8"/>
    <w:rsid w:val="0093378D"/>
    <w:rsid w:val="009372CF"/>
    <w:rsid w:val="00937653"/>
    <w:rsid w:val="009419FB"/>
    <w:rsid w:val="0094273C"/>
    <w:rsid w:val="009450C5"/>
    <w:rsid w:val="0096026C"/>
    <w:rsid w:val="00960A03"/>
    <w:rsid w:val="00965514"/>
    <w:rsid w:val="009673B6"/>
    <w:rsid w:val="00975BBB"/>
    <w:rsid w:val="00980955"/>
    <w:rsid w:val="00980A5D"/>
    <w:rsid w:val="00980C20"/>
    <w:rsid w:val="0098102D"/>
    <w:rsid w:val="009849DE"/>
    <w:rsid w:val="009862A9"/>
    <w:rsid w:val="00986B85"/>
    <w:rsid w:val="00987BF7"/>
    <w:rsid w:val="00987E3D"/>
    <w:rsid w:val="0099291E"/>
    <w:rsid w:val="0099368F"/>
    <w:rsid w:val="009936C2"/>
    <w:rsid w:val="00993742"/>
    <w:rsid w:val="009939FC"/>
    <w:rsid w:val="00995817"/>
    <w:rsid w:val="0099685F"/>
    <w:rsid w:val="00997442"/>
    <w:rsid w:val="009A049B"/>
    <w:rsid w:val="009A2718"/>
    <w:rsid w:val="009A2F2D"/>
    <w:rsid w:val="009A3E21"/>
    <w:rsid w:val="009B2B95"/>
    <w:rsid w:val="009B51D4"/>
    <w:rsid w:val="009B54E8"/>
    <w:rsid w:val="009B62C1"/>
    <w:rsid w:val="009C12D7"/>
    <w:rsid w:val="009C41A7"/>
    <w:rsid w:val="009C6080"/>
    <w:rsid w:val="009D548F"/>
    <w:rsid w:val="009E129A"/>
    <w:rsid w:val="009E61D4"/>
    <w:rsid w:val="009F0043"/>
    <w:rsid w:val="009F0C02"/>
    <w:rsid w:val="009F43A3"/>
    <w:rsid w:val="009F57A2"/>
    <w:rsid w:val="00A01598"/>
    <w:rsid w:val="00A01E95"/>
    <w:rsid w:val="00A06587"/>
    <w:rsid w:val="00A07096"/>
    <w:rsid w:val="00A12858"/>
    <w:rsid w:val="00A137B1"/>
    <w:rsid w:val="00A15FE4"/>
    <w:rsid w:val="00A16FA6"/>
    <w:rsid w:val="00A2024D"/>
    <w:rsid w:val="00A207FA"/>
    <w:rsid w:val="00A23045"/>
    <w:rsid w:val="00A331FA"/>
    <w:rsid w:val="00A347C1"/>
    <w:rsid w:val="00A37A14"/>
    <w:rsid w:val="00A44196"/>
    <w:rsid w:val="00A44877"/>
    <w:rsid w:val="00A44C91"/>
    <w:rsid w:val="00A46FCE"/>
    <w:rsid w:val="00A47C71"/>
    <w:rsid w:val="00A47F9F"/>
    <w:rsid w:val="00A54AB3"/>
    <w:rsid w:val="00A61B3D"/>
    <w:rsid w:val="00A66D14"/>
    <w:rsid w:val="00A719D5"/>
    <w:rsid w:val="00A74496"/>
    <w:rsid w:val="00A747CA"/>
    <w:rsid w:val="00A75C80"/>
    <w:rsid w:val="00A86FD8"/>
    <w:rsid w:val="00A873D7"/>
    <w:rsid w:val="00A8759D"/>
    <w:rsid w:val="00A939DD"/>
    <w:rsid w:val="00A946DA"/>
    <w:rsid w:val="00A976E5"/>
    <w:rsid w:val="00AA437A"/>
    <w:rsid w:val="00AA6432"/>
    <w:rsid w:val="00AB1F25"/>
    <w:rsid w:val="00AB26CA"/>
    <w:rsid w:val="00AB436A"/>
    <w:rsid w:val="00AC0C8F"/>
    <w:rsid w:val="00AC632D"/>
    <w:rsid w:val="00AC6D71"/>
    <w:rsid w:val="00AD1FF9"/>
    <w:rsid w:val="00AD25C9"/>
    <w:rsid w:val="00AD260F"/>
    <w:rsid w:val="00AD5C92"/>
    <w:rsid w:val="00AE385F"/>
    <w:rsid w:val="00AE4FAA"/>
    <w:rsid w:val="00AE51B2"/>
    <w:rsid w:val="00AE6C38"/>
    <w:rsid w:val="00AF06DF"/>
    <w:rsid w:val="00B01B0B"/>
    <w:rsid w:val="00B046CE"/>
    <w:rsid w:val="00B0510B"/>
    <w:rsid w:val="00B06668"/>
    <w:rsid w:val="00B14BD8"/>
    <w:rsid w:val="00B15278"/>
    <w:rsid w:val="00B15DE7"/>
    <w:rsid w:val="00B208F5"/>
    <w:rsid w:val="00B25BFB"/>
    <w:rsid w:val="00B26703"/>
    <w:rsid w:val="00B27679"/>
    <w:rsid w:val="00B2771A"/>
    <w:rsid w:val="00B27ED1"/>
    <w:rsid w:val="00B30A0A"/>
    <w:rsid w:val="00B32264"/>
    <w:rsid w:val="00B35F4A"/>
    <w:rsid w:val="00B40EB6"/>
    <w:rsid w:val="00B411A1"/>
    <w:rsid w:val="00B42526"/>
    <w:rsid w:val="00B42958"/>
    <w:rsid w:val="00B457D6"/>
    <w:rsid w:val="00B46163"/>
    <w:rsid w:val="00B47C71"/>
    <w:rsid w:val="00B505FC"/>
    <w:rsid w:val="00B54ECD"/>
    <w:rsid w:val="00B61DC4"/>
    <w:rsid w:val="00B621A8"/>
    <w:rsid w:val="00B648AC"/>
    <w:rsid w:val="00B65107"/>
    <w:rsid w:val="00B651AA"/>
    <w:rsid w:val="00B667AE"/>
    <w:rsid w:val="00B750B6"/>
    <w:rsid w:val="00B86F3E"/>
    <w:rsid w:val="00B95FA4"/>
    <w:rsid w:val="00B96AB2"/>
    <w:rsid w:val="00BA0C3A"/>
    <w:rsid w:val="00BA5CDF"/>
    <w:rsid w:val="00BA6219"/>
    <w:rsid w:val="00BA658D"/>
    <w:rsid w:val="00BA65E6"/>
    <w:rsid w:val="00BA7D3B"/>
    <w:rsid w:val="00BB2199"/>
    <w:rsid w:val="00BB3810"/>
    <w:rsid w:val="00BB58F3"/>
    <w:rsid w:val="00BC160C"/>
    <w:rsid w:val="00BC7A97"/>
    <w:rsid w:val="00BD1492"/>
    <w:rsid w:val="00BD4F55"/>
    <w:rsid w:val="00BE090F"/>
    <w:rsid w:val="00BE0BB5"/>
    <w:rsid w:val="00BE0BDB"/>
    <w:rsid w:val="00BE19B7"/>
    <w:rsid w:val="00BE2332"/>
    <w:rsid w:val="00BE24CE"/>
    <w:rsid w:val="00BE319E"/>
    <w:rsid w:val="00BE784B"/>
    <w:rsid w:val="00BF0763"/>
    <w:rsid w:val="00C0549B"/>
    <w:rsid w:val="00C06CBE"/>
    <w:rsid w:val="00C1015F"/>
    <w:rsid w:val="00C222EA"/>
    <w:rsid w:val="00C25E78"/>
    <w:rsid w:val="00C262D7"/>
    <w:rsid w:val="00C31DD6"/>
    <w:rsid w:val="00C33D12"/>
    <w:rsid w:val="00C36DB4"/>
    <w:rsid w:val="00C400AF"/>
    <w:rsid w:val="00C423B9"/>
    <w:rsid w:val="00C45511"/>
    <w:rsid w:val="00C54CED"/>
    <w:rsid w:val="00C60308"/>
    <w:rsid w:val="00C61CE6"/>
    <w:rsid w:val="00C64B5D"/>
    <w:rsid w:val="00C6729F"/>
    <w:rsid w:val="00C67438"/>
    <w:rsid w:val="00C839C0"/>
    <w:rsid w:val="00C870A0"/>
    <w:rsid w:val="00C877B8"/>
    <w:rsid w:val="00C92888"/>
    <w:rsid w:val="00CA2D5F"/>
    <w:rsid w:val="00CA6484"/>
    <w:rsid w:val="00CA6FC0"/>
    <w:rsid w:val="00CB016D"/>
    <w:rsid w:val="00CB1A1B"/>
    <w:rsid w:val="00CB3DBF"/>
    <w:rsid w:val="00CB42CF"/>
    <w:rsid w:val="00CC16F2"/>
    <w:rsid w:val="00CC1EA1"/>
    <w:rsid w:val="00CC4821"/>
    <w:rsid w:val="00CC4A9C"/>
    <w:rsid w:val="00CD02E9"/>
    <w:rsid w:val="00CD0937"/>
    <w:rsid w:val="00CD3BA5"/>
    <w:rsid w:val="00CD7D13"/>
    <w:rsid w:val="00CE2AE1"/>
    <w:rsid w:val="00CE55AC"/>
    <w:rsid w:val="00CE635C"/>
    <w:rsid w:val="00CE6A10"/>
    <w:rsid w:val="00CF1B9C"/>
    <w:rsid w:val="00CF4012"/>
    <w:rsid w:val="00CF5933"/>
    <w:rsid w:val="00D002FA"/>
    <w:rsid w:val="00D008AD"/>
    <w:rsid w:val="00D041A6"/>
    <w:rsid w:val="00D12807"/>
    <w:rsid w:val="00D14157"/>
    <w:rsid w:val="00D20CF7"/>
    <w:rsid w:val="00D2249D"/>
    <w:rsid w:val="00D22699"/>
    <w:rsid w:val="00D22B65"/>
    <w:rsid w:val="00D242D6"/>
    <w:rsid w:val="00D24CD6"/>
    <w:rsid w:val="00D255C6"/>
    <w:rsid w:val="00D25B78"/>
    <w:rsid w:val="00D27F7E"/>
    <w:rsid w:val="00D32523"/>
    <w:rsid w:val="00D36D5D"/>
    <w:rsid w:val="00D422E5"/>
    <w:rsid w:val="00D45260"/>
    <w:rsid w:val="00D62995"/>
    <w:rsid w:val="00D66D76"/>
    <w:rsid w:val="00D67634"/>
    <w:rsid w:val="00D67D30"/>
    <w:rsid w:val="00D71F44"/>
    <w:rsid w:val="00D75B4B"/>
    <w:rsid w:val="00DA0048"/>
    <w:rsid w:val="00DB1BAB"/>
    <w:rsid w:val="00DB2B57"/>
    <w:rsid w:val="00DB3DB1"/>
    <w:rsid w:val="00DB3FA0"/>
    <w:rsid w:val="00DC155D"/>
    <w:rsid w:val="00DC343C"/>
    <w:rsid w:val="00DC422E"/>
    <w:rsid w:val="00DC7A74"/>
    <w:rsid w:val="00DC7D37"/>
    <w:rsid w:val="00DE4CDB"/>
    <w:rsid w:val="00DE6786"/>
    <w:rsid w:val="00DE7952"/>
    <w:rsid w:val="00E02880"/>
    <w:rsid w:val="00E02922"/>
    <w:rsid w:val="00E02BAB"/>
    <w:rsid w:val="00E05179"/>
    <w:rsid w:val="00E06F00"/>
    <w:rsid w:val="00E076DD"/>
    <w:rsid w:val="00E14291"/>
    <w:rsid w:val="00E174B2"/>
    <w:rsid w:val="00E204D2"/>
    <w:rsid w:val="00E2382D"/>
    <w:rsid w:val="00E24787"/>
    <w:rsid w:val="00E252D7"/>
    <w:rsid w:val="00E26013"/>
    <w:rsid w:val="00E26345"/>
    <w:rsid w:val="00E309DA"/>
    <w:rsid w:val="00E3315E"/>
    <w:rsid w:val="00E425B6"/>
    <w:rsid w:val="00E46FFD"/>
    <w:rsid w:val="00E4776C"/>
    <w:rsid w:val="00E47B12"/>
    <w:rsid w:val="00E47F21"/>
    <w:rsid w:val="00E506DE"/>
    <w:rsid w:val="00E52489"/>
    <w:rsid w:val="00E60D20"/>
    <w:rsid w:val="00E60D4D"/>
    <w:rsid w:val="00E654E2"/>
    <w:rsid w:val="00E709D5"/>
    <w:rsid w:val="00E77ADA"/>
    <w:rsid w:val="00E8264F"/>
    <w:rsid w:val="00E8508B"/>
    <w:rsid w:val="00E86068"/>
    <w:rsid w:val="00E936D0"/>
    <w:rsid w:val="00E9585D"/>
    <w:rsid w:val="00E973FE"/>
    <w:rsid w:val="00EA2D91"/>
    <w:rsid w:val="00EA60D6"/>
    <w:rsid w:val="00EB508F"/>
    <w:rsid w:val="00EC74EA"/>
    <w:rsid w:val="00EC760F"/>
    <w:rsid w:val="00ED0A50"/>
    <w:rsid w:val="00ED527E"/>
    <w:rsid w:val="00ED5A22"/>
    <w:rsid w:val="00EE235E"/>
    <w:rsid w:val="00EF1B55"/>
    <w:rsid w:val="00EF220F"/>
    <w:rsid w:val="00EF371C"/>
    <w:rsid w:val="00EF4D92"/>
    <w:rsid w:val="00F01643"/>
    <w:rsid w:val="00F01865"/>
    <w:rsid w:val="00F021DA"/>
    <w:rsid w:val="00F022FB"/>
    <w:rsid w:val="00F02CBF"/>
    <w:rsid w:val="00F04696"/>
    <w:rsid w:val="00F05534"/>
    <w:rsid w:val="00F10708"/>
    <w:rsid w:val="00F1107D"/>
    <w:rsid w:val="00F110DF"/>
    <w:rsid w:val="00F120D8"/>
    <w:rsid w:val="00F1374B"/>
    <w:rsid w:val="00F16C9E"/>
    <w:rsid w:val="00F17BE4"/>
    <w:rsid w:val="00F21A35"/>
    <w:rsid w:val="00F21E3E"/>
    <w:rsid w:val="00F22077"/>
    <w:rsid w:val="00F23014"/>
    <w:rsid w:val="00F2330B"/>
    <w:rsid w:val="00F24E09"/>
    <w:rsid w:val="00F25150"/>
    <w:rsid w:val="00F26CD2"/>
    <w:rsid w:val="00F2712C"/>
    <w:rsid w:val="00F30C54"/>
    <w:rsid w:val="00F42471"/>
    <w:rsid w:val="00F477B1"/>
    <w:rsid w:val="00F47C68"/>
    <w:rsid w:val="00F535F3"/>
    <w:rsid w:val="00F576BF"/>
    <w:rsid w:val="00F61075"/>
    <w:rsid w:val="00F61434"/>
    <w:rsid w:val="00F61A1D"/>
    <w:rsid w:val="00F63822"/>
    <w:rsid w:val="00F67D87"/>
    <w:rsid w:val="00F713EA"/>
    <w:rsid w:val="00F7183E"/>
    <w:rsid w:val="00F72496"/>
    <w:rsid w:val="00F80734"/>
    <w:rsid w:val="00F81381"/>
    <w:rsid w:val="00F8315E"/>
    <w:rsid w:val="00F8501F"/>
    <w:rsid w:val="00F87605"/>
    <w:rsid w:val="00F87696"/>
    <w:rsid w:val="00F87FCE"/>
    <w:rsid w:val="00F91913"/>
    <w:rsid w:val="00F91F09"/>
    <w:rsid w:val="00F9610F"/>
    <w:rsid w:val="00FA6C6F"/>
    <w:rsid w:val="00FB1EB1"/>
    <w:rsid w:val="00FC12E6"/>
    <w:rsid w:val="00FC6D51"/>
    <w:rsid w:val="00FC7343"/>
    <w:rsid w:val="00FD2B48"/>
    <w:rsid w:val="00FD4D7B"/>
    <w:rsid w:val="00FD5615"/>
    <w:rsid w:val="00FE3E78"/>
    <w:rsid w:val="00FF38CF"/>
    <w:rsid w:val="00FF40D2"/>
    <w:rsid w:val="00FF4710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CCD"/>
    <w:pPr>
      <w:widowControl w:val="0"/>
      <w:suppressAutoHyphens/>
      <w:ind w:firstLine="709"/>
      <w:jc w:val="both"/>
    </w:pPr>
    <w:rPr>
      <w:rFonts w:eastAsia="Droid Sans" w:cs="Lohit Hindi"/>
      <w:kern w:val="28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706CD"/>
    <w:pPr>
      <w:numPr>
        <w:numId w:val="1"/>
      </w:numPr>
      <w:spacing w:before="120"/>
      <w:jc w:val="center"/>
      <w:outlineLvl w:val="0"/>
    </w:pPr>
    <w:rPr>
      <w:b/>
      <w:sz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7706CD"/>
    <w:pPr>
      <w:numPr>
        <w:ilvl w:val="1"/>
      </w:numPr>
      <w:jc w:val="both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AB2"/>
    <w:pPr>
      <w:numPr>
        <w:ilvl w:val="2"/>
        <w:numId w:val="1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Cs w:val="28"/>
    </w:rPr>
  </w:style>
  <w:style w:type="paragraph" w:styleId="a4">
    <w:name w:val="Body Text"/>
    <w:basedOn w:val="a"/>
    <w:link w:val="a5"/>
    <w:pPr>
      <w:spacing w:after="140" w:line="288" w:lineRule="auto"/>
    </w:pPr>
  </w:style>
  <w:style w:type="paragraph" w:styleId="a6">
    <w:name w:val="List"/>
    <w:basedOn w:val="a4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1">
    <w:name w:val="Указатель1"/>
    <w:basedOn w:val="a"/>
    <w:pPr>
      <w:suppressLineNumbers/>
    </w:pPr>
  </w:style>
  <w:style w:type="character" w:styleId="a8">
    <w:name w:val="annotation reference"/>
    <w:uiPriority w:val="99"/>
    <w:semiHidden/>
    <w:unhideWhenUsed/>
    <w:rsid w:val="003D45FF"/>
    <w:rPr>
      <w:sz w:val="16"/>
      <w:szCs w:val="16"/>
    </w:rPr>
  </w:style>
  <w:style w:type="paragraph" w:customStyle="1" w:styleId="a9">
    <w:name w:val="Табличный ц"/>
    <w:basedOn w:val="a"/>
    <w:qFormat/>
    <w:rsid w:val="00035FE2"/>
    <w:pPr>
      <w:ind w:firstLine="0"/>
      <w:jc w:val="center"/>
    </w:pPr>
  </w:style>
  <w:style w:type="character" w:customStyle="1" w:styleId="a5">
    <w:name w:val="Основной текст Знак"/>
    <w:link w:val="a4"/>
    <w:rsid w:val="00057AB2"/>
    <w:rPr>
      <w:rFonts w:ascii="Liberation Serif" w:eastAsia="Droid Sans" w:hAnsi="Liberation Serif" w:cs="Lohit Hindi"/>
      <w:kern w:val="1"/>
      <w:sz w:val="28"/>
      <w:szCs w:val="24"/>
      <w:lang w:eastAsia="zh-CN" w:bidi="hi-IN"/>
    </w:rPr>
  </w:style>
  <w:style w:type="paragraph" w:styleId="aa">
    <w:name w:val="annotation subject"/>
    <w:basedOn w:val="a"/>
    <w:next w:val="a9"/>
    <w:link w:val="ab"/>
    <w:uiPriority w:val="99"/>
    <w:semiHidden/>
    <w:unhideWhenUsed/>
    <w:rsid w:val="00057AB2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3D45FF"/>
    <w:rPr>
      <w:rFonts w:ascii="Liberation Serif" w:eastAsia="Droid Sans" w:hAnsi="Liberation Serif" w:cs="Mangal"/>
      <w:b/>
      <w:bCs/>
      <w:kern w:val="1"/>
      <w:szCs w:val="18"/>
      <w:lang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3D45FF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link w:val="ac"/>
    <w:uiPriority w:val="99"/>
    <w:semiHidden/>
    <w:rsid w:val="003D45FF"/>
    <w:rPr>
      <w:rFonts w:ascii="Tahoma" w:eastAsia="Droid Sans" w:hAnsi="Tahoma" w:cs="Mangal"/>
      <w:kern w:val="1"/>
      <w:sz w:val="16"/>
      <w:szCs w:val="14"/>
      <w:lang w:eastAsia="zh-CN" w:bidi="hi-IN"/>
    </w:rPr>
  </w:style>
  <w:style w:type="paragraph" w:styleId="ae">
    <w:name w:val="header"/>
    <w:basedOn w:val="a"/>
    <w:link w:val="af"/>
    <w:uiPriority w:val="99"/>
    <w:unhideWhenUsed/>
    <w:rsid w:val="009139D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link w:val="ae"/>
    <w:uiPriority w:val="99"/>
    <w:rsid w:val="009139DC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9139D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link w:val="af0"/>
    <w:uiPriority w:val="99"/>
    <w:rsid w:val="009139DC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character" w:styleId="af2">
    <w:name w:val="Hyperlink"/>
    <w:uiPriority w:val="99"/>
    <w:unhideWhenUsed/>
    <w:rsid w:val="00721D64"/>
    <w:rPr>
      <w:color w:val="0000FF"/>
      <w:u w:val="single"/>
    </w:rPr>
  </w:style>
  <w:style w:type="table" w:styleId="af3">
    <w:name w:val="Table Grid"/>
    <w:basedOn w:val="a1"/>
    <w:uiPriority w:val="59"/>
    <w:rsid w:val="005C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706CD"/>
    <w:rPr>
      <w:rFonts w:eastAsia="Droid Sans" w:cs="Lohit Hindi"/>
      <w:b/>
      <w:kern w:val="28"/>
      <w:sz w:val="36"/>
      <w:szCs w:val="24"/>
      <w:lang w:eastAsia="zh-CN" w:bidi="hi-IN"/>
    </w:rPr>
  </w:style>
  <w:style w:type="character" w:customStyle="1" w:styleId="20">
    <w:name w:val="Заголовок 2 Знак"/>
    <w:link w:val="2"/>
    <w:uiPriority w:val="9"/>
    <w:rsid w:val="007706CD"/>
    <w:rPr>
      <w:rFonts w:eastAsia="Droid Sans" w:cs="Lohit Hindi"/>
      <w:b/>
      <w:kern w:val="28"/>
      <w:sz w:val="32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057AB2"/>
    <w:rPr>
      <w:rFonts w:eastAsia="Droid Sans" w:cs="Lohit Hindi"/>
      <w:i/>
      <w:kern w:val="28"/>
      <w:sz w:val="28"/>
      <w:szCs w:val="24"/>
      <w:lang w:eastAsia="zh-CN" w:bidi="hi-IN"/>
    </w:rPr>
  </w:style>
  <w:style w:type="paragraph" w:customStyle="1" w:styleId="af4">
    <w:name w:val="Табличный"/>
    <w:basedOn w:val="a"/>
    <w:qFormat/>
    <w:rsid w:val="00035FE2"/>
    <w:pPr>
      <w:ind w:firstLine="0"/>
      <w:jc w:val="left"/>
    </w:pPr>
  </w:style>
  <w:style w:type="paragraph" w:customStyle="1" w:styleId="af5">
    <w:name w:val="Приложение"/>
    <w:basedOn w:val="1"/>
    <w:next w:val="a"/>
    <w:qFormat/>
    <w:rsid w:val="00D422E5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4940BB"/>
    <w:pPr>
      <w:keepNext/>
      <w:keepLines/>
      <w:widowControl/>
      <w:numPr>
        <w:numId w:val="0"/>
      </w:numPr>
      <w:suppressAutoHyphens w:val="0"/>
      <w:spacing w:before="480" w:line="276" w:lineRule="auto"/>
      <w:jc w:val="left"/>
      <w:outlineLvl w:val="9"/>
    </w:pPr>
    <w:rPr>
      <w:rFonts w:ascii="Cambria" w:eastAsia="Times New Roman" w:hAnsi="Cambria" w:cs="Times New Roman"/>
      <w:bCs/>
      <w:color w:val="365F91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2E2AE1"/>
    <w:pPr>
      <w:tabs>
        <w:tab w:val="left" w:pos="851"/>
        <w:tab w:val="right" w:leader="dot" w:pos="9913"/>
      </w:tabs>
      <w:ind w:left="142" w:firstLine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382FC3"/>
    <w:pPr>
      <w:tabs>
        <w:tab w:val="left" w:pos="426"/>
        <w:tab w:val="left" w:pos="993"/>
        <w:tab w:val="right" w:leader="dot" w:pos="10055"/>
      </w:tabs>
      <w:ind w:left="280" w:hanging="138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3052B0"/>
    <w:pPr>
      <w:tabs>
        <w:tab w:val="left" w:pos="426"/>
        <w:tab w:val="left" w:pos="1320"/>
        <w:tab w:val="right" w:leader="dot" w:pos="10065"/>
      </w:tabs>
      <w:ind w:left="702" w:hanging="276"/>
      <w:jc w:val="left"/>
    </w:pPr>
    <w:rPr>
      <w:rFonts w:cs="Mangal"/>
    </w:rPr>
  </w:style>
  <w:style w:type="paragraph" w:styleId="af7">
    <w:name w:val="List Paragraph"/>
    <w:basedOn w:val="a"/>
    <w:uiPriority w:val="34"/>
    <w:qFormat/>
    <w:rsid w:val="00D67D30"/>
    <w:pPr>
      <w:widowControl/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customStyle="1" w:styleId="E">
    <w:name w:val="E_Обычный"/>
    <w:basedOn w:val="a"/>
    <w:rsid w:val="00E4776C"/>
    <w:pPr>
      <w:widowControl/>
      <w:suppressAutoHyphens w:val="0"/>
      <w:ind w:firstLine="0"/>
    </w:pPr>
    <w:rPr>
      <w:rFonts w:eastAsia="Times New Roman" w:cs="Times New Roman"/>
      <w:kern w:val="0"/>
      <w:sz w:val="18"/>
      <w:lang w:val="en-US" w:eastAsia="ru-RU" w:bidi="ar-SA"/>
    </w:rPr>
  </w:style>
  <w:style w:type="paragraph" w:customStyle="1" w:styleId="13">
    <w:name w:val="Перчисление 1"/>
    <w:basedOn w:val="a"/>
    <w:rsid w:val="003B644F"/>
    <w:pPr>
      <w:widowControl/>
      <w:tabs>
        <w:tab w:val="left" w:pos="284"/>
      </w:tabs>
      <w:suppressAutoHyphens w:val="0"/>
      <w:spacing w:before="60"/>
      <w:ind w:firstLine="0"/>
    </w:pPr>
    <w:rPr>
      <w:rFonts w:eastAsia="Times New Roman" w:cs="Times New Roman"/>
      <w:kern w:val="0"/>
      <w:sz w:val="22"/>
      <w:szCs w:val="20"/>
      <w:lang w:eastAsia="ru-RU" w:bidi="ar-SA"/>
    </w:rPr>
  </w:style>
  <w:style w:type="paragraph" w:styleId="af8">
    <w:name w:val="annotation text"/>
    <w:basedOn w:val="a"/>
    <w:link w:val="af9"/>
    <w:uiPriority w:val="99"/>
    <w:semiHidden/>
    <w:unhideWhenUsed/>
    <w:rsid w:val="006C5886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C5886"/>
    <w:rPr>
      <w:rFonts w:eastAsia="Droid Sans" w:cs="Mangal"/>
      <w:kern w:val="28"/>
      <w:szCs w:val="18"/>
      <w:lang w:eastAsia="zh-CN" w:bidi="hi-IN"/>
    </w:rPr>
  </w:style>
  <w:style w:type="character" w:styleId="afa">
    <w:name w:val="Placeholder Text"/>
    <w:basedOn w:val="a0"/>
    <w:uiPriority w:val="99"/>
    <w:semiHidden/>
    <w:rsid w:val="007D22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CCD"/>
    <w:pPr>
      <w:widowControl w:val="0"/>
      <w:suppressAutoHyphens/>
      <w:ind w:firstLine="709"/>
      <w:jc w:val="both"/>
    </w:pPr>
    <w:rPr>
      <w:rFonts w:eastAsia="Droid Sans" w:cs="Lohit Hindi"/>
      <w:kern w:val="28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706CD"/>
    <w:pPr>
      <w:numPr>
        <w:numId w:val="1"/>
      </w:numPr>
      <w:spacing w:before="120"/>
      <w:jc w:val="center"/>
      <w:outlineLvl w:val="0"/>
    </w:pPr>
    <w:rPr>
      <w:b/>
      <w:sz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7706CD"/>
    <w:pPr>
      <w:numPr>
        <w:ilvl w:val="1"/>
      </w:numPr>
      <w:jc w:val="both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7AB2"/>
    <w:pPr>
      <w:numPr>
        <w:ilvl w:val="2"/>
        <w:numId w:val="1"/>
      </w:numPr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Cs w:val="28"/>
    </w:rPr>
  </w:style>
  <w:style w:type="paragraph" w:styleId="a4">
    <w:name w:val="Body Text"/>
    <w:basedOn w:val="a"/>
    <w:link w:val="a5"/>
    <w:pPr>
      <w:spacing w:after="140" w:line="288" w:lineRule="auto"/>
    </w:pPr>
  </w:style>
  <w:style w:type="paragraph" w:styleId="a6">
    <w:name w:val="List"/>
    <w:basedOn w:val="a4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1">
    <w:name w:val="Указатель1"/>
    <w:basedOn w:val="a"/>
    <w:pPr>
      <w:suppressLineNumbers/>
    </w:pPr>
  </w:style>
  <w:style w:type="character" w:styleId="a8">
    <w:name w:val="annotation reference"/>
    <w:uiPriority w:val="99"/>
    <w:semiHidden/>
    <w:unhideWhenUsed/>
    <w:rsid w:val="003D45FF"/>
    <w:rPr>
      <w:sz w:val="16"/>
      <w:szCs w:val="16"/>
    </w:rPr>
  </w:style>
  <w:style w:type="paragraph" w:customStyle="1" w:styleId="a9">
    <w:name w:val="Табличный ц"/>
    <w:basedOn w:val="a"/>
    <w:qFormat/>
    <w:rsid w:val="00035FE2"/>
    <w:pPr>
      <w:ind w:firstLine="0"/>
      <w:jc w:val="center"/>
    </w:pPr>
  </w:style>
  <w:style w:type="character" w:customStyle="1" w:styleId="a5">
    <w:name w:val="Основной текст Знак"/>
    <w:link w:val="a4"/>
    <w:rsid w:val="00057AB2"/>
    <w:rPr>
      <w:rFonts w:ascii="Liberation Serif" w:eastAsia="Droid Sans" w:hAnsi="Liberation Serif" w:cs="Lohit Hindi"/>
      <w:kern w:val="1"/>
      <w:sz w:val="28"/>
      <w:szCs w:val="24"/>
      <w:lang w:eastAsia="zh-CN" w:bidi="hi-IN"/>
    </w:rPr>
  </w:style>
  <w:style w:type="paragraph" w:styleId="aa">
    <w:name w:val="annotation subject"/>
    <w:basedOn w:val="a"/>
    <w:next w:val="a9"/>
    <w:link w:val="ab"/>
    <w:uiPriority w:val="99"/>
    <w:semiHidden/>
    <w:unhideWhenUsed/>
    <w:rsid w:val="00057AB2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3D45FF"/>
    <w:rPr>
      <w:rFonts w:ascii="Liberation Serif" w:eastAsia="Droid Sans" w:hAnsi="Liberation Serif" w:cs="Mangal"/>
      <w:b/>
      <w:bCs/>
      <w:kern w:val="1"/>
      <w:szCs w:val="18"/>
      <w:lang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3D45FF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link w:val="ac"/>
    <w:uiPriority w:val="99"/>
    <w:semiHidden/>
    <w:rsid w:val="003D45FF"/>
    <w:rPr>
      <w:rFonts w:ascii="Tahoma" w:eastAsia="Droid Sans" w:hAnsi="Tahoma" w:cs="Mangal"/>
      <w:kern w:val="1"/>
      <w:sz w:val="16"/>
      <w:szCs w:val="14"/>
      <w:lang w:eastAsia="zh-CN" w:bidi="hi-IN"/>
    </w:rPr>
  </w:style>
  <w:style w:type="paragraph" w:styleId="ae">
    <w:name w:val="header"/>
    <w:basedOn w:val="a"/>
    <w:link w:val="af"/>
    <w:uiPriority w:val="99"/>
    <w:unhideWhenUsed/>
    <w:rsid w:val="009139D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link w:val="ae"/>
    <w:uiPriority w:val="99"/>
    <w:rsid w:val="009139DC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9139D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link w:val="af0"/>
    <w:uiPriority w:val="99"/>
    <w:rsid w:val="009139DC"/>
    <w:rPr>
      <w:rFonts w:ascii="Liberation Serif" w:eastAsia="Droid Sans" w:hAnsi="Liberation Serif" w:cs="Mangal"/>
      <w:kern w:val="1"/>
      <w:sz w:val="24"/>
      <w:szCs w:val="21"/>
      <w:lang w:eastAsia="zh-CN" w:bidi="hi-IN"/>
    </w:rPr>
  </w:style>
  <w:style w:type="character" w:styleId="af2">
    <w:name w:val="Hyperlink"/>
    <w:uiPriority w:val="99"/>
    <w:unhideWhenUsed/>
    <w:rsid w:val="00721D64"/>
    <w:rPr>
      <w:color w:val="0000FF"/>
      <w:u w:val="single"/>
    </w:rPr>
  </w:style>
  <w:style w:type="table" w:styleId="af3">
    <w:name w:val="Table Grid"/>
    <w:basedOn w:val="a1"/>
    <w:uiPriority w:val="59"/>
    <w:rsid w:val="005C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706CD"/>
    <w:rPr>
      <w:rFonts w:eastAsia="Droid Sans" w:cs="Lohit Hindi"/>
      <w:b/>
      <w:kern w:val="28"/>
      <w:sz w:val="36"/>
      <w:szCs w:val="24"/>
      <w:lang w:eastAsia="zh-CN" w:bidi="hi-IN"/>
    </w:rPr>
  </w:style>
  <w:style w:type="character" w:customStyle="1" w:styleId="20">
    <w:name w:val="Заголовок 2 Знак"/>
    <w:link w:val="2"/>
    <w:uiPriority w:val="9"/>
    <w:rsid w:val="007706CD"/>
    <w:rPr>
      <w:rFonts w:eastAsia="Droid Sans" w:cs="Lohit Hindi"/>
      <w:b/>
      <w:kern w:val="28"/>
      <w:sz w:val="32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057AB2"/>
    <w:rPr>
      <w:rFonts w:eastAsia="Droid Sans" w:cs="Lohit Hindi"/>
      <w:i/>
      <w:kern w:val="28"/>
      <w:sz w:val="28"/>
      <w:szCs w:val="24"/>
      <w:lang w:eastAsia="zh-CN" w:bidi="hi-IN"/>
    </w:rPr>
  </w:style>
  <w:style w:type="paragraph" w:customStyle="1" w:styleId="af4">
    <w:name w:val="Табличный"/>
    <w:basedOn w:val="a"/>
    <w:qFormat/>
    <w:rsid w:val="00035FE2"/>
    <w:pPr>
      <w:ind w:firstLine="0"/>
      <w:jc w:val="left"/>
    </w:pPr>
  </w:style>
  <w:style w:type="paragraph" w:customStyle="1" w:styleId="af5">
    <w:name w:val="Приложение"/>
    <w:basedOn w:val="1"/>
    <w:next w:val="a"/>
    <w:qFormat/>
    <w:rsid w:val="00D422E5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4940BB"/>
    <w:pPr>
      <w:keepNext/>
      <w:keepLines/>
      <w:widowControl/>
      <w:numPr>
        <w:numId w:val="0"/>
      </w:numPr>
      <w:suppressAutoHyphens w:val="0"/>
      <w:spacing w:before="480" w:line="276" w:lineRule="auto"/>
      <w:jc w:val="left"/>
      <w:outlineLvl w:val="9"/>
    </w:pPr>
    <w:rPr>
      <w:rFonts w:ascii="Cambria" w:eastAsia="Times New Roman" w:hAnsi="Cambria" w:cs="Times New Roman"/>
      <w:bCs/>
      <w:color w:val="365F91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2E2AE1"/>
    <w:pPr>
      <w:tabs>
        <w:tab w:val="left" w:pos="851"/>
        <w:tab w:val="right" w:leader="dot" w:pos="9913"/>
      </w:tabs>
      <w:ind w:left="142" w:firstLine="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382FC3"/>
    <w:pPr>
      <w:tabs>
        <w:tab w:val="left" w:pos="426"/>
        <w:tab w:val="left" w:pos="993"/>
        <w:tab w:val="right" w:leader="dot" w:pos="10055"/>
      </w:tabs>
      <w:ind w:left="280" w:hanging="138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3052B0"/>
    <w:pPr>
      <w:tabs>
        <w:tab w:val="left" w:pos="426"/>
        <w:tab w:val="left" w:pos="1320"/>
        <w:tab w:val="right" w:leader="dot" w:pos="10065"/>
      </w:tabs>
      <w:ind w:left="702" w:hanging="276"/>
      <w:jc w:val="left"/>
    </w:pPr>
    <w:rPr>
      <w:rFonts w:cs="Mangal"/>
    </w:rPr>
  </w:style>
  <w:style w:type="paragraph" w:styleId="af7">
    <w:name w:val="List Paragraph"/>
    <w:basedOn w:val="a"/>
    <w:uiPriority w:val="34"/>
    <w:qFormat/>
    <w:rsid w:val="00D67D30"/>
    <w:pPr>
      <w:widowControl/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customStyle="1" w:styleId="E">
    <w:name w:val="E_Обычный"/>
    <w:basedOn w:val="a"/>
    <w:rsid w:val="00E4776C"/>
    <w:pPr>
      <w:widowControl/>
      <w:suppressAutoHyphens w:val="0"/>
      <w:ind w:firstLine="0"/>
    </w:pPr>
    <w:rPr>
      <w:rFonts w:eastAsia="Times New Roman" w:cs="Times New Roman"/>
      <w:kern w:val="0"/>
      <w:sz w:val="18"/>
      <w:lang w:val="en-US" w:eastAsia="ru-RU" w:bidi="ar-SA"/>
    </w:rPr>
  </w:style>
  <w:style w:type="paragraph" w:customStyle="1" w:styleId="13">
    <w:name w:val="Перчисление 1"/>
    <w:basedOn w:val="a"/>
    <w:rsid w:val="003B644F"/>
    <w:pPr>
      <w:widowControl/>
      <w:tabs>
        <w:tab w:val="left" w:pos="284"/>
      </w:tabs>
      <w:suppressAutoHyphens w:val="0"/>
      <w:spacing w:before="60"/>
      <w:ind w:firstLine="0"/>
    </w:pPr>
    <w:rPr>
      <w:rFonts w:eastAsia="Times New Roman" w:cs="Times New Roman"/>
      <w:kern w:val="0"/>
      <w:sz w:val="22"/>
      <w:szCs w:val="20"/>
      <w:lang w:eastAsia="ru-RU" w:bidi="ar-SA"/>
    </w:rPr>
  </w:style>
  <w:style w:type="paragraph" w:styleId="af8">
    <w:name w:val="annotation text"/>
    <w:basedOn w:val="a"/>
    <w:link w:val="af9"/>
    <w:uiPriority w:val="99"/>
    <w:semiHidden/>
    <w:unhideWhenUsed/>
    <w:rsid w:val="006C5886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C5886"/>
    <w:rPr>
      <w:rFonts w:eastAsia="Droid Sans" w:cs="Mangal"/>
      <w:kern w:val="28"/>
      <w:szCs w:val="18"/>
      <w:lang w:eastAsia="zh-CN" w:bidi="hi-IN"/>
    </w:rPr>
  </w:style>
  <w:style w:type="character" w:styleId="afa">
    <w:name w:val="Placeholder Text"/>
    <w:basedOn w:val="a0"/>
    <w:uiPriority w:val="99"/>
    <w:semiHidden/>
    <w:rsid w:val="007D2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AAD15-3FEC-4DCA-84EB-5C48E468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5766</Words>
  <Characters>32870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38559</CharactersWithSpaces>
  <SharedDoc>false</SharedDoc>
  <HLinks>
    <vt:vector size="96" baseType="variant"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_Toc482716828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_Toc482716827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_Toc482716826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_Toc482716825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_Toc482716824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_Toc482716823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_Toc482716822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_Toc482716821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_Toc482716820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_Toc482716819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_Toc482716818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_Toc482716817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_Toc482716816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_Toc482716815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_Toc482716814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_Toc482716813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Григорий</cp:lastModifiedBy>
  <cp:revision>2</cp:revision>
  <cp:lastPrinted>1900-12-31T21:00:00Z</cp:lastPrinted>
  <dcterms:created xsi:type="dcterms:W3CDTF">2020-09-18T08:17:00Z</dcterms:created>
  <dcterms:modified xsi:type="dcterms:W3CDTF">2020-09-18T08:17:00Z</dcterms:modified>
</cp:coreProperties>
</file>